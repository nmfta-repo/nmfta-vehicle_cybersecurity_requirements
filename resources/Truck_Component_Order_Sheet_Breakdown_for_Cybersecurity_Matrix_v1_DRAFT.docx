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969D" w14:textId="3EACCEC6" w:rsidR="0095248C" w:rsidRDefault="00223F06" w:rsidP="00223F06">
      <w:pPr>
        <w:pStyle w:val="Heading1"/>
      </w:pPr>
      <w:r>
        <w:t xml:space="preserve">Truck Component </w:t>
      </w:r>
      <w:r w:rsidR="00194A2A" w:rsidRPr="00524A01">
        <w:rPr>
          <w:i/>
          <w:iCs/>
        </w:rPr>
        <w:t>Order Sheet</w:t>
      </w:r>
      <w:r w:rsidR="00194A2A">
        <w:t xml:space="preserve"> </w:t>
      </w:r>
      <w:r>
        <w:t>Breakdown for Cybersecurity Matrix</w:t>
      </w:r>
    </w:p>
    <w:p w14:paraId="7233FD4B" w14:textId="5455E3A4" w:rsidR="0095248C" w:rsidRPr="00AC7E0A" w:rsidRDefault="0095248C" w:rsidP="0095248C">
      <w:pPr>
        <w:pStyle w:val="NormalWeb"/>
        <w:shd w:val="clear" w:color="auto" w:fill="FFFFFF"/>
        <w:rPr>
          <w:rFonts w:asciiTheme="minorHAnsi" w:hAnsiTheme="minorHAnsi" w:cstheme="minorHAnsi"/>
          <w:color w:val="2E3338"/>
          <w:sz w:val="22"/>
          <w:szCs w:val="22"/>
        </w:rPr>
      </w:pPr>
      <w:r w:rsidRPr="00AC7E0A">
        <w:rPr>
          <w:rFonts w:asciiTheme="minorHAnsi" w:hAnsiTheme="minorHAnsi" w:cstheme="minorHAnsi"/>
          <w:color w:val="2E3338"/>
          <w:sz w:val="22"/>
          <w:szCs w:val="22"/>
        </w:rPr>
        <w:t>The first</w:t>
      </w:r>
      <w:r w:rsidR="007F1CE8">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 xml:space="preserve">level are categories that match truck order </w:t>
      </w:r>
      <w:proofErr w:type="gramStart"/>
      <w:r w:rsidRPr="00AC7E0A">
        <w:rPr>
          <w:rFonts w:asciiTheme="minorHAnsi" w:hAnsiTheme="minorHAnsi" w:cstheme="minorHAnsi"/>
          <w:color w:val="2E3338"/>
          <w:sz w:val="22"/>
          <w:szCs w:val="22"/>
        </w:rPr>
        <w:t>sheets</w:t>
      </w:r>
      <w:proofErr w:type="gramEnd"/>
      <w:r w:rsidRPr="00AC7E0A">
        <w:rPr>
          <w:rFonts w:asciiTheme="minorHAnsi" w:hAnsiTheme="minorHAnsi" w:cstheme="minorHAnsi"/>
          <w:color w:val="2E3338"/>
          <w:sz w:val="22"/>
          <w:szCs w:val="22"/>
        </w:rPr>
        <w:t xml:space="preserve"> and they are the 'anchor' to what the fleets will understand when </w:t>
      </w:r>
      <w:r w:rsidR="007F1CE8">
        <w:rPr>
          <w:rFonts w:asciiTheme="minorHAnsi" w:hAnsiTheme="minorHAnsi" w:cstheme="minorHAnsi"/>
          <w:color w:val="2E3338"/>
          <w:sz w:val="22"/>
          <w:szCs w:val="22"/>
        </w:rPr>
        <w:t>creating</w:t>
      </w:r>
      <w:r w:rsidR="007F1CE8" w:rsidRPr="00AC7E0A">
        <w:rPr>
          <w:rFonts w:asciiTheme="minorHAnsi" w:hAnsiTheme="minorHAnsi" w:cstheme="minorHAnsi"/>
          <w:color w:val="2E3338"/>
          <w:sz w:val="22"/>
          <w:szCs w:val="22"/>
        </w:rPr>
        <w:t xml:space="preserve"> </w:t>
      </w:r>
      <w:r w:rsidRPr="00AC7E0A">
        <w:rPr>
          <w:rFonts w:asciiTheme="minorHAnsi" w:hAnsiTheme="minorHAnsi" w:cstheme="minorHAnsi"/>
          <w:color w:val="2E3338"/>
          <w:sz w:val="22"/>
          <w:szCs w:val="22"/>
        </w:rPr>
        <w:t>their RFP/RFQs. The next level are the individual </w:t>
      </w:r>
      <w:r w:rsidRPr="00AC7E0A">
        <w:rPr>
          <w:rFonts w:asciiTheme="minorHAnsi" w:hAnsiTheme="minorHAnsi" w:cstheme="minorHAnsi"/>
          <w:i/>
          <w:iCs/>
          <w:color w:val="2E3338"/>
          <w:sz w:val="22"/>
          <w:szCs w:val="22"/>
        </w:rPr>
        <w:t>components</w:t>
      </w:r>
      <w:r w:rsidRPr="00AC7E0A">
        <w:rPr>
          <w:rFonts w:asciiTheme="minorHAnsi" w:hAnsiTheme="minorHAnsi" w:cstheme="minorHAnsi"/>
          <w:color w:val="2E3338"/>
          <w:sz w:val="22"/>
          <w:szCs w:val="22"/>
        </w:rPr>
        <w:t> to which we will apply security requirements.</w:t>
      </w:r>
    </w:p>
    <w:p w14:paraId="4F89149D" w14:textId="290800FD" w:rsidR="0095248C" w:rsidRDefault="0095248C" w:rsidP="0095248C">
      <w:pPr>
        <w:shd w:val="clear" w:color="auto" w:fill="FFFFFF"/>
        <w:spacing w:before="100" w:beforeAutospacing="1" w:after="100" w:afterAutospacing="1" w:line="240" w:lineRule="auto"/>
        <w:rPr>
          <w:rFonts w:eastAsia="Times New Roman" w:cstheme="minorHAnsi"/>
          <w:color w:val="2E3338"/>
        </w:rPr>
      </w:pPr>
      <w:r w:rsidRPr="00AC7E0A">
        <w:rPr>
          <w:rFonts w:eastAsia="Times New Roman" w:cstheme="minorHAnsi"/>
          <w:color w:val="2E3338"/>
        </w:rPr>
        <w:t xml:space="preserve">Each component may or may not be present on a particular truck being spec'd for quote. Furthermore, each component being spec'd may be implemented by a portion of a device, one whole device or multiple devices provided by the OEM. Because of this order-centric view (for the benefit of the fleets), OEMs receiving RFPs may view duplication of requirements </w:t>
      </w:r>
      <w:r w:rsidR="00D672AF">
        <w:rPr>
          <w:rFonts w:eastAsia="Times New Roman" w:cstheme="minorHAnsi"/>
          <w:color w:val="2E3338"/>
        </w:rPr>
        <w:t>in questionnaires.</w:t>
      </w:r>
    </w:p>
    <w:p w14:paraId="4CD1068B" w14:textId="77777777" w:rsidR="005D260E" w:rsidRDefault="00D672AF" w:rsidP="0095248C">
      <w:pPr>
        <w:shd w:val="clear" w:color="auto" w:fill="FFFFFF"/>
        <w:spacing w:before="100" w:beforeAutospacing="1" w:after="100" w:afterAutospacing="1" w:line="240" w:lineRule="auto"/>
        <w:rPr>
          <w:rFonts w:eastAsia="Times New Roman" w:cstheme="minorHAnsi"/>
          <w:color w:val="2E3338"/>
        </w:rPr>
      </w:pPr>
      <w:r>
        <w:rPr>
          <w:rFonts w:eastAsia="Times New Roman" w:cstheme="minorHAnsi"/>
          <w:color w:val="2E3338"/>
        </w:rPr>
        <w:t xml:space="preserve">Each component below has been assigned to a </w:t>
      </w:r>
      <w:r w:rsidR="00931666">
        <w:rPr>
          <w:rFonts w:eastAsia="Times New Roman" w:cstheme="minorHAnsi"/>
          <w:color w:val="2E3338"/>
        </w:rPr>
        <w:t xml:space="preserve">‘class’ of cybersecurity requirements 0-5. The classes are generally defined as captured in the table below. Each assignment of a component to a class was determined by performing a risk analysis of </w:t>
      </w:r>
      <w:r w:rsidR="00477943">
        <w:rPr>
          <w:rFonts w:eastAsia="Times New Roman" w:cstheme="minorHAnsi"/>
          <w:color w:val="2E3338"/>
        </w:rPr>
        <w:t xml:space="preserve">modern truck topologies in cooperation with OEMs and fleets. The OEMs shared enough detail to form estimates of attack likelihood and the fleets shared enough information to form estimates of attack impact, which yielded risk estimates for each component. For more detail on this process, please see the </w:t>
      </w:r>
      <w:r w:rsidR="00477943">
        <w:rPr>
          <w:rFonts w:eastAsia="Times New Roman" w:cstheme="minorHAnsi"/>
          <w:i/>
          <w:iCs/>
          <w:color w:val="2E3338"/>
        </w:rPr>
        <w:t>Component Class Assignment</w:t>
      </w:r>
      <w:r w:rsidR="00477943">
        <w:rPr>
          <w:rFonts w:eastAsia="Times New Roman" w:cstheme="minorHAnsi"/>
          <w:color w:val="2E3338"/>
        </w:rPr>
        <w:t xml:space="preserve"> </w:t>
      </w:r>
      <w:r w:rsidR="00F53C4B">
        <w:rPr>
          <w:rFonts w:eastAsia="Times New Roman" w:cstheme="minorHAnsi"/>
          <w:color w:val="2E3338"/>
        </w:rPr>
        <w:t xml:space="preserve">workbook sheet </w:t>
      </w:r>
      <w:r w:rsidR="00F53C4B">
        <w:rPr>
          <w:rFonts w:eastAsia="Times New Roman" w:cstheme="minorHAnsi"/>
          <w:i/>
          <w:iCs/>
          <w:color w:val="2E3338"/>
        </w:rPr>
        <w:t>Simplified Risk Analysis and Classification.</w:t>
      </w:r>
    </w:p>
    <w:tbl>
      <w:tblPr>
        <w:tblStyle w:val="GridTable5Dark"/>
        <w:tblW w:w="0" w:type="auto"/>
        <w:tblLook w:val="04A0" w:firstRow="1" w:lastRow="0" w:firstColumn="1" w:lastColumn="0" w:noHBand="0" w:noVBand="1"/>
      </w:tblPr>
      <w:tblGrid>
        <w:gridCol w:w="1863"/>
        <w:gridCol w:w="3350"/>
        <w:gridCol w:w="4137"/>
        <w:tblGridChange w:id="0">
          <w:tblGrid>
            <w:gridCol w:w="1550"/>
            <w:gridCol w:w="313"/>
            <w:gridCol w:w="2358"/>
            <w:gridCol w:w="992"/>
            <w:gridCol w:w="4137"/>
          </w:tblGrid>
        </w:tblGridChange>
      </w:tblGrid>
      <w:tr w:rsidR="009249CA" w:rsidRPr="00E41B0D" w14:paraId="58977836" w14:textId="77777777" w:rsidTr="00E41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AC897" w14:textId="77777777" w:rsidR="00E41B0D" w:rsidRPr="00524A01" w:rsidRDefault="00E41B0D" w:rsidP="00E41B0D">
            <w:pPr>
              <w:spacing w:after="240"/>
              <w:jc w:val="center"/>
              <w:rPr>
                <w:rFonts w:eastAsia="Times New Roman" w:cstheme="minorHAnsi"/>
                <w:color w:val="C9D1D9"/>
              </w:rPr>
            </w:pPr>
            <w:r w:rsidRPr="00524A01">
              <w:rPr>
                <w:rFonts w:eastAsia="Times New Roman" w:cstheme="minorHAnsi"/>
                <w:color w:val="C9D1D9"/>
              </w:rPr>
              <w:t>Class</w:t>
            </w:r>
          </w:p>
        </w:tc>
        <w:tc>
          <w:tcPr>
            <w:tcW w:w="0" w:type="auto"/>
            <w:hideMark/>
          </w:tcPr>
          <w:p w14:paraId="6C5E0791" w14:textId="77777777" w:rsidR="00E41B0D" w:rsidRPr="00524A01" w:rsidRDefault="00E41B0D" w:rsidP="00E41B0D">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C9D1D9"/>
              </w:rPr>
            </w:pPr>
            <w:r w:rsidRPr="00524A01">
              <w:rPr>
                <w:rFonts w:eastAsia="Times New Roman" w:cstheme="minorHAnsi"/>
                <w:color w:val="C9D1D9"/>
              </w:rPr>
              <w:t>Characteristics</w:t>
            </w:r>
          </w:p>
        </w:tc>
        <w:tc>
          <w:tcPr>
            <w:tcW w:w="0" w:type="auto"/>
            <w:hideMark/>
          </w:tcPr>
          <w:p w14:paraId="6E554726" w14:textId="77777777" w:rsidR="00E41B0D" w:rsidRPr="00524A01" w:rsidRDefault="00E41B0D" w:rsidP="00E41B0D">
            <w:pPr>
              <w:spacing w:after="24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C9D1D9"/>
              </w:rPr>
            </w:pPr>
            <w:r w:rsidRPr="00524A01">
              <w:rPr>
                <w:rFonts w:eastAsia="Times New Roman" w:cstheme="minorHAnsi"/>
                <w:color w:val="C9D1D9"/>
              </w:rPr>
              <w:t>Examples</w:t>
            </w:r>
          </w:p>
        </w:tc>
      </w:tr>
      <w:tr w:rsidR="009249CA" w:rsidRPr="00E41B0D" w14:paraId="13A3A3FF" w14:textId="77777777" w:rsidTr="0055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EB8FC0" w14:textId="24FFA959" w:rsidR="009249CA" w:rsidRPr="009249CA" w:rsidRDefault="009249CA">
            <w:pPr>
              <w:pPrChange w:id="1" w:author="Ben Gardiner" w:date="2022-05-09T12:17:00Z">
                <w:pPr>
                  <w:spacing w:after="240"/>
                </w:pPr>
              </w:pPrChange>
            </w:pPr>
            <w:ins w:id="2" w:author="Ben Gardiner" w:date="2022-05-09T12:17:00Z">
              <w:r w:rsidRPr="00756DD2">
                <w:t>0 Telematics</w:t>
              </w:r>
            </w:ins>
            <w:del w:id="3" w:author="Ben Gardiner" w:date="2022-05-09T12:15:00Z">
              <w:r w:rsidRPr="009249CA" w:rsidDel="009249CA">
                <w:delText>Class 0 (e.g. Telematics &amp; Wireless)</w:delText>
              </w:r>
            </w:del>
          </w:p>
        </w:tc>
        <w:tc>
          <w:tcPr>
            <w:tcW w:w="0" w:type="auto"/>
            <w:vAlign w:val="center"/>
            <w:hideMark/>
          </w:tcPr>
          <w:p w14:paraId="78F6944F" w14:textId="3A7D24E9" w:rsidR="009249CA" w:rsidRPr="009249CA" w:rsidRDefault="009249CA">
            <w:pPr>
              <w:cnfStyle w:val="000000100000" w:firstRow="0" w:lastRow="0" w:firstColumn="0" w:lastColumn="0" w:oddVBand="0" w:evenVBand="0" w:oddHBand="1" w:evenHBand="0" w:firstRowFirstColumn="0" w:firstRowLastColumn="0" w:lastRowFirstColumn="0" w:lastRowLastColumn="0"/>
              <w:pPrChange w:id="4"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5" w:author="Ben Gardiner" w:date="2022-05-09T12:17:00Z">
              <w:r w:rsidRPr="009249CA">
                <w:t>Components of a telematics system or truck modules that otherwise connect to cellular, satellite or other Wide Area Networks (WANs), or the internet</w:t>
              </w:r>
            </w:ins>
            <w:del w:id="6" w:author="Ben Gardiner" w:date="2022-05-09T12:17:00Z">
              <w:r w:rsidRPr="009249CA" w:rsidDel="005579BF">
                <w:delText>Truck modules that connect to cellular, satellite or other Wide Area Networks (WANs) or wireless networks, or the internet</w:delText>
              </w:r>
            </w:del>
          </w:p>
        </w:tc>
        <w:tc>
          <w:tcPr>
            <w:tcW w:w="0" w:type="auto"/>
            <w:vAlign w:val="center"/>
            <w:hideMark/>
          </w:tcPr>
          <w:p w14:paraId="26A4998E" w14:textId="6A8C2C71" w:rsidR="009249CA" w:rsidRPr="009249CA" w:rsidRDefault="009249CA">
            <w:pPr>
              <w:cnfStyle w:val="000000100000" w:firstRow="0" w:lastRow="0" w:firstColumn="0" w:lastColumn="0" w:oddVBand="0" w:evenVBand="0" w:oddHBand="1" w:evenHBand="0" w:firstRowFirstColumn="0" w:firstRowLastColumn="0" w:lastRowFirstColumn="0" w:lastRowLastColumn="0"/>
              <w:pPrChange w:id="7"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8" w:author="Ben Gardiner" w:date="2022-05-09T12:17:00Z">
              <w:r w:rsidRPr="009249CA">
                <w:t>Engine Telematics (J1939 SA 249)</w:t>
              </w:r>
              <w:r w:rsidRPr="009249CA">
                <w:br/>
                <w:t>Transmission Telematics</w:t>
              </w:r>
              <w:r w:rsidRPr="009249CA">
                <w:br/>
                <w:t>Exterior Camera Telematics</w:t>
              </w:r>
              <w:r w:rsidRPr="009249CA">
                <w:br/>
                <w:t>Interior Camera Telematics</w:t>
              </w:r>
              <w:r w:rsidRPr="009249CA">
                <w:br/>
                <w:t xml:space="preserve">OEM Telematics (aka Telematics </w:t>
              </w:r>
              <w:proofErr w:type="spellStart"/>
              <w:r w:rsidRPr="009249CA">
                <w:t>GateWay</w:t>
              </w:r>
              <w:proofErr w:type="spellEnd"/>
              <w:r w:rsidRPr="009249CA">
                <w:t xml:space="preserve"> (TGW) / Off Vehicle Gateway / Communications Unit / Communications Telematics (CTP-FB)) (J1939 SA 249, 251)</w:t>
              </w:r>
              <w:r w:rsidRPr="009249CA">
                <w:br/>
                <w:t>Brake Telematics</w:t>
              </w:r>
            </w:ins>
            <w:del w:id="9" w:author="Ben Gardiner" w:date="2022-05-09T12:17:00Z">
              <w:r w:rsidRPr="009249CA" w:rsidDel="005579BF">
                <w:delText>ELDs, Trailer Trackers, Trailer Telematics, Brake Telematics, Engine Telematics, Transmission Telematics, Tire Telematics, Reefer Telematics, Remote Diagnostics, Remote Emissions Monitoring Engine Telematics (J1939 SA 249), Transmission Telematics, Exterior Camera Telematics, Interior Camera Telematics, OEM Telematics (aka Telematics GateWay (TGW) / Off Vehicle Gateway / Communications Unit / Communications Telematics (CTP-FB)) (J1939 SA 249, 251), Brake Telematics</w:delText>
              </w:r>
            </w:del>
          </w:p>
        </w:tc>
      </w:tr>
      <w:tr w:rsidR="009249CA" w:rsidRPr="00E41B0D" w14:paraId="3E6A055F" w14:textId="77777777" w:rsidTr="005579BF">
        <w:tblPrEx>
          <w:tblW w:w="0" w:type="auto"/>
          <w:tblPrExChange w:id="10" w:author="Ben Gardiner" w:date="2022-05-09T12:17:00Z">
            <w:tblPrEx>
              <w:tblW w:w="0" w:type="auto"/>
            </w:tblPrEx>
          </w:tblPrExChange>
        </w:tblPrEx>
        <w:trPr>
          <w:ins w:id="11" w:author="Ben Gardiner" w:date="2022-05-09T12:16:00Z"/>
        </w:trPr>
        <w:tc>
          <w:tcPr>
            <w:cnfStyle w:val="001000000000" w:firstRow="0" w:lastRow="0" w:firstColumn="1" w:lastColumn="0" w:oddVBand="0" w:evenVBand="0" w:oddHBand="0" w:evenHBand="0" w:firstRowFirstColumn="0" w:firstRowLastColumn="0" w:lastRowFirstColumn="0" w:lastRowLastColumn="0"/>
            <w:tcW w:w="0" w:type="auto"/>
            <w:vAlign w:val="center"/>
            <w:tcPrChange w:id="12" w:author="Ben Gardiner" w:date="2022-05-09T12:17:00Z">
              <w:tcPr>
                <w:tcW w:w="0" w:type="auto"/>
              </w:tcPr>
            </w:tcPrChange>
          </w:tcPr>
          <w:p w14:paraId="4CBD539F" w14:textId="1E91D8F9" w:rsidR="009249CA" w:rsidRPr="009249CA" w:rsidRDefault="009249CA">
            <w:pPr>
              <w:rPr>
                <w:ins w:id="13" w:author="Ben Gardiner" w:date="2022-05-09T12:16:00Z"/>
              </w:rPr>
              <w:pPrChange w:id="14" w:author="Ben Gardiner" w:date="2022-05-09T12:17:00Z">
                <w:pPr>
                  <w:spacing w:after="240"/>
                </w:pPr>
              </w:pPrChange>
            </w:pPr>
            <w:ins w:id="15" w:author="Ben Gardiner" w:date="2022-05-09T12:17:00Z">
              <w:r w:rsidRPr="009249CA">
                <w:t>1 Multi Segment with Wireless</w:t>
              </w:r>
            </w:ins>
          </w:p>
        </w:tc>
        <w:tc>
          <w:tcPr>
            <w:tcW w:w="0" w:type="auto"/>
            <w:vAlign w:val="center"/>
            <w:tcPrChange w:id="16" w:author="Ben Gardiner" w:date="2022-05-09T12:17:00Z">
              <w:tcPr>
                <w:tcW w:w="0" w:type="auto"/>
                <w:gridSpan w:val="2"/>
              </w:tcPr>
            </w:tcPrChange>
          </w:tcPr>
          <w:p w14:paraId="163DDA60" w14:textId="6BA7AA81" w:rsidR="009249CA" w:rsidRPr="009249CA" w:rsidRDefault="009249CA">
            <w:pPr>
              <w:cnfStyle w:val="000000000000" w:firstRow="0" w:lastRow="0" w:firstColumn="0" w:lastColumn="0" w:oddVBand="0" w:evenVBand="0" w:oddHBand="0" w:evenHBand="0" w:firstRowFirstColumn="0" w:firstRowLastColumn="0" w:lastRowFirstColumn="0" w:lastRowLastColumn="0"/>
              <w:rPr>
                <w:ins w:id="17" w:author="Ben Gardiner" w:date="2022-05-09T12:16:00Z"/>
              </w:rPr>
              <w:pPrChange w:id="18"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19" w:author="Ben Gardiner" w:date="2022-05-09T12:17:00Z">
              <w:r w:rsidRPr="009249CA">
                <w:t xml:space="preserve">Truck modules that may or may not </w:t>
              </w:r>
            </w:ins>
            <w:ins w:id="20" w:author="Ben Gardiner" w:date="2022-07-11T14:36:00Z">
              <w:r w:rsidR="00950C11">
                <w:t xml:space="preserve">be </w:t>
              </w:r>
            </w:ins>
            <w:ins w:id="21" w:author="Ben Gardiner" w:date="2022-05-09T12:17:00Z">
              <w:r w:rsidRPr="009249CA">
                <w:t xml:space="preserve">intended to perform gateway functions (transport, translate, transform, </w:t>
              </w:r>
              <w:proofErr w:type="gramStart"/>
              <w:r w:rsidRPr="009249CA">
                <w:t>filter</w:t>
              </w:r>
              <w:proofErr w:type="gramEnd"/>
              <w:r w:rsidRPr="009249CA">
                <w:t xml:space="preserve"> or encapsulate data)</w:t>
              </w:r>
            </w:ins>
            <w:ins w:id="22" w:author="Ben Gardiner" w:date="2022-07-11T14:36:00Z">
              <w:r w:rsidR="00950C11">
                <w:t xml:space="preserve"> and has at least one wireless interface</w:t>
              </w:r>
            </w:ins>
          </w:p>
        </w:tc>
        <w:tc>
          <w:tcPr>
            <w:tcW w:w="0" w:type="auto"/>
            <w:vAlign w:val="center"/>
            <w:tcPrChange w:id="23" w:author="Ben Gardiner" w:date="2022-05-09T12:17:00Z">
              <w:tcPr>
                <w:tcW w:w="0" w:type="auto"/>
                <w:gridSpan w:val="2"/>
              </w:tcPr>
            </w:tcPrChange>
          </w:tcPr>
          <w:p w14:paraId="5DEF3FA8" w14:textId="40775296" w:rsidR="009249CA" w:rsidRPr="009249CA" w:rsidRDefault="009249CA">
            <w:pPr>
              <w:cnfStyle w:val="000000000000" w:firstRow="0" w:lastRow="0" w:firstColumn="0" w:lastColumn="0" w:oddVBand="0" w:evenVBand="0" w:oddHBand="0" w:evenHBand="0" w:firstRowFirstColumn="0" w:firstRowLastColumn="0" w:lastRowFirstColumn="0" w:lastRowLastColumn="0"/>
              <w:rPr>
                <w:ins w:id="24" w:author="Ben Gardiner" w:date="2022-05-09T12:16:00Z"/>
              </w:rPr>
              <w:pPrChange w:id="25"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26" w:author="Ben Gardiner" w:date="2022-05-09T12:17:00Z">
              <w:r w:rsidRPr="009249CA">
                <w:t>Antilock Brake System (ABS) (J1939 SA 11)</w:t>
              </w:r>
              <w:r w:rsidRPr="009249CA">
                <w:br/>
                <w:t>Tire Pressure Controller (aka Tire Pressure Monitoring System (TPMS)) (J1939 SA 51)</w:t>
              </w:r>
              <w:r w:rsidRPr="009249CA">
                <w:br/>
                <w:t>Wheel End Monitoring</w:t>
              </w:r>
              <w:r w:rsidRPr="009249CA">
                <w:br/>
                <w:t>Brakes - System Controller (J1939 SA 11)</w:t>
              </w:r>
              <w:r w:rsidRPr="009249CA">
                <w:br/>
                <w:t>Propulsion Battery Charger (J1939 SA 73)</w:t>
              </w:r>
              <w:r w:rsidRPr="009249CA">
                <w:br/>
                <w:t>Vehicle Navigation (J1939 SA 84)</w:t>
              </w:r>
              <w:r w:rsidRPr="009249CA">
                <w:br/>
                <w:t>Brakes - Drive axle #1 (J1939 SA 13)</w:t>
              </w:r>
              <w:r w:rsidRPr="009249CA">
                <w:br/>
                <w:t>Brakes - Drive Axle #2 (J1939 SA 14)</w:t>
              </w:r>
              <w:r w:rsidRPr="009249CA">
                <w:br/>
                <w:t>Radio (aka Head Unit / Infotainment) (J1939 SA 76, 84)</w:t>
              </w:r>
            </w:ins>
          </w:p>
        </w:tc>
      </w:tr>
      <w:tr w:rsidR="009249CA" w:rsidRPr="00E41B0D" w14:paraId="64F323E9" w14:textId="77777777" w:rsidTr="005579BF">
        <w:tblPrEx>
          <w:tblW w:w="0" w:type="auto"/>
          <w:tblPrExChange w:id="27" w:author="Ben Gardiner" w:date="2022-05-09T12: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28" w:author="Ben Gardiner" w:date="2022-05-09T12:17:00Z">
              <w:tcPr>
                <w:tcW w:w="0" w:type="auto"/>
                <w:hideMark/>
              </w:tcPr>
            </w:tcPrChange>
          </w:tcPr>
          <w:p w14:paraId="07D72516" w14:textId="1A6F3FBB" w:rsidR="009249CA" w:rsidRPr="009249CA" w:rsidRDefault="009249CA">
            <w:pPr>
              <w:cnfStyle w:val="001000100000" w:firstRow="0" w:lastRow="0" w:firstColumn="1" w:lastColumn="0" w:oddVBand="0" w:evenVBand="0" w:oddHBand="1" w:evenHBand="0" w:firstRowFirstColumn="0" w:firstRowLastColumn="0" w:lastRowFirstColumn="0" w:lastRowLastColumn="0"/>
              <w:pPrChange w:id="29" w:author="Ben Gardiner" w:date="2022-05-09T12:17:00Z">
                <w:pPr>
                  <w:spacing w:after="240"/>
                  <w:cnfStyle w:val="001000100000" w:firstRow="0" w:lastRow="0" w:firstColumn="1" w:lastColumn="0" w:oddVBand="0" w:evenVBand="0" w:oddHBand="1" w:evenHBand="0" w:firstRowFirstColumn="0" w:firstRowLastColumn="0" w:lastRowFirstColumn="0" w:lastRowLastColumn="0"/>
                </w:pPr>
              </w:pPrChange>
            </w:pPr>
            <w:ins w:id="30" w:author="Ben Gardiner" w:date="2022-05-09T12:17:00Z">
              <w:r w:rsidRPr="009249CA">
                <w:t>2 Vehicle Gateway</w:t>
              </w:r>
            </w:ins>
            <w:del w:id="31" w:author="Ben Gardiner" w:date="2022-05-09T12:17:00Z">
              <w:r w:rsidRPr="009249CA" w:rsidDel="005579BF">
                <w:delText>Class 1 (e.g. Vehicle Gateway)</w:delText>
              </w:r>
            </w:del>
          </w:p>
        </w:tc>
        <w:tc>
          <w:tcPr>
            <w:tcW w:w="0" w:type="auto"/>
            <w:vAlign w:val="center"/>
            <w:hideMark/>
            <w:tcPrChange w:id="32" w:author="Ben Gardiner" w:date="2022-05-09T12:17:00Z">
              <w:tcPr>
                <w:tcW w:w="0" w:type="auto"/>
                <w:gridSpan w:val="2"/>
                <w:hideMark/>
              </w:tcPr>
            </w:tcPrChange>
          </w:tcPr>
          <w:p w14:paraId="63B6805A" w14:textId="6210B780" w:rsidR="009249CA" w:rsidRPr="009249CA" w:rsidRDefault="009249CA">
            <w:pPr>
              <w:cnfStyle w:val="000000100000" w:firstRow="0" w:lastRow="0" w:firstColumn="0" w:lastColumn="0" w:oddVBand="0" w:evenVBand="0" w:oddHBand="1" w:evenHBand="0" w:firstRowFirstColumn="0" w:firstRowLastColumn="0" w:lastRowFirstColumn="0" w:lastRowLastColumn="0"/>
              <w:pPrChange w:id="33"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34" w:author="Ben Gardiner" w:date="2022-05-09T12:17:00Z">
              <w:r w:rsidRPr="009249CA">
                <w:t xml:space="preserve">Truck modules intended to perform gateway functions </w:t>
              </w:r>
              <w:r w:rsidRPr="009249CA">
                <w:lastRenderedPageBreak/>
                <w:t>(transport, translate, transform, filter or encapsulate data) between two or more vehicle network segments</w:t>
              </w:r>
            </w:ins>
            <w:del w:id="35" w:author="Ben Gardiner" w:date="2022-05-09T12:17:00Z">
              <w:r w:rsidRPr="009249CA" w:rsidDel="005579BF">
                <w:delText>Truck modules intended to transport, translate, transform, filter or encapsulate data between two or more vehicle network segments</w:delText>
              </w:r>
            </w:del>
          </w:p>
        </w:tc>
        <w:tc>
          <w:tcPr>
            <w:tcW w:w="0" w:type="auto"/>
            <w:vAlign w:val="center"/>
            <w:hideMark/>
            <w:tcPrChange w:id="36" w:author="Ben Gardiner" w:date="2022-05-09T12:17:00Z">
              <w:tcPr>
                <w:tcW w:w="0" w:type="auto"/>
                <w:gridSpan w:val="2"/>
                <w:hideMark/>
              </w:tcPr>
            </w:tcPrChange>
          </w:tcPr>
          <w:p w14:paraId="6B66E1D9" w14:textId="3172A600" w:rsidR="009249CA" w:rsidRPr="009249CA" w:rsidRDefault="009249CA">
            <w:pPr>
              <w:cnfStyle w:val="000000100000" w:firstRow="0" w:lastRow="0" w:firstColumn="0" w:lastColumn="0" w:oddVBand="0" w:evenVBand="0" w:oddHBand="1" w:evenHBand="0" w:firstRowFirstColumn="0" w:firstRowLastColumn="0" w:lastRowFirstColumn="0" w:lastRowLastColumn="0"/>
              <w:pPrChange w:id="37"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38" w:author="Ben Gardiner" w:date="2022-05-09T12:17:00Z">
              <w:r w:rsidRPr="009249CA">
                <w:lastRenderedPageBreak/>
                <w:t xml:space="preserve">Onboard Diagnostics Connector Gateway (aka Gateway (CGW)) (J1939 SA 39, 17, 44, </w:t>
              </w:r>
              <w:r w:rsidRPr="009249CA">
                <w:lastRenderedPageBreak/>
                <w:t>49, 50, 77)</w:t>
              </w:r>
              <w:r w:rsidRPr="009249CA">
                <w:br/>
                <w:t>3rd Party Equipment Gateway (J1939 SA 249)</w:t>
              </w:r>
              <w:r w:rsidRPr="009249CA">
                <w:br/>
                <w:t>Telematics Interface Gateway</w:t>
              </w:r>
            </w:ins>
            <w:del w:id="39" w:author="Ben Gardiner" w:date="2022-05-09T12:17:00Z">
              <w:r w:rsidRPr="009249CA" w:rsidDel="005579BF">
                <w:delText>Telematics Interface Gateways, Diagnostics Interface Gateways Onboard Diagnostics Connector Gateway (aka Gateway (CGW)) (J1939 SA 39, 17, 44, 49, 50, 77), 3rd Party Equipment Gateway (J1939 SA 249), Telematics Interface Gateway</w:delText>
              </w:r>
            </w:del>
          </w:p>
        </w:tc>
      </w:tr>
      <w:tr w:rsidR="009249CA" w:rsidRPr="00E41B0D" w14:paraId="22D8F4FD" w14:textId="77777777" w:rsidTr="005579BF">
        <w:tblPrEx>
          <w:tblW w:w="0" w:type="auto"/>
          <w:tblPrExChange w:id="40" w:author="Ben Gardiner" w:date="2022-05-09T12:17: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0" w:type="auto"/>
            <w:vAlign w:val="center"/>
            <w:hideMark/>
            <w:tcPrChange w:id="41" w:author="Ben Gardiner" w:date="2022-05-09T12:17:00Z">
              <w:tcPr>
                <w:tcW w:w="0" w:type="auto"/>
                <w:hideMark/>
              </w:tcPr>
            </w:tcPrChange>
          </w:tcPr>
          <w:p w14:paraId="5EB59901" w14:textId="25DA34B9" w:rsidR="009249CA" w:rsidRPr="009249CA" w:rsidRDefault="009249CA">
            <w:pPr>
              <w:pPrChange w:id="42" w:author="Ben Gardiner" w:date="2022-05-09T12:17:00Z">
                <w:pPr>
                  <w:spacing w:after="240"/>
                </w:pPr>
              </w:pPrChange>
            </w:pPr>
            <w:ins w:id="43" w:author="Ben Gardiner" w:date="2022-05-09T12:17:00Z">
              <w:r w:rsidRPr="009249CA">
                <w:lastRenderedPageBreak/>
                <w:t>3 Multi Segment</w:t>
              </w:r>
            </w:ins>
            <w:del w:id="44" w:author="Ben Gardiner" w:date="2022-05-09T12:17:00Z">
              <w:r w:rsidRPr="009249CA" w:rsidDel="005579BF">
                <w:delText>Class 2 (Multi Segment)</w:delText>
              </w:r>
            </w:del>
          </w:p>
        </w:tc>
        <w:tc>
          <w:tcPr>
            <w:tcW w:w="0" w:type="auto"/>
            <w:vAlign w:val="center"/>
            <w:hideMark/>
            <w:tcPrChange w:id="45" w:author="Ben Gardiner" w:date="2022-05-09T12:17:00Z">
              <w:tcPr>
                <w:tcW w:w="0" w:type="auto"/>
                <w:gridSpan w:val="2"/>
                <w:hideMark/>
              </w:tcPr>
            </w:tcPrChange>
          </w:tcPr>
          <w:p w14:paraId="77BBA2C3" w14:textId="5DC52D28" w:rsidR="009249CA" w:rsidRPr="009249CA" w:rsidRDefault="009249CA">
            <w:pPr>
              <w:cnfStyle w:val="000000000000" w:firstRow="0" w:lastRow="0" w:firstColumn="0" w:lastColumn="0" w:oddVBand="0" w:evenVBand="0" w:oddHBand="0" w:evenHBand="0" w:firstRowFirstColumn="0" w:firstRowLastColumn="0" w:lastRowFirstColumn="0" w:lastRowLastColumn="0"/>
              <w:pPrChange w:id="46"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47" w:author="Ben Gardiner" w:date="2022-05-09T12:17:00Z">
              <w:r w:rsidRPr="009249CA">
                <w:t xml:space="preserve">Truck modules that are not intended to be </w:t>
              </w:r>
              <w:r w:rsidRPr="009249CA">
                <w:rPr>
                  <w:rPrChange w:id="48" w:author="Ben Gardiner" w:date="2022-05-09T12:17:00Z">
                    <w:rPr>
                      <w:rStyle w:val="Emphasis"/>
                    </w:rPr>
                  </w:rPrChange>
                </w:rPr>
                <w:t>Vehicle Gateways</w:t>
              </w:r>
              <w:r w:rsidRPr="009249CA">
                <w:t xml:space="preserve"> but nonetheless are connected to one or more vehicle network segments</w:t>
              </w:r>
            </w:ins>
            <w:del w:id="49" w:author="Ben Gardiner" w:date="2022-05-09T12:17:00Z">
              <w:r w:rsidRPr="009249CA" w:rsidDel="005579BF">
                <w:delText>Truck modules that are not intended to be </w:delText>
              </w:r>
              <w:r w:rsidRPr="009249CA" w:rsidDel="005579BF">
                <w:rPr>
                  <w:rPrChange w:id="50" w:author="Ben Gardiner" w:date="2022-05-09T12:17:00Z">
                    <w:rPr>
                      <w:i/>
                      <w:iCs/>
                    </w:rPr>
                  </w:rPrChange>
                </w:rPr>
                <w:delText>Vehicle Gateways</w:delText>
              </w:r>
              <w:r w:rsidRPr="009249CA" w:rsidDel="005579BF">
                <w:delText> but nonetheless are connected to one or more vehicle network segments</w:delText>
              </w:r>
            </w:del>
          </w:p>
        </w:tc>
        <w:tc>
          <w:tcPr>
            <w:tcW w:w="0" w:type="auto"/>
            <w:vAlign w:val="center"/>
            <w:hideMark/>
            <w:tcPrChange w:id="51" w:author="Ben Gardiner" w:date="2022-05-09T12:17:00Z">
              <w:tcPr>
                <w:tcW w:w="0" w:type="auto"/>
                <w:gridSpan w:val="2"/>
                <w:hideMark/>
              </w:tcPr>
            </w:tcPrChange>
          </w:tcPr>
          <w:p w14:paraId="74600627" w14:textId="0D4E8CE0" w:rsidR="009249CA" w:rsidRPr="009249CA" w:rsidRDefault="009249CA">
            <w:pPr>
              <w:cnfStyle w:val="000000000000" w:firstRow="0" w:lastRow="0" w:firstColumn="0" w:lastColumn="0" w:oddVBand="0" w:evenVBand="0" w:oddHBand="0" w:evenHBand="0" w:firstRowFirstColumn="0" w:firstRowLastColumn="0" w:lastRowFirstColumn="0" w:lastRowLastColumn="0"/>
              <w:pPrChange w:id="52"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53" w:author="Ben Gardiner" w:date="2022-05-09T12:17:00Z">
              <w:r w:rsidRPr="009249CA">
                <w:t>Ignition Control Module #2 (J1939 SA 57)</w:t>
              </w:r>
              <w:r w:rsidRPr="009249CA">
                <w:br/>
                <w:t>Low-Voltage Disconnect (J1939 SA 49)</w:t>
              </w:r>
              <w:r w:rsidRPr="009249CA">
                <w:br/>
                <w:t>Oil Sensor (J1939 SA 00)</w:t>
              </w:r>
              <w:r w:rsidRPr="009249CA">
                <w:br/>
                <w:t>Starter System (J1939 SA 00, 03)</w:t>
              </w:r>
              <w:r w:rsidRPr="009249CA">
                <w:br/>
                <w:t>Thermal Management System Controller (J1939 SA 49)</w:t>
              </w:r>
              <w:r w:rsidRPr="009249CA">
                <w:br/>
                <w:t>Water Pump Controller (J1939 SA 57)</w:t>
              </w:r>
              <w:r w:rsidRPr="009249CA">
                <w:br/>
                <w:t>Fuel Heater, In-Tank (J1939 SA 72)</w:t>
              </w:r>
              <w:r w:rsidRPr="009249CA">
                <w:br/>
                <w:t>Steering Input Unit (aka Steering Angle Sensor (SAS))</w:t>
              </w:r>
              <w:r w:rsidRPr="009249CA">
                <w:br/>
                <w:t>Differential Lock Controller (J1939 SA 138, 72, 39 )</w:t>
              </w:r>
              <w:r w:rsidRPr="009249CA">
                <w:br/>
                <w:t>Traction Control (J1939 SA 138, 39)</w:t>
              </w:r>
              <w:r w:rsidRPr="009249CA">
                <w:br/>
                <w:t>Suspension - Drive Axle #1 (J1939 SA 138, 72, 39)</w:t>
              </w:r>
              <w:r w:rsidRPr="009249CA">
                <w:br/>
                <w:t>Suspension - Drive Axle #2 (J1939 SA 22)</w:t>
              </w:r>
              <w:r w:rsidRPr="009249CA">
                <w:br/>
                <w:t>Tractor/Trailer Bridge #2 (J1939 SA 138, 39)</w:t>
              </w:r>
              <w:r w:rsidRPr="009249CA">
                <w:br/>
                <w:t>Tractor-Trailer Bridge #1 (J1939 SA 32)</w:t>
              </w:r>
              <w:r w:rsidRPr="009249CA">
                <w:br/>
                <w:t>Body-to-Vehicle Interface Control (aka VECU - Vehicle ECU) (J1939 SA 33)</w:t>
              </w:r>
              <w:r w:rsidRPr="009249CA">
                <w:br/>
                <w:t>Fifth Wheel Smart System (J1939 SA 138, 39)</w:t>
              </w:r>
              <w:r w:rsidRPr="009249CA">
                <w:br/>
                <w:t>Forward Road Image Processor (J1939 SA 232)</w:t>
              </w:r>
              <w:r w:rsidRPr="009249CA">
                <w:br/>
                <w:t xml:space="preserve">ADAS Lane Keep (aka LCS Side Sensor (blind spot only) / Lane Warning / Lane Departure Warning System / Bendix Fusion / Exterior Camera for Lane </w:t>
              </w:r>
              <w:proofErr w:type="spellStart"/>
              <w:r w:rsidRPr="009249CA">
                <w:t>Departune</w:t>
              </w:r>
              <w:proofErr w:type="spellEnd"/>
              <w:r w:rsidRPr="009249CA">
                <w:t xml:space="preserve"> Warning / Driver Assistance Camera (MPC)) (J1939 SA 232, 19)</w:t>
              </w:r>
              <w:r w:rsidRPr="009249CA">
                <w:br/>
                <w:t>Cab Controller - Primary (aka SAM CAB) (J1939 SA 49)</w:t>
              </w:r>
              <w:r w:rsidRPr="009249CA">
                <w:br/>
                <w:t>Cab Controller - Secondary (J1939 SA 50)</w:t>
              </w:r>
              <w:r w:rsidRPr="009249CA">
                <w:br/>
                <w:t>Cruise Control (J1939 SA 17)</w:t>
              </w:r>
              <w:r w:rsidRPr="009249CA">
                <w:br/>
                <w:t>Object Detection Display (aka Active Safety Components / Bendix Fusion (Display))</w:t>
              </w:r>
              <w:r w:rsidRPr="009249CA">
                <w:br/>
                <w:t>ADAS Adaptive Cruise Control (aka Bendix Fusion) (J1939 SA 42)</w:t>
              </w:r>
              <w:r w:rsidRPr="009249CA">
                <w:br/>
                <w:t>Ammeter (J1939 SA 23, 39)</w:t>
              </w:r>
              <w:r w:rsidRPr="009249CA">
                <w:br/>
                <w:t>On Board Diagnostic Unit (aka OEM Factory &amp; Service tool) (J1939 SA 250)</w:t>
              </w:r>
              <w:r w:rsidRPr="009249CA">
                <w:br/>
                <w:t xml:space="preserve">Predictive Cruise Control (aka E-Horizon / Intelligent Predictive Powertrain Control </w:t>
              </w:r>
              <w:r w:rsidRPr="009249CA">
                <w:lastRenderedPageBreak/>
                <w:t>(IPPC)) (J1939 SA 75)</w:t>
              </w:r>
              <w:r w:rsidRPr="009249CA">
                <w:br/>
                <w:t>Parking Brake Controller (J1939 SA 80)</w:t>
              </w:r>
            </w:ins>
            <w:del w:id="54" w:author="Ben Gardiner" w:date="2022-05-09T12:17:00Z">
              <w:r w:rsidRPr="009249CA" w:rsidDel="005579BF">
                <w:delText>Ignition Control Module #2 (J1939 SA 57), Low-Voltage Disconnect (J1939 SA 49), Oil Sensor (J1939 SA 00), Starter System (J1939 SA 00, 03), Thermal Management System Controller (J1939 SA 49), Water Pump Controller (J1939 SA 57), Fuel Heater, In-Tank (J1939 SA 72), Steering Input Unit (aka Steering Angle Sensor (SAS)), Differential Lock Controller (J1939 SA 138, 72, 39 ), Antilock Brake System (ABS) (J1939 SA 11), Traction Control (J1939 SA 138, 39), Suspension - Drive Axle #1 (J1939 SA 138, 72, 39), Suspension - Drive Axle #2 (J1939 SA 22), Tractor/Trailer Bridge #2 (J1939 SA 138, 39), Tractor-Trailer Bridge #1 (J1939 SA 32), Tire Pressure Controller (aka Tire Pressure Monitoring System (TPMS)) (J1939 SA 51), Wheel End Monitoring, Body-to-Vehicle Interface Control (aka VECU - Vehicle ECU) (J1939 SA 33), Fifth Wheel Smart System (J1939 SA 138, 39), Forward Road Image Processor (J1939 SA 232), ADAS Lane Keep (aka LCS Side Sensor (blind spot only) / Lane Warning / Lane Departure Warning System / Bendix Fusion / Exterior Camera for Lane Departune Warning / Driver Assistance Camera (MPC)) (J1939 SA 232, 19), Cab Controller - Primary (aka SAM CAB) (J1939 SA 49), Cab Controller - Secondary (J1939 SA 50), Cruise Control (J1939 SA 17), Object Detection Display (aka Active Safety Components / Bendix Fusion (Display)), ADAS Adaptive Cruise Control (aka Bendix Fusion) (J1939 SA 42), Ammeter (J1939 SA 23, 39), On Board Diagnostic Unit (aka OEM Factory &amp; Service tool) (J1939 SA 250), Predictive Cruise Control (aka E-Horizon / Intelligent Predictive Powertrain Control (IPPC)) (J1939 SA 75), Brakes - System Controller (J1939 SA 11), Parking Brake Controller (J1939 SA 80)</w:delText>
              </w:r>
            </w:del>
          </w:p>
        </w:tc>
      </w:tr>
      <w:tr w:rsidR="009249CA" w:rsidRPr="00E41B0D" w14:paraId="4A019D98" w14:textId="77777777" w:rsidTr="005579BF">
        <w:tblPrEx>
          <w:tblW w:w="0" w:type="auto"/>
          <w:tblPrExChange w:id="55" w:author="Ben Gardiner" w:date="2022-05-09T12: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56" w:author="Ben Gardiner" w:date="2022-05-09T12:17:00Z">
              <w:tcPr>
                <w:tcW w:w="0" w:type="auto"/>
                <w:hideMark/>
              </w:tcPr>
            </w:tcPrChange>
          </w:tcPr>
          <w:p w14:paraId="783B5A42" w14:textId="3B16B425" w:rsidR="009249CA" w:rsidRPr="009249CA" w:rsidRDefault="009249CA">
            <w:pPr>
              <w:cnfStyle w:val="001000100000" w:firstRow="0" w:lastRow="0" w:firstColumn="1" w:lastColumn="0" w:oddVBand="0" w:evenVBand="0" w:oddHBand="1" w:evenHBand="0" w:firstRowFirstColumn="0" w:firstRowLastColumn="0" w:lastRowFirstColumn="0" w:lastRowLastColumn="0"/>
              <w:pPrChange w:id="57" w:author="Ben Gardiner" w:date="2022-05-09T12:17:00Z">
                <w:pPr>
                  <w:spacing w:after="240"/>
                  <w:cnfStyle w:val="001000100000" w:firstRow="0" w:lastRow="0" w:firstColumn="1" w:lastColumn="0" w:oddVBand="0" w:evenVBand="0" w:oddHBand="1" w:evenHBand="0" w:firstRowFirstColumn="0" w:firstRowLastColumn="0" w:lastRowFirstColumn="0" w:lastRowLastColumn="0"/>
                </w:pPr>
              </w:pPrChange>
            </w:pPr>
            <w:ins w:id="58" w:author="Ben Gardiner" w:date="2022-05-09T12:17:00Z">
              <w:r w:rsidRPr="009249CA">
                <w:lastRenderedPageBreak/>
                <w:t>Class 4</w:t>
              </w:r>
            </w:ins>
            <w:del w:id="59" w:author="Ben Gardiner" w:date="2022-05-09T12:17:00Z">
              <w:r w:rsidRPr="009249CA" w:rsidDel="005579BF">
                <w:delText>Class 3</w:delText>
              </w:r>
            </w:del>
          </w:p>
        </w:tc>
        <w:tc>
          <w:tcPr>
            <w:tcW w:w="0" w:type="auto"/>
            <w:vAlign w:val="center"/>
            <w:hideMark/>
            <w:tcPrChange w:id="60" w:author="Ben Gardiner" w:date="2022-05-09T12:17:00Z">
              <w:tcPr>
                <w:tcW w:w="0" w:type="auto"/>
                <w:gridSpan w:val="2"/>
                <w:hideMark/>
              </w:tcPr>
            </w:tcPrChange>
          </w:tcPr>
          <w:p w14:paraId="180299B4" w14:textId="2158CB5D" w:rsidR="009249CA" w:rsidRPr="009249CA" w:rsidRDefault="009249CA">
            <w:pPr>
              <w:cnfStyle w:val="000000100000" w:firstRow="0" w:lastRow="0" w:firstColumn="0" w:lastColumn="0" w:oddVBand="0" w:evenVBand="0" w:oddHBand="1" w:evenHBand="0" w:firstRowFirstColumn="0" w:firstRowLastColumn="0" w:lastRowFirstColumn="0" w:lastRowLastColumn="0"/>
              <w:pPrChange w:id="61"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62" w:author="Ben Gardiner" w:date="2022-05-09T12:17:00Z">
              <w:r w:rsidRPr="009249CA">
                <w:t>Truck modules found to have a 'high' overall fleet risk</w:t>
              </w:r>
            </w:ins>
            <w:del w:id="63" w:author="Ben Gardiner" w:date="2022-05-09T12:17:00Z">
              <w:r w:rsidRPr="009249CA" w:rsidDel="005579BF">
                <w:delText>Truck modules found to have a 'high' overall fleet risk</w:delText>
              </w:r>
            </w:del>
          </w:p>
        </w:tc>
        <w:tc>
          <w:tcPr>
            <w:tcW w:w="0" w:type="auto"/>
            <w:vAlign w:val="center"/>
            <w:hideMark/>
            <w:tcPrChange w:id="64" w:author="Ben Gardiner" w:date="2022-05-09T12:17:00Z">
              <w:tcPr>
                <w:tcW w:w="0" w:type="auto"/>
                <w:gridSpan w:val="2"/>
                <w:hideMark/>
              </w:tcPr>
            </w:tcPrChange>
          </w:tcPr>
          <w:p w14:paraId="36CF4E75" w14:textId="43DC07B8" w:rsidR="009249CA" w:rsidRPr="009249CA" w:rsidRDefault="009249CA">
            <w:pPr>
              <w:cnfStyle w:val="000000100000" w:firstRow="0" w:lastRow="0" w:firstColumn="0" w:lastColumn="0" w:oddVBand="0" w:evenVBand="0" w:oddHBand="1" w:evenHBand="0" w:firstRowFirstColumn="0" w:firstRowLastColumn="0" w:lastRowFirstColumn="0" w:lastRowLastColumn="0"/>
              <w:pPrChange w:id="65"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66" w:author="Ben Gardiner" w:date="2022-05-09T12:17:00Z">
              <w:r w:rsidRPr="009249CA">
                <w:t>Engine #1 (aka Motor Control Module (MCM) / Engine Management System (EMS) / Engine Control Module (ECM)) (J1939 SA 00, 01)</w:t>
              </w:r>
              <w:r w:rsidRPr="009249CA">
                <w:br/>
                <w:t>Engine Cylinder Pressure Monitoring System</w:t>
              </w:r>
              <w:r w:rsidRPr="009249CA">
                <w:br/>
                <w:t>Aftertreatment #1 system gas intake (J1939 SA 81)</w:t>
              </w:r>
              <w:r w:rsidRPr="009249CA">
                <w:br/>
                <w:t>Aftertreatment #2 system gas intake (J1939 SA 86)</w:t>
              </w:r>
              <w:r w:rsidRPr="009249CA">
                <w:br/>
                <w:t>Diesel Particulate Filter Controller (aka Aftertreatment Control Module (ACM) / Exhaust Emission Controller) (J1939 SA 211)</w:t>
              </w:r>
              <w:r w:rsidRPr="009249CA">
                <w:br/>
                <w:t>Engine Exhaust Backpressure (J1939 SA 34)</w:t>
              </w:r>
              <w:r w:rsidRPr="009249CA">
                <w:br/>
                <w:t>Engine Valve Controller (J1939 SA 0)</w:t>
              </w:r>
              <w:r w:rsidRPr="009249CA">
                <w:br/>
                <w:t>Fan Drive Controller (aka Fan Hub) (J1939 SA 78)</w:t>
              </w:r>
              <w:r w:rsidRPr="009249CA">
                <w:br/>
                <w:t>Idle Control System (J1939 SA 68)</w:t>
              </w:r>
              <w:r w:rsidRPr="009249CA">
                <w:br/>
                <w:t>Powertrain Control Module (aka Common Powertrain Controller Module (CPC)) (J1939 SA 90)</w:t>
              </w:r>
              <w:r w:rsidRPr="009249CA">
                <w:br/>
                <w:t>Retarder - Engine (J1939 SA 15)</w:t>
              </w:r>
              <w:r w:rsidRPr="009249CA">
                <w:br/>
                <w:t>Retarder, Exhaust, Engine #1</w:t>
              </w:r>
              <w:r w:rsidRPr="009249CA">
                <w:br/>
                <w:t>Retarder, Exhaust, Engine #2</w:t>
              </w:r>
              <w:r w:rsidRPr="009249CA">
                <w:br/>
                <w:t>Radiator (aka Radiator Fan Control) (J1939 SA 78, 00, 255)</w:t>
              </w:r>
              <w:r w:rsidRPr="009249CA">
                <w:br/>
                <w:t>Oil Pan Heater (J1939 SA 00)</w:t>
              </w:r>
              <w:r w:rsidRPr="009249CA">
                <w:br/>
                <w:t>Clutch/Converter Unit (J1939 SA 78)</w:t>
              </w:r>
              <w:r w:rsidRPr="009249CA">
                <w:br/>
                <w:t xml:space="preserve">Power </w:t>
              </w:r>
              <w:proofErr w:type="spellStart"/>
              <w:r w:rsidRPr="009249CA">
                <w:t>TakeOff</w:t>
              </w:r>
              <w:proofErr w:type="spellEnd"/>
              <w:r w:rsidRPr="009249CA">
                <w:t xml:space="preserve"> - (Main or Rear) (J1939 SA 07)</w:t>
              </w:r>
              <w:r w:rsidRPr="009249CA">
                <w:br/>
                <w:t xml:space="preserve">Power </w:t>
              </w:r>
              <w:proofErr w:type="spellStart"/>
              <w:r w:rsidRPr="009249CA">
                <w:t>TakeOff</w:t>
              </w:r>
              <w:proofErr w:type="spellEnd"/>
              <w:r w:rsidRPr="009249CA">
                <w:t xml:space="preserve"> (Front or Secondary) (J1939 SA 07)</w:t>
              </w:r>
              <w:r w:rsidRPr="009249CA">
                <w:br/>
                <w:t>Retarder - Driveline (J1939 SA 16)</w:t>
              </w:r>
              <w:r w:rsidRPr="009249CA">
                <w:br/>
                <w:t>Transmission #1 (aka Transmission Control Module (TCM)) (J1939 SA 03)</w:t>
              </w:r>
              <w:r w:rsidRPr="009249CA">
                <w:br/>
                <w:t>Transmission #2 (aka Auxiliary Transmission) (J1939 SA 16)</w:t>
              </w:r>
              <w:r w:rsidRPr="009249CA">
                <w:br/>
                <w:t>Electronic Clutch Actuator (J1939 SA 03)</w:t>
              </w:r>
              <w:r w:rsidRPr="009249CA">
                <w:br/>
                <w:t>Steering Controller (aka Front Axle Steering (FAS) / VDS / MCS) (J1939 SA 19)</w:t>
              </w:r>
              <w:r w:rsidRPr="009249CA">
                <w:br/>
                <w:t>Suspension - Steer Axle (aka Electronically Controlled Suspension (ECS) / Electronically Controlled Air Suspension (ECAS)) (J1939 SA 20)</w:t>
              </w:r>
              <w:r w:rsidRPr="009249CA">
                <w:br/>
                <w:t>Suspension - System Controller #1 (J1939 SA 47)</w:t>
              </w:r>
              <w:r w:rsidRPr="009249CA">
                <w:br/>
              </w:r>
              <w:r w:rsidRPr="009249CA">
                <w:lastRenderedPageBreak/>
                <w:t>Lift Axle (J1939 SA 138, 71)</w:t>
              </w:r>
              <w:r w:rsidRPr="009249CA">
                <w:br/>
                <w:t>Vehicle Dynamic Stability Controller (J1939 SA 62)</w:t>
              </w:r>
              <w:r w:rsidRPr="009249CA">
                <w:br/>
                <w:t>Automated Driving (L0-L2) (aka Bendix FLR and FLC (Forward looking Camera / Radar))</w:t>
              </w:r>
              <w:r w:rsidRPr="009249CA">
                <w:br/>
                <w:t>Collision Avoidance (J1939 SA 42)</w:t>
              </w:r>
              <w:r w:rsidRPr="009249CA">
                <w:br/>
                <w:t>Fuel Actuator (J1939 SA 15)</w:t>
              </w:r>
              <w:r w:rsidRPr="009249CA">
                <w:br/>
                <w:t>Body Controller (aka Key-Lock Options)</w:t>
              </w:r>
              <w:r w:rsidRPr="009249CA">
                <w:br/>
                <w:t>Safety Restraint System (SRS) (J1939 SA 83)</w:t>
              </w:r>
              <w:r w:rsidRPr="009249CA">
                <w:br/>
                <w:t>Throttle (J1939 SA 0)</w:t>
              </w:r>
              <w:r w:rsidRPr="009249CA">
                <w:br/>
                <w:t xml:space="preserve">Power </w:t>
              </w:r>
              <w:proofErr w:type="spellStart"/>
              <w:r w:rsidRPr="009249CA">
                <w:t>TakeOff</w:t>
              </w:r>
              <w:proofErr w:type="spellEnd"/>
              <w:r w:rsidRPr="009249CA">
                <w:t xml:space="preserve"> (PTO) Switches (J1939 SA 07)</w:t>
              </w:r>
              <w:r w:rsidRPr="009249CA">
                <w:br/>
                <w:t>Headway Controller (J1939 SA 42)</w:t>
              </w:r>
              <w:r w:rsidRPr="009249CA">
                <w:br/>
                <w:t>On-Board Data Logger (J1939 SA 251)</w:t>
              </w:r>
              <w:r w:rsidRPr="009249CA">
                <w:br/>
                <w:t>Adaptive Front Lighting System (J1939 SA 71)</w:t>
              </w:r>
              <w:r w:rsidRPr="009249CA">
                <w:br/>
                <w:t>Chassis Controller #2 (J1939 SA 72)</w:t>
              </w:r>
              <w:r w:rsidRPr="009249CA">
                <w:br/>
                <w:t>Pneumatic - System Controller (J1939 SA 48)</w:t>
              </w:r>
            </w:ins>
            <w:del w:id="67" w:author="Ben Gardiner" w:date="2022-05-09T12:17:00Z">
              <w:r w:rsidRPr="009249CA" w:rsidDel="005579BF">
                <w:delText>Engine #1 (aka Motor Control Module (MCM) / Engine Management System (EMS) / Engine Control Module (ECM)) (J1939 SA 00, 01), Engine Cylinder Pressure Monitoring System, Aftertreatment #1 system gas intake (J1939 SA 81), Aftertreatment #2 system gas intake (J1939 SA 86), Diesel Particulate Filter Controller (aka Aftertreatment Control Module (ACM) / Exhaust Emission Controller) (J1939 SA 211), Engine Exhaust Backpressure (J1939 SA 34), Engine Valve Controller (J1939 SA 0), Fan Drive Controller (aka Fan Hub) (J1939 SA 78), Idle Control System (J1939 SA 68), Powertrain Control Module (aka Common Powertrain Controller Module (CPC)) (J1939 SA 90), Propulsion Battery Charger (J1939 SA 73), Retarder - Engine (J1939 SA 15), Retarder, Exhaust, Engine #1, Retarder, Exhaust, Engine #2, Radiator (aka Radiator Fan Control) (J1939 SA 78, 00, 255), Oil Pan Heater (J1939 SA 00), Clutch/Converter Unit (J1939 SA 78), Power TakeOff - (Main or Rear) (J1939 SA 07), Power TakeOff (Front or Secondary) (J1939 SA 07), Retarder - Driveline (J1939 SA 16), Transmission #1 (aka Transmission Control Module (TCM)) (J1939 SA 03), Transmission #2 (aka Auxiliary Transmission) (J1939 SA 16), Electronic Clutch Actuator (J1939 SA 03), Steering Controller (aka Front Axle Steering (FAS) / VDS / MCS) (J1939 SA 19), Suspension - Steer Axle (aka Electronically Controlled Suspension (ECS) / Electronically Controlled Air Suspension (ECAS)) (J1939 SA 20), Suspension - System Controller #1 (J1939 SA 47), Lift Axle (J1939 SA 138, 71), Vehicle Dynamic Stability Controller (J1939 SA 62), Automated Driving (L0-L2) (aka Bendix FLR and FLC (Forward looking Camera / Radar)), Collision Avoidance (J1939 SA 42), Fuel Actuator (J1939 SA 15), Body Controller (aka Key-Lock Options), Safety Restraint System (SRS) (J1939 SA 83), Throttle (J1939 SA 0), Vehicle Navigation (J1939 SA 84), Power TakeOff (PTO) Switches (J1939 SA 07), Headway Controller (J1939 SA 42), On-Board Data Logger (J1939 SA 251), Adaptive Front Lighting System (J1939 SA 71), Chassis Controller #2 (J1939 SA 72), Pneumatic - System Controller (J1939 SA 48)</w:delText>
              </w:r>
            </w:del>
          </w:p>
        </w:tc>
      </w:tr>
      <w:tr w:rsidR="009249CA" w:rsidRPr="00E41B0D" w14:paraId="759ADFCF" w14:textId="77777777" w:rsidTr="005579BF">
        <w:tblPrEx>
          <w:tblW w:w="0" w:type="auto"/>
          <w:tblPrExChange w:id="68" w:author="Ben Gardiner" w:date="2022-05-09T12:17: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0" w:type="auto"/>
            <w:vAlign w:val="center"/>
            <w:hideMark/>
            <w:tcPrChange w:id="69" w:author="Ben Gardiner" w:date="2022-05-09T12:17:00Z">
              <w:tcPr>
                <w:tcW w:w="0" w:type="auto"/>
                <w:hideMark/>
              </w:tcPr>
            </w:tcPrChange>
          </w:tcPr>
          <w:p w14:paraId="3B07A7D0" w14:textId="6C269698" w:rsidR="009249CA" w:rsidRPr="009249CA" w:rsidRDefault="009249CA">
            <w:pPr>
              <w:pPrChange w:id="70" w:author="Ben Gardiner" w:date="2022-05-09T12:17:00Z">
                <w:pPr>
                  <w:spacing w:after="240"/>
                </w:pPr>
              </w:pPrChange>
            </w:pPr>
            <w:ins w:id="71" w:author="Ben Gardiner" w:date="2022-05-09T12:17:00Z">
              <w:r w:rsidRPr="009249CA">
                <w:lastRenderedPageBreak/>
                <w:t>Class 5</w:t>
              </w:r>
            </w:ins>
            <w:del w:id="72" w:author="Ben Gardiner" w:date="2022-05-09T12:17:00Z">
              <w:r w:rsidRPr="009249CA" w:rsidDel="005579BF">
                <w:delText>Class 4</w:delText>
              </w:r>
            </w:del>
          </w:p>
        </w:tc>
        <w:tc>
          <w:tcPr>
            <w:tcW w:w="0" w:type="auto"/>
            <w:vAlign w:val="center"/>
            <w:hideMark/>
            <w:tcPrChange w:id="73" w:author="Ben Gardiner" w:date="2022-05-09T12:17:00Z">
              <w:tcPr>
                <w:tcW w:w="0" w:type="auto"/>
                <w:gridSpan w:val="2"/>
                <w:hideMark/>
              </w:tcPr>
            </w:tcPrChange>
          </w:tcPr>
          <w:p w14:paraId="2FBD9701" w14:textId="17A49280" w:rsidR="009249CA" w:rsidRPr="009249CA" w:rsidRDefault="009249CA">
            <w:pPr>
              <w:cnfStyle w:val="000000000000" w:firstRow="0" w:lastRow="0" w:firstColumn="0" w:lastColumn="0" w:oddVBand="0" w:evenVBand="0" w:oddHBand="0" w:evenHBand="0" w:firstRowFirstColumn="0" w:firstRowLastColumn="0" w:lastRowFirstColumn="0" w:lastRowLastColumn="0"/>
              <w:pPrChange w:id="74"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75" w:author="Ben Gardiner" w:date="2022-05-09T12:17:00Z">
              <w:r w:rsidRPr="009249CA">
                <w:t>Truck modules found to have a 'medium' overall fleet risk</w:t>
              </w:r>
            </w:ins>
            <w:del w:id="76" w:author="Ben Gardiner" w:date="2022-05-09T12:17:00Z">
              <w:r w:rsidRPr="009249CA" w:rsidDel="005579BF">
                <w:delText>Truck modules found to have a 'medium' overall fleet risk</w:delText>
              </w:r>
            </w:del>
          </w:p>
        </w:tc>
        <w:tc>
          <w:tcPr>
            <w:tcW w:w="0" w:type="auto"/>
            <w:vAlign w:val="center"/>
            <w:hideMark/>
            <w:tcPrChange w:id="77" w:author="Ben Gardiner" w:date="2022-05-09T12:17:00Z">
              <w:tcPr>
                <w:tcW w:w="0" w:type="auto"/>
                <w:gridSpan w:val="2"/>
                <w:hideMark/>
              </w:tcPr>
            </w:tcPrChange>
          </w:tcPr>
          <w:p w14:paraId="1756BCEF" w14:textId="780355BB" w:rsidR="009249CA" w:rsidRPr="009249CA" w:rsidRDefault="009249CA">
            <w:pPr>
              <w:cnfStyle w:val="000000000000" w:firstRow="0" w:lastRow="0" w:firstColumn="0" w:lastColumn="0" w:oddVBand="0" w:evenVBand="0" w:oddHBand="0" w:evenHBand="0" w:firstRowFirstColumn="0" w:firstRowLastColumn="0" w:lastRowFirstColumn="0" w:lastRowLastColumn="0"/>
              <w:pPrChange w:id="78" w:author="Ben Gardiner" w:date="2022-05-09T12:17:00Z">
                <w:pPr>
                  <w:spacing w:after="240"/>
                  <w:cnfStyle w:val="000000000000" w:firstRow="0" w:lastRow="0" w:firstColumn="0" w:lastColumn="0" w:oddVBand="0" w:evenVBand="0" w:oddHBand="0" w:evenHBand="0" w:firstRowFirstColumn="0" w:firstRowLastColumn="0" w:lastRowFirstColumn="0" w:lastRowLastColumn="0"/>
                </w:pPr>
              </w:pPrChange>
            </w:pPr>
            <w:ins w:id="79" w:author="Ben Gardiner" w:date="2022-05-09T12:17:00Z">
              <w:r w:rsidRPr="009249CA">
                <w:t>Engine Injection Control Module (J1939 SA 00)</w:t>
              </w:r>
              <w:r w:rsidRPr="009249CA">
                <w:br/>
                <w:t>Axle - Drive #1 (J1939 SA 09)</w:t>
              </w:r>
              <w:r w:rsidRPr="009249CA">
                <w:br/>
                <w:t>Axle - Drive #2 (J1939 SA 10)</w:t>
              </w:r>
              <w:r w:rsidRPr="009249CA">
                <w:br/>
                <w:t>Mirrors (J1939 SA 40)</w:t>
              </w:r>
              <w:r w:rsidRPr="009249CA">
                <w:br/>
                <w:t>Lighting - Operator Controls (J1939 SA 71)</w:t>
              </w:r>
              <w:r w:rsidRPr="009249CA">
                <w:br/>
                <w:t>Transmission Display - Primary (J1939 SA 59)</w:t>
              </w:r>
              <w:r w:rsidRPr="009249CA">
                <w:br/>
                <w:t>Trip Recorder (J1939 SA 24)</w:t>
              </w:r>
              <w:r w:rsidRPr="009249CA">
                <w:br/>
                <w:t>Switch Field (aka Additional Switches / Modular Switch Field (MSF)) (J1939 SA 138)</w:t>
              </w:r>
              <w:r w:rsidRPr="009249CA">
                <w:br/>
                <w:t>Instrument Cluster #1 (aka Gauges) (J1939 SA 23)</w:t>
              </w:r>
              <w:r w:rsidRPr="009249CA">
                <w:br/>
                <w:t>Engine Display</w:t>
              </w:r>
            </w:ins>
            <w:del w:id="80" w:author="Ben Gardiner" w:date="2022-05-09T12:17:00Z">
              <w:r w:rsidRPr="009249CA" w:rsidDel="005579BF">
                <w:delText>Engine Injection Control Module (J1939 SA 00), Axle - Drive #1 (J1939 SA 09), Axle - Drive #2 (J1939 SA 10), Mirrors (J1939 SA 40), Lighting - Operator Controls (J1939 SA 71), Transmission Display - Primary (J1939 SA 59), Trip Recorder (J1939 SA 24), Switch Field (aka Additional Switches / Modular Switch Field (MSF)) (J1939 SA 138), Instrument Cluster #1 (aka Gauges) (J1939 SA 23), Engine Display</w:delText>
              </w:r>
            </w:del>
          </w:p>
        </w:tc>
      </w:tr>
      <w:tr w:rsidR="009249CA" w:rsidRPr="00E41B0D" w14:paraId="1FFBE7D6" w14:textId="77777777" w:rsidTr="005579BF">
        <w:tblPrEx>
          <w:tblW w:w="0" w:type="auto"/>
          <w:tblPrExChange w:id="81" w:author="Ben Gardiner" w:date="2022-05-09T12:17: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Change w:id="82" w:author="Ben Gardiner" w:date="2022-05-09T12:17:00Z">
              <w:tcPr>
                <w:tcW w:w="0" w:type="auto"/>
                <w:hideMark/>
              </w:tcPr>
            </w:tcPrChange>
          </w:tcPr>
          <w:p w14:paraId="5188F0E0" w14:textId="28143FE1" w:rsidR="009249CA" w:rsidRPr="009249CA" w:rsidRDefault="009249CA">
            <w:pPr>
              <w:cnfStyle w:val="001000100000" w:firstRow="0" w:lastRow="0" w:firstColumn="1" w:lastColumn="0" w:oddVBand="0" w:evenVBand="0" w:oddHBand="1" w:evenHBand="0" w:firstRowFirstColumn="0" w:firstRowLastColumn="0" w:lastRowFirstColumn="0" w:lastRowLastColumn="0"/>
              <w:pPrChange w:id="83" w:author="Ben Gardiner" w:date="2022-05-09T12:17:00Z">
                <w:pPr>
                  <w:spacing w:after="240"/>
                  <w:cnfStyle w:val="001000100000" w:firstRow="0" w:lastRow="0" w:firstColumn="1" w:lastColumn="0" w:oddVBand="0" w:evenVBand="0" w:oddHBand="1" w:evenHBand="0" w:firstRowFirstColumn="0" w:firstRowLastColumn="0" w:lastRowFirstColumn="0" w:lastRowLastColumn="0"/>
                </w:pPr>
              </w:pPrChange>
            </w:pPr>
            <w:ins w:id="84" w:author="Ben Gardiner" w:date="2022-05-09T12:17:00Z">
              <w:r w:rsidRPr="009249CA">
                <w:t>Class 6</w:t>
              </w:r>
            </w:ins>
            <w:del w:id="85" w:author="Ben Gardiner" w:date="2022-05-09T12:17:00Z">
              <w:r w:rsidRPr="009249CA" w:rsidDel="005579BF">
                <w:delText>Class 5</w:delText>
              </w:r>
            </w:del>
          </w:p>
        </w:tc>
        <w:tc>
          <w:tcPr>
            <w:tcW w:w="0" w:type="auto"/>
            <w:vAlign w:val="center"/>
            <w:hideMark/>
            <w:tcPrChange w:id="86" w:author="Ben Gardiner" w:date="2022-05-09T12:17:00Z">
              <w:tcPr>
                <w:tcW w:w="0" w:type="auto"/>
                <w:gridSpan w:val="2"/>
                <w:hideMark/>
              </w:tcPr>
            </w:tcPrChange>
          </w:tcPr>
          <w:p w14:paraId="0D8D91C7" w14:textId="4D52E216" w:rsidR="009249CA" w:rsidRPr="009249CA" w:rsidRDefault="009249CA">
            <w:pPr>
              <w:cnfStyle w:val="000000100000" w:firstRow="0" w:lastRow="0" w:firstColumn="0" w:lastColumn="0" w:oddVBand="0" w:evenVBand="0" w:oddHBand="1" w:evenHBand="0" w:firstRowFirstColumn="0" w:firstRowLastColumn="0" w:lastRowFirstColumn="0" w:lastRowLastColumn="0"/>
              <w:pPrChange w:id="87"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88" w:author="Ben Gardiner" w:date="2022-05-09T12:17:00Z">
              <w:r w:rsidRPr="009249CA">
                <w:t>Truck modules found to have a 'low' overall fleet risk</w:t>
              </w:r>
            </w:ins>
            <w:del w:id="89" w:author="Ben Gardiner" w:date="2022-05-09T12:17:00Z">
              <w:r w:rsidRPr="009249CA" w:rsidDel="005579BF">
                <w:delText>Truck modules found to have a 'low' overall fleet risk</w:delText>
              </w:r>
            </w:del>
          </w:p>
        </w:tc>
        <w:tc>
          <w:tcPr>
            <w:tcW w:w="0" w:type="auto"/>
            <w:vAlign w:val="center"/>
            <w:hideMark/>
            <w:tcPrChange w:id="90" w:author="Ben Gardiner" w:date="2022-05-09T12:17:00Z">
              <w:tcPr>
                <w:tcW w:w="0" w:type="auto"/>
                <w:gridSpan w:val="2"/>
                <w:hideMark/>
              </w:tcPr>
            </w:tcPrChange>
          </w:tcPr>
          <w:p w14:paraId="0B1E2EF3" w14:textId="24AC172D" w:rsidR="009249CA" w:rsidRPr="009249CA" w:rsidRDefault="009249CA">
            <w:pPr>
              <w:cnfStyle w:val="000000100000" w:firstRow="0" w:lastRow="0" w:firstColumn="0" w:lastColumn="0" w:oddVBand="0" w:evenVBand="0" w:oddHBand="1" w:evenHBand="0" w:firstRowFirstColumn="0" w:firstRowLastColumn="0" w:lastRowFirstColumn="0" w:lastRowLastColumn="0"/>
              <w:pPrChange w:id="91" w:author="Ben Gardiner" w:date="2022-05-09T12:17:00Z">
                <w:pPr>
                  <w:spacing w:after="240"/>
                  <w:cnfStyle w:val="000000100000" w:firstRow="0" w:lastRow="0" w:firstColumn="0" w:lastColumn="0" w:oddVBand="0" w:evenVBand="0" w:oddHBand="1" w:evenHBand="0" w:firstRowFirstColumn="0" w:firstRowLastColumn="0" w:lastRowFirstColumn="0" w:lastRowLastColumn="0"/>
                </w:pPr>
              </w:pPrChange>
            </w:pPr>
            <w:ins w:id="92" w:author="Ben Gardiner" w:date="2022-05-09T12:17:00Z">
              <w:r w:rsidRPr="009249CA">
                <w:t xml:space="preserve">Aftertreatment #1 system gas outlet (aka </w:t>
              </w:r>
              <w:proofErr w:type="spellStart"/>
              <w:r w:rsidRPr="009249CA">
                <w:t>NoX</w:t>
              </w:r>
              <w:proofErr w:type="spellEnd"/>
              <w:r w:rsidRPr="009249CA">
                <w:t xml:space="preserve"> Sensors ) (J1939 SA 82)</w:t>
              </w:r>
              <w:r w:rsidRPr="009249CA">
                <w:br/>
                <w:t>Aftertreatment #2 system gas outlet (J1939 SA 87)</w:t>
              </w:r>
              <w:r w:rsidRPr="009249CA">
                <w:br/>
                <w:t>Alternator/Electrical Charging System</w:t>
              </w:r>
              <w:r w:rsidRPr="009249CA">
                <w:br/>
                <w:t>Battery Charger</w:t>
              </w:r>
              <w:r w:rsidRPr="009249CA">
                <w:br/>
                <w:t>Battery Pack Monitor #1 (J1939 SA 243)</w:t>
              </w:r>
              <w:r w:rsidRPr="009249CA">
                <w:br/>
                <w:t>Catalyst Fluid Sensor (aka DEF Quality Sensor) (J1939 SA 211)</w:t>
              </w:r>
              <w:r w:rsidRPr="009249CA">
                <w:br/>
                <w:t>Engine Exhaust Gas Recirculation (J1939 SA 70)</w:t>
              </w:r>
              <w:r w:rsidRPr="009249CA">
                <w:br/>
                <w:t>Ignition Control Module #1 (J1939 SA 52)</w:t>
              </w:r>
              <w:r w:rsidRPr="009249CA">
                <w:br/>
                <w:t>Turbocharger (J1939 SA 02)</w:t>
              </w:r>
              <w:r w:rsidRPr="009249CA">
                <w:br/>
                <w:t>Turbocharger Compressor Bypass (J1939 SA 02)</w:t>
              </w:r>
              <w:r w:rsidRPr="009249CA">
                <w:br/>
              </w:r>
              <w:r w:rsidRPr="009249CA">
                <w:lastRenderedPageBreak/>
                <w:t>Turbocharger Wastegate (J1939 SA 02)</w:t>
              </w:r>
              <w:r w:rsidRPr="009249CA">
                <w:br/>
                <w:t>Air Intake System (J1939 SA 70)</w:t>
              </w:r>
              <w:r w:rsidRPr="009249CA">
                <w:br/>
                <w:t>Filtration Control</w:t>
              </w:r>
              <w:r w:rsidRPr="009249CA">
                <w:br/>
                <w:t>Axle - Steering (J1939 SA 08)</w:t>
              </w:r>
              <w:r w:rsidRPr="009249CA">
                <w:br/>
                <w:t>Electric Propulsion Control Unit #1</w:t>
              </w:r>
              <w:r w:rsidRPr="009249CA">
                <w:br/>
                <w:t>Personnel Detection Device (aka Pedestrian Detection)</w:t>
              </w:r>
              <w:r w:rsidRPr="009249CA">
                <w:br/>
                <w:t>Slope Sensor (aka Hill Start Assist)</w:t>
              </w:r>
              <w:r w:rsidRPr="009249CA">
                <w:br/>
                <w:t>Body Controller #2</w:t>
              </w:r>
              <w:r w:rsidRPr="009249CA">
                <w:br/>
                <w:t>Door Controller (J1939 SA 236)</w:t>
              </w:r>
              <w:r w:rsidRPr="009249CA">
                <w:br/>
                <w:t>Door Controller #1 (J1939 SA 237)</w:t>
              </w:r>
              <w:r w:rsidRPr="009249CA">
                <w:br/>
                <w:t>Door Controller #2</w:t>
              </w:r>
              <w:r w:rsidRPr="009249CA">
                <w:br/>
                <w:t>Door Controller #3</w:t>
              </w:r>
              <w:r w:rsidRPr="009249CA">
                <w:br/>
                <w:t>Door Controller #4</w:t>
              </w:r>
              <w:r w:rsidRPr="009249CA">
                <w:br/>
                <w:t>Roadway Information</w:t>
              </w:r>
              <w:r w:rsidRPr="009249CA">
                <w:br/>
                <w:t>Vehicle Security (J1939 SA 29)</w:t>
              </w:r>
              <w:r w:rsidRPr="009249CA">
                <w:br/>
                <w:t>Cab Display #1</w:t>
              </w:r>
              <w:r w:rsidRPr="009249CA">
                <w:br/>
                <w:t>Passenger-Operator Climate Control #1 (aka LECM (Living Environment Control Module) / HVAC / HVAC FCU) (J1939 SA 25)</w:t>
              </w:r>
              <w:r w:rsidRPr="009249CA">
                <w:br/>
                <w:t>Passenger-Operator Climate Control #2 (aka HVAC #2 / HVAC ACU)</w:t>
              </w:r>
              <w:r w:rsidRPr="009249CA">
                <w:br/>
                <w:t>Retarder Display (J1939 SA 23)</w:t>
              </w:r>
              <w:r w:rsidRPr="009249CA">
                <w:br/>
                <w:t>Seat Control #1</w:t>
              </w:r>
              <w:r w:rsidRPr="009249CA">
                <w:br/>
                <w:t>Shift Console - Primary (aka Gearshift ECU) (J1939 SA 05)</w:t>
              </w:r>
              <w:r w:rsidRPr="009249CA">
                <w:br/>
                <w:t>Shift Console - Secondary (J1939 SA 06)</w:t>
              </w:r>
              <w:r w:rsidRPr="009249CA">
                <w:br/>
                <w:t>Steering Column Unit (aka Turn Signal Control)</w:t>
              </w:r>
              <w:r w:rsidRPr="009249CA">
                <w:br/>
                <w:t>Transmission Display - Secondary (J1939 SA 60)</w:t>
              </w:r>
              <w:r w:rsidRPr="009249CA">
                <w:br/>
                <w:t>Steering Wheel Switches (J1939 SA 77)</w:t>
              </w:r>
              <w:r w:rsidRPr="009249CA">
                <w:br/>
                <w:t>Pyrometer</w:t>
              </w:r>
              <w:r w:rsidRPr="009249CA">
                <w:br/>
                <w:t>Chassis Controller #1 (aka SAM Chassis) (J1939 SA 71)</w:t>
              </w:r>
              <w:r w:rsidRPr="009249CA">
                <w:br/>
                <w:t>Auxiliary Valve Control or Engine Air System Valve Control (J1939 SA 34)</w:t>
              </w:r>
            </w:ins>
            <w:del w:id="93" w:author="Ben Gardiner" w:date="2022-05-09T12:17:00Z">
              <w:r w:rsidRPr="009249CA" w:rsidDel="005579BF">
                <w:delText>Aftertreatment #1 system gas outlet (aka NoX Sensors ) (J1939 SA 82), Aftertreatment #2 system gas outlet (J1939 SA 87), Alternator/Electrical Charging System, Battery Charger, Battery Pack Monitor #1 (J1939 SA 243), Catalyst Fluid Sensor (aka DEF Quality Sensor) (J1939 SA 211), Engine Exhaust Gas Recirculation (J1939 SA 70), Ignition Control Module #1 (J1939 SA 52), Turbocharger (J1939 SA 02), Turbocharger Compressor Bypass (J1939 SA 02), Turbocharger Wastegate (J1939 SA 02), Air Intake System (J1939 SA 70), Filtration Control, Axle - Steering (J1939 SA 08), Brakes - Drive axle #1 (J1939 SA 13), Brakes - Drive Axle #2 (J1939 SA 14), Electric Propulsion Control Unit #1, Personnel Detection Device (aka Pedestrian Detection), Slope Sensor (aka Hill Start Assist), Body Controller #2, Door Controller (J1939 SA 236), Door Controller #1 (J1939 SA 237), Door Controller #2, Door Controller #3, Door Controller #4, Roadway Information, Vehicle Security (J1939 SA 29), Cab Display #1, Passenger-Operator Climate Control #1 (aka LECM (Living Environment Control Module) / HVAC / HVAC FCU) (J1939 SA 25), Passenger-Operator Climate Control #2 (aka HVAC #2 / HVAC ACU), Retarder Display (J1939 SA 23), Seat Control #1, Shift Console - Primary (aka Gearshift ECU) (J1939 SA 05), Shift Console - Secondary (J1939 SA 06), Steering Column Unit (aka Turn Signal Control), Transmission Display - Secondary (J1939 SA 60), Radio (aka Head Unit / Infotainment) (J1939 SA 76, 84), Steering Wheel Switches (J1939 SA 77), Pyrometer, Chassis Controller #1 (aka SAM Chassis) (J1939 SA 71), Auxiliary Valve Control or Engine Air System Valve Control (J1939 SA 34)</w:delText>
              </w:r>
            </w:del>
          </w:p>
        </w:tc>
      </w:tr>
    </w:tbl>
    <w:p w14:paraId="58E8BA4D" w14:textId="22E8E48A" w:rsidR="0095248C" w:rsidRPr="00AC7E0A" w:rsidRDefault="00DD3F43" w:rsidP="00DD3F43">
      <w:pPr>
        <w:shd w:val="clear" w:color="auto" w:fill="FFFFFF"/>
        <w:spacing w:before="100" w:beforeAutospacing="1" w:after="100" w:afterAutospacing="1" w:line="240" w:lineRule="auto"/>
        <w:rPr>
          <w:rFonts w:eastAsia="Times New Roman" w:cstheme="minorHAnsi"/>
          <w:color w:val="2E3338"/>
        </w:rPr>
      </w:pPr>
      <w:r>
        <w:rPr>
          <w:rFonts w:eastAsia="Times New Roman" w:cstheme="minorHAnsi"/>
          <w:color w:val="2E3338"/>
        </w:rPr>
        <w:lastRenderedPageBreak/>
        <w:t>The c</w:t>
      </w:r>
      <w:r w:rsidR="0095248C">
        <w:rPr>
          <w:rFonts w:eastAsia="Times New Roman" w:cstheme="minorHAnsi"/>
          <w:color w:val="2E3338"/>
        </w:rPr>
        <w:t>omponent names are taken from J1939 (specifically J1939DA_201910 ‘</w:t>
      </w:r>
      <w:r w:rsidR="0095248C">
        <w:rPr>
          <w:rFonts w:ascii="Calibri" w:hAnsi="Calibri" w:cs="Calibri"/>
          <w:color w:val="000000"/>
        </w:rPr>
        <w:t>Global Source Addresses', 'Global NAME Functions', and 'IG Specific NAME Function' for IG0 and IG1)</w:t>
      </w:r>
      <w:r w:rsidR="0095248C">
        <w:rPr>
          <w:rFonts w:eastAsia="Times New Roman" w:cstheme="minorHAnsi"/>
          <w:color w:val="2E3338"/>
        </w:rPr>
        <w:t xml:space="preserve"> whenever possible. Exceptions to this are collected in Appendix A.</w:t>
      </w:r>
    </w:p>
    <w:p w14:paraId="46992162" w14:textId="0520608A" w:rsidR="0095248C" w:rsidRDefault="0095248C" w:rsidP="00366E99">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ENGINE</w:t>
      </w:r>
    </w:p>
    <w:tbl>
      <w:tblPr>
        <w:tblW w:w="9020" w:type="dxa"/>
        <w:tblLook w:val="04A0" w:firstRow="1" w:lastRow="0" w:firstColumn="1" w:lastColumn="0" w:noHBand="0" w:noVBand="1"/>
      </w:tblPr>
      <w:tblGrid>
        <w:gridCol w:w="5439"/>
        <w:gridCol w:w="1585"/>
        <w:gridCol w:w="1996"/>
        <w:tblGridChange w:id="94">
          <w:tblGrid>
            <w:gridCol w:w="5"/>
            <w:gridCol w:w="5439"/>
            <w:gridCol w:w="73"/>
            <w:gridCol w:w="1502"/>
            <w:gridCol w:w="10"/>
            <w:gridCol w:w="1991"/>
            <w:gridCol w:w="5"/>
          </w:tblGrid>
        </w:tblGridChange>
      </w:tblGrid>
      <w:tr w:rsidR="005B2916" w:rsidRPr="00C542E0" w14:paraId="5D628FBF" w14:textId="77777777" w:rsidTr="00415C74">
        <w:trPr>
          <w:trHeight w:val="864"/>
        </w:trPr>
        <w:tc>
          <w:tcPr>
            <w:tcW w:w="5517" w:type="dxa"/>
            <w:tcBorders>
              <w:top w:val="single" w:sz="4" w:space="0" w:color="auto"/>
              <w:left w:val="single" w:sz="4" w:space="0" w:color="auto"/>
              <w:bottom w:val="nil"/>
              <w:right w:val="single" w:sz="4" w:space="0" w:color="auto"/>
            </w:tcBorders>
            <w:shd w:val="clear" w:color="000000" w:fill="000000"/>
            <w:vAlign w:val="bottom"/>
            <w:hideMark/>
          </w:tcPr>
          <w:p w14:paraId="1FDA0F90" w14:textId="77777777" w:rsidR="00C542E0" w:rsidRPr="00C542E0" w:rsidRDefault="00C542E0" w:rsidP="00C542E0">
            <w:pPr>
              <w:spacing w:after="0" w:line="240" w:lineRule="auto"/>
              <w:rPr>
                <w:rFonts w:ascii="Calibri" w:eastAsia="Times New Roman" w:hAnsi="Calibri" w:cs="Calibri"/>
                <w:b/>
                <w:bCs/>
                <w:color w:val="FFFFFF"/>
              </w:rPr>
            </w:pPr>
            <w:r w:rsidRPr="00C542E0">
              <w:rPr>
                <w:rFonts w:ascii="Calibri" w:eastAsia="Times New Roman" w:hAnsi="Calibri" w:cs="Calibri"/>
                <w:b/>
                <w:bCs/>
                <w:color w:val="FFFFFF"/>
              </w:rPr>
              <w:t>Component Reference Name</w:t>
            </w:r>
          </w:p>
        </w:tc>
        <w:tc>
          <w:tcPr>
            <w:tcW w:w="1502" w:type="dxa"/>
            <w:tcBorders>
              <w:top w:val="single" w:sz="4" w:space="0" w:color="auto"/>
              <w:left w:val="double" w:sz="6" w:space="0" w:color="00B0F0"/>
              <w:bottom w:val="nil"/>
              <w:right w:val="nil"/>
            </w:tcBorders>
            <w:shd w:val="clear" w:color="000000" w:fill="000000"/>
            <w:vAlign w:val="bottom"/>
            <w:hideMark/>
          </w:tcPr>
          <w:p w14:paraId="0B93C2F5" w14:textId="16994CE9" w:rsidR="00C542E0" w:rsidRPr="00C542E0" w:rsidRDefault="00767965" w:rsidP="00C542E0">
            <w:pPr>
              <w:spacing w:after="0" w:line="240" w:lineRule="auto"/>
              <w:rPr>
                <w:rFonts w:ascii="Calibri" w:eastAsia="Times New Roman" w:hAnsi="Calibri" w:cs="Calibri"/>
                <w:b/>
                <w:bCs/>
                <w:color w:val="FFFFFF"/>
              </w:rPr>
            </w:pPr>
            <w:r>
              <w:rPr>
                <w:rFonts w:ascii="Calibri" w:eastAsia="Times New Roman" w:hAnsi="Calibri" w:cs="Calibri"/>
                <w:b/>
                <w:bCs/>
                <w:color w:val="FFFFFF"/>
              </w:rPr>
              <w:t>Cybersecurity Requirements Class</w:t>
            </w:r>
          </w:p>
        </w:tc>
        <w:tc>
          <w:tcPr>
            <w:tcW w:w="2001" w:type="dxa"/>
            <w:tcBorders>
              <w:top w:val="single" w:sz="4" w:space="0" w:color="auto"/>
              <w:left w:val="nil"/>
              <w:bottom w:val="nil"/>
              <w:right w:val="single" w:sz="4" w:space="0" w:color="auto"/>
            </w:tcBorders>
            <w:shd w:val="clear" w:color="000000" w:fill="000000"/>
            <w:vAlign w:val="bottom"/>
            <w:hideMark/>
          </w:tcPr>
          <w:p w14:paraId="3EAAFAF5" w14:textId="77777777" w:rsidR="00C542E0" w:rsidRPr="00C542E0" w:rsidRDefault="00C542E0" w:rsidP="00C542E0">
            <w:pPr>
              <w:spacing w:after="0" w:line="240" w:lineRule="auto"/>
              <w:rPr>
                <w:rFonts w:ascii="Calibri" w:eastAsia="Times New Roman" w:hAnsi="Calibri" w:cs="Calibri"/>
                <w:b/>
                <w:bCs/>
                <w:color w:val="FFFFFF"/>
              </w:rPr>
            </w:pPr>
            <w:r w:rsidRPr="00C542E0">
              <w:rPr>
                <w:rFonts w:ascii="Calibri" w:eastAsia="Times New Roman" w:hAnsi="Calibri" w:cs="Calibri"/>
                <w:b/>
                <w:bCs/>
                <w:color w:val="FFFFFF"/>
              </w:rPr>
              <w:t>Class Assignment Rationale</w:t>
            </w:r>
          </w:p>
        </w:tc>
      </w:tr>
      <w:tr w:rsidR="00415C74" w:rsidRPr="00C542E0" w14:paraId="6C904A23" w14:textId="77777777" w:rsidTr="00415C74">
        <w:tblPrEx>
          <w:tblW w:w="9020" w:type="dxa"/>
          <w:tblPrExChange w:id="95" w:author="Ben Gardiner" w:date="2022-05-09T12:20:00Z">
            <w:tblPrEx>
              <w:tblW w:w="9020" w:type="dxa"/>
            </w:tblPrEx>
          </w:tblPrExChange>
        </w:tblPrEx>
        <w:trPr>
          <w:trHeight w:val="864"/>
          <w:trPrChange w:id="96" w:author="Ben Gardiner" w:date="2022-05-09T12:20:00Z">
            <w:trPr>
              <w:gridAfter w:val="0"/>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97" w:author="Ben Gardiner" w:date="2022-05-09T12:20: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CC00933" w14:textId="6183E9D9" w:rsidR="00415C74" w:rsidRPr="00C542E0" w:rsidRDefault="00415C74" w:rsidP="00415C74">
            <w:pPr>
              <w:spacing w:after="0" w:line="240" w:lineRule="auto"/>
              <w:rPr>
                <w:rFonts w:ascii="Calibri" w:eastAsia="Times New Roman" w:hAnsi="Calibri" w:cs="Calibri"/>
                <w:color w:val="000000"/>
              </w:rPr>
            </w:pPr>
            <w:ins w:id="98" w:author="Ben Gardiner" w:date="2022-05-09T12:20:00Z">
              <w:r>
                <w:rPr>
                  <w:rFonts w:ascii="Calibri" w:hAnsi="Calibri" w:cs="Calibri"/>
                  <w:color w:val="000000"/>
                </w:rPr>
                <w:lastRenderedPageBreak/>
                <w:t>Engine Telematics (J1939 SA 249)</w:t>
              </w:r>
            </w:ins>
            <w:del w:id="99" w:author="Ben Gardiner" w:date="2022-05-09T12:20:00Z">
              <w:r w:rsidRPr="00C542E0" w:rsidDel="00AC2136">
                <w:rPr>
                  <w:rFonts w:ascii="Calibri" w:eastAsia="Times New Roman" w:hAnsi="Calibri" w:cs="Calibri"/>
                  <w:color w:val="000000"/>
                </w:rPr>
                <w:delText>Engine Telematics (J1939 SA 249)</w:delText>
              </w:r>
            </w:del>
          </w:p>
        </w:tc>
        <w:tc>
          <w:tcPr>
            <w:tcW w:w="1502" w:type="dxa"/>
            <w:tcBorders>
              <w:top w:val="single" w:sz="4" w:space="0" w:color="000000"/>
              <w:left w:val="double" w:sz="6" w:space="0" w:color="00B0F0"/>
              <w:bottom w:val="nil"/>
              <w:right w:val="single" w:sz="4" w:space="0" w:color="auto"/>
            </w:tcBorders>
            <w:shd w:val="clear" w:color="000000" w:fill="F8696B"/>
            <w:vAlign w:val="center"/>
            <w:hideMark/>
            <w:tcPrChange w:id="100" w:author="Ben Gardiner" w:date="2022-05-09T12:20:00Z">
              <w:tcPr>
                <w:tcW w:w="1240" w:type="dxa"/>
                <w:tcBorders>
                  <w:top w:val="single" w:sz="4" w:space="0" w:color="000000"/>
                  <w:left w:val="double" w:sz="6" w:space="0" w:color="00B0F0"/>
                  <w:bottom w:val="nil"/>
                  <w:right w:val="single" w:sz="4" w:space="0" w:color="auto"/>
                </w:tcBorders>
                <w:shd w:val="clear" w:color="000000" w:fill="F8696B"/>
                <w:vAlign w:val="center"/>
                <w:hideMark/>
              </w:tcPr>
            </w:tcPrChange>
          </w:tcPr>
          <w:p w14:paraId="6E2DE289" w14:textId="048DE83C" w:rsidR="00415C74" w:rsidRPr="00C542E0" w:rsidRDefault="00415C74" w:rsidP="00415C74">
            <w:pPr>
              <w:spacing w:after="0" w:line="240" w:lineRule="auto"/>
              <w:jc w:val="center"/>
              <w:rPr>
                <w:rFonts w:ascii="Calibri" w:eastAsia="Times New Roman" w:hAnsi="Calibri" w:cs="Calibri"/>
                <w:b/>
                <w:bCs/>
                <w:color w:val="000000"/>
                <w:sz w:val="24"/>
                <w:szCs w:val="24"/>
              </w:rPr>
            </w:pPr>
            <w:ins w:id="101" w:author="Ben Gardiner" w:date="2022-05-09T12:20:00Z">
              <w:r>
                <w:rPr>
                  <w:rFonts w:ascii="Calibri" w:hAnsi="Calibri" w:cs="Calibri"/>
                  <w:b/>
                  <w:bCs/>
                  <w:color w:val="000000"/>
                </w:rPr>
                <w:t>0</w:t>
              </w:r>
            </w:ins>
            <w:del w:id="102" w:author="Ben Gardiner" w:date="2022-05-09T12:20:00Z">
              <w:r w:rsidRPr="00C542E0" w:rsidDel="00AC2136">
                <w:rPr>
                  <w:rFonts w:ascii="Calibri" w:eastAsia="Times New Roman" w:hAnsi="Calibri" w:cs="Calibri"/>
                  <w:b/>
                  <w:bCs/>
                  <w:color w:val="000000"/>
                  <w:sz w:val="24"/>
                  <w:szCs w:val="24"/>
                </w:rPr>
                <w:delText>0</w:delText>
              </w:r>
            </w:del>
          </w:p>
        </w:tc>
        <w:tc>
          <w:tcPr>
            <w:tcW w:w="2001" w:type="dxa"/>
            <w:tcBorders>
              <w:top w:val="single" w:sz="4" w:space="0" w:color="000000"/>
              <w:left w:val="nil"/>
              <w:bottom w:val="nil"/>
              <w:right w:val="single" w:sz="12" w:space="0" w:color="auto"/>
            </w:tcBorders>
            <w:shd w:val="clear" w:color="000000" w:fill="FFFFFF"/>
            <w:vAlign w:val="bottom"/>
            <w:hideMark/>
            <w:tcPrChange w:id="103" w:author="Ben Gardiner" w:date="2022-05-09T12:20:00Z">
              <w:tcPr>
                <w:tcW w:w="2040" w:type="dxa"/>
                <w:gridSpan w:val="2"/>
                <w:tcBorders>
                  <w:top w:val="single" w:sz="4" w:space="0" w:color="000000"/>
                  <w:left w:val="nil"/>
                  <w:bottom w:val="nil"/>
                  <w:right w:val="single" w:sz="4" w:space="0" w:color="auto"/>
                </w:tcBorders>
                <w:shd w:val="clear" w:color="000000" w:fill="FFFFFF"/>
                <w:vAlign w:val="bottom"/>
                <w:hideMark/>
              </w:tcPr>
            </w:tcPrChange>
          </w:tcPr>
          <w:p w14:paraId="71588918" w14:textId="17F4FAFF" w:rsidR="00415C74" w:rsidRPr="00C542E0" w:rsidRDefault="00415C74" w:rsidP="00415C74">
            <w:pPr>
              <w:spacing w:after="0" w:line="240" w:lineRule="auto"/>
              <w:rPr>
                <w:rFonts w:ascii="Calibri" w:eastAsia="Times New Roman" w:hAnsi="Calibri" w:cs="Calibri"/>
                <w:color w:val="000000"/>
              </w:rPr>
            </w:pPr>
            <w:ins w:id="104" w:author="Ben Gardiner" w:date="2022-05-09T12:20:00Z">
              <w:r>
                <w:rPr>
                  <w:rFonts w:ascii="Calibri" w:hAnsi="Calibri" w:cs="Calibri"/>
                  <w:color w:val="000000"/>
                </w:rPr>
                <w:t>telematics device</w:t>
              </w:r>
            </w:ins>
            <w:del w:id="105" w:author="Ben Gardiner" w:date="2022-05-09T12:20:00Z">
              <w:r w:rsidRPr="00C542E0" w:rsidDel="00AC2136">
                <w:rPr>
                  <w:rFonts w:ascii="Calibri" w:eastAsia="Times New Roman" w:hAnsi="Calibri" w:cs="Calibri"/>
                  <w:color w:val="000000"/>
                </w:rPr>
                <w:delText>telematics device</w:delText>
              </w:r>
            </w:del>
          </w:p>
        </w:tc>
      </w:tr>
      <w:tr w:rsidR="00415C74" w:rsidRPr="00C542E0" w14:paraId="473270EB" w14:textId="77777777" w:rsidTr="00415C74">
        <w:tblPrEx>
          <w:tblW w:w="9020" w:type="dxa"/>
          <w:tblPrExChange w:id="106" w:author="Ben Gardiner" w:date="2022-05-09T12:20:00Z">
            <w:tblPrEx>
              <w:tblW w:w="9020" w:type="dxa"/>
            </w:tblPrEx>
          </w:tblPrExChange>
        </w:tblPrEx>
        <w:trPr>
          <w:trHeight w:val="864"/>
          <w:trPrChange w:id="107" w:author="Ben Gardiner" w:date="2022-05-09T12:20:00Z">
            <w:trPr>
              <w:gridAfter w:val="0"/>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8" w:author="Ben Gardiner" w:date="2022-05-09T12:20: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6791A9F" w14:textId="3D395614" w:rsidR="00415C74" w:rsidRPr="00C542E0" w:rsidRDefault="00415C74" w:rsidP="00415C74">
            <w:pPr>
              <w:spacing w:after="0" w:line="240" w:lineRule="auto"/>
              <w:rPr>
                <w:rFonts w:ascii="Calibri" w:eastAsia="Times New Roman" w:hAnsi="Calibri" w:cs="Calibri"/>
                <w:color w:val="000000"/>
              </w:rPr>
            </w:pPr>
            <w:ins w:id="109" w:author="Ben Gardiner" w:date="2022-05-09T12:20:00Z">
              <w:r>
                <w:rPr>
                  <w:rFonts w:ascii="Calibri" w:hAnsi="Calibri" w:cs="Calibri"/>
                  <w:color w:val="000000"/>
                </w:rPr>
                <w:t>Engine #1 (aka Motor Control Module (MCM) / Engine Management System (EMS) / Engine Control Module (ECM)) (J1939 SA 00, 01)</w:t>
              </w:r>
            </w:ins>
            <w:del w:id="110" w:author="Ben Gardiner" w:date="2022-05-09T12:20:00Z">
              <w:r w:rsidRPr="00C542E0" w:rsidDel="00AC2136">
                <w:rPr>
                  <w:rFonts w:ascii="Calibri" w:eastAsia="Times New Roman" w:hAnsi="Calibri" w:cs="Calibri"/>
                  <w:color w:val="000000"/>
                </w:rPr>
                <w:delText>Engine #1 (aka Motor Control Module (MCM) / Engine Management System (EMS) / Engine Control Module (ECM)) (J1939 SA 00, 01)</w:delText>
              </w:r>
            </w:del>
          </w:p>
        </w:tc>
        <w:tc>
          <w:tcPr>
            <w:tcW w:w="1502" w:type="dxa"/>
            <w:tcBorders>
              <w:top w:val="single" w:sz="4" w:space="0" w:color="000000"/>
              <w:left w:val="double" w:sz="6" w:space="0" w:color="00B0F0"/>
              <w:bottom w:val="nil"/>
              <w:right w:val="single" w:sz="4" w:space="0" w:color="auto"/>
            </w:tcBorders>
            <w:shd w:val="clear" w:color="000000" w:fill="FFEB84"/>
            <w:vAlign w:val="center"/>
            <w:hideMark/>
            <w:tcPrChange w:id="111" w:author="Ben Gardiner" w:date="2022-05-09T12:20: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1EFF33FC" w14:textId="59DBE05E" w:rsidR="00415C74" w:rsidRPr="00C542E0" w:rsidRDefault="00415C74" w:rsidP="00415C74">
            <w:pPr>
              <w:spacing w:after="0" w:line="240" w:lineRule="auto"/>
              <w:jc w:val="center"/>
              <w:rPr>
                <w:rFonts w:ascii="Calibri" w:eastAsia="Times New Roman" w:hAnsi="Calibri" w:cs="Calibri"/>
                <w:b/>
                <w:bCs/>
                <w:color w:val="000000"/>
                <w:sz w:val="24"/>
                <w:szCs w:val="24"/>
              </w:rPr>
            </w:pPr>
            <w:ins w:id="112" w:author="Ben Gardiner" w:date="2022-05-09T12:20:00Z">
              <w:r>
                <w:rPr>
                  <w:rFonts w:ascii="Calibri" w:hAnsi="Calibri" w:cs="Calibri"/>
                  <w:b/>
                  <w:bCs/>
                  <w:color w:val="000000"/>
                </w:rPr>
                <w:t>4</w:t>
              </w:r>
            </w:ins>
            <w:del w:id="113" w:author="Ben Gardiner" w:date="2022-05-09T12:20:00Z">
              <w:r w:rsidRPr="00C542E0" w:rsidDel="00AC2136">
                <w:rPr>
                  <w:rFonts w:ascii="Calibri" w:eastAsia="Times New Roman" w:hAnsi="Calibri" w:cs="Calibri"/>
                  <w:b/>
                  <w:bCs/>
                  <w:color w:val="000000"/>
                  <w:sz w:val="24"/>
                  <w:szCs w:val="24"/>
                </w:rPr>
                <w:delText>3</w:delText>
              </w:r>
            </w:del>
          </w:p>
        </w:tc>
        <w:tc>
          <w:tcPr>
            <w:tcW w:w="2001" w:type="dxa"/>
            <w:tcBorders>
              <w:top w:val="single" w:sz="4" w:space="0" w:color="000000"/>
              <w:left w:val="nil"/>
              <w:bottom w:val="nil"/>
              <w:right w:val="single" w:sz="12" w:space="0" w:color="auto"/>
            </w:tcBorders>
            <w:shd w:val="clear" w:color="000000" w:fill="FFFFFF"/>
            <w:vAlign w:val="bottom"/>
            <w:hideMark/>
            <w:tcPrChange w:id="114" w:author="Ben Gardiner" w:date="2022-05-09T12:20:00Z">
              <w:tcPr>
                <w:tcW w:w="2040" w:type="dxa"/>
                <w:gridSpan w:val="2"/>
                <w:tcBorders>
                  <w:top w:val="single" w:sz="4" w:space="0" w:color="000000"/>
                  <w:left w:val="nil"/>
                  <w:bottom w:val="nil"/>
                  <w:right w:val="single" w:sz="4" w:space="0" w:color="auto"/>
                </w:tcBorders>
                <w:shd w:val="clear" w:color="000000" w:fill="FFFFFF"/>
                <w:vAlign w:val="bottom"/>
                <w:hideMark/>
              </w:tcPr>
            </w:tcPrChange>
          </w:tcPr>
          <w:p w14:paraId="3F7A0584" w14:textId="7894AAC1" w:rsidR="00415C74" w:rsidRPr="00C542E0" w:rsidRDefault="00415C74" w:rsidP="00415C74">
            <w:pPr>
              <w:spacing w:after="0" w:line="240" w:lineRule="auto"/>
              <w:rPr>
                <w:rFonts w:ascii="Calibri" w:eastAsia="Times New Roman" w:hAnsi="Calibri" w:cs="Calibri"/>
                <w:color w:val="000000"/>
              </w:rPr>
            </w:pPr>
            <w:ins w:id="115" w:author="Ben Gardiner" w:date="2022-05-09T12:20:00Z">
              <w:r>
                <w:rPr>
                  <w:rFonts w:ascii="Calibri" w:hAnsi="Calibri" w:cs="Calibri"/>
                  <w:color w:val="000000"/>
                </w:rPr>
                <w:t>medium total risk</w:t>
              </w:r>
            </w:ins>
            <w:del w:id="116" w:author="Ben Gardiner" w:date="2022-05-09T12:20:00Z">
              <w:r w:rsidRPr="00C542E0" w:rsidDel="00AC2136">
                <w:rPr>
                  <w:rFonts w:ascii="Calibri" w:eastAsia="Times New Roman" w:hAnsi="Calibri" w:cs="Calibri"/>
                  <w:color w:val="000000"/>
                </w:rPr>
                <w:delText>medium total risk</w:delText>
              </w:r>
            </w:del>
          </w:p>
        </w:tc>
      </w:tr>
      <w:tr w:rsidR="00415C74" w:rsidRPr="00C542E0" w14:paraId="2DDEAB34" w14:textId="77777777" w:rsidTr="00415C74">
        <w:tblPrEx>
          <w:tblW w:w="9020" w:type="dxa"/>
          <w:tblPrExChange w:id="117" w:author="Ben Gardiner" w:date="2022-05-09T12:20:00Z">
            <w:tblPrEx>
              <w:tblW w:w="9020" w:type="dxa"/>
            </w:tblPrEx>
          </w:tblPrExChange>
        </w:tblPrEx>
        <w:trPr>
          <w:trHeight w:val="864"/>
          <w:trPrChange w:id="118" w:author="Ben Gardiner" w:date="2022-05-09T12:20:00Z">
            <w:trPr>
              <w:gridAfter w:val="0"/>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9" w:author="Ben Gardiner" w:date="2022-05-09T12:20: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522CAA6" w14:textId="631E3046" w:rsidR="00415C74" w:rsidRPr="00C542E0" w:rsidRDefault="00415C74" w:rsidP="00415C74">
            <w:pPr>
              <w:spacing w:after="0" w:line="240" w:lineRule="auto"/>
              <w:rPr>
                <w:rFonts w:ascii="Calibri" w:eastAsia="Times New Roman" w:hAnsi="Calibri" w:cs="Calibri"/>
                <w:color w:val="000000"/>
              </w:rPr>
            </w:pPr>
            <w:ins w:id="120" w:author="Ben Gardiner" w:date="2022-05-09T12:20:00Z">
              <w:r>
                <w:rPr>
                  <w:rFonts w:ascii="Calibri" w:hAnsi="Calibri" w:cs="Calibri"/>
                  <w:color w:val="000000"/>
                </w:rPr>
                <w:t>Engine Cylinder Pressure Monitoring System</w:t>
              </w:r>
            </w:ins>
            <w:del w:id="121" w:author="Ben Gardiner" w:date="2022-05-09T12:20:00Z">
              <w:r w:rsidRPr="00C542E0" w:rsidDel="00AC2136">
                <w:rPr>
                  <w:rFonts w:ascii="Calibri" w:eastAsia="Times New Roman" w:hAnsi="Calibri" w:cs="Calibri"/>
                  <w:color w:val="000000"/>
                </w:rPr>
                <w:delText>Engine Cylinder Pressure Monitoring System</w:delText>
              </w:r>
            </w:del>
          </w:p>
        </w:tc>
        <w:tc>
          <w:tcPr>
            <w:tcW w:w="1502" w:type="dxa"/>
            <w:tcBorders>
              <w:top w:val="single" w:sz="4" w:space="0" w:color="000000"/>
              <w:left w:val="double" w:sz="6" w:space="0" w:color="00B0F0"/>
              <w:bottom w:val="nil"/>
              <w:right w:val="single" w:sz="4" w:space="0" w:color="auto"/>
            </w:tcBorders>
            <w:shd w:val="clear" w:color="000000" w:fill="FFEB84"/>
            <w:vAlign w:val="center"/>
            <w:hideMark/>
            <w:tcPrChange w:id="122" w:author="Ben Gardiner" w:date="2022-05-09T12:20: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52C535FE" w14:textId="5A623CE7" w:rsidR="00415C74" w:rsidRPr="00C542E0" w:rsidRDefault="00415C74" w:rsidP="00415C74">
            <w:pPr>
              <w:spacing w:after="0" w:line="240" w:lineRule="auto"/>
              <w:jc w:val="center"/>
              <w:rPr>
                <w:rFonts w:ascii="Calibri" w:eastAsia="Times New Roman" w:hAnsi="Calibri" w:cs="Calibri"/>
                <w:b/>
                <w:bCs/>
                <w:color w:val="000000"/>
                <w:sz w:val="24"/>
                <w:szCs w:val="24"/>
              </w:rPr>
            </w:pPr>
            <w:ins w:id="123" w:author="Ben Gardiner" w:date="2022-05-09T12:20:00Z">
              <w:r>
                <w:rPr>
                  <w:rFonts w:ascii="Calibri" w:hAnsi="Calibri" w:cs="Calibri"/>
                  <w:b/>
                  <w:bCs/>
                  <w:color w:val="000000"/>
                </w:rPr>
                <w:t>4</w:t>
              </w:r>
            </w:ins>
            <w:del w:id="124" w:author="Ben Gardiner" w:date="2022-05-09T12:20:00Z">
              <w:r w:rsidRPr="00C542E0" w:rsidDel="00AC2136">
                <w:rPr>
                  <w:rFonts w:ascii="Calibri" w:eastAsia="Times New Roman" w:hAnsi="Calibri" w:cs="Calibri"/>
                  <w:b/>
                  <w:bCs/>
                  <w:color w:val="000000"/>
                  <w:sz w:val="24"/>
                  <w:szCs w:val="24"/>
                </w:rPr>
                <w:delText>3</w:delText>
              </w:r>
            </w:del>
          </w:p>
        </w:tc>
        <w:tc>
          <w:tcPr>
            <w:tcW w:w="2001" w:type="dxa"/>
            <w:tcBorders>
              <w:top w:val="single" w:sz="4" w:space="0" w:color="000000"/>
              <w:left w:val="nil"/>
              <w:bottom w:val="nil"/>
              <w:right w:val="single" w:sz="12" w:space="0" w:color="auto"/>
            </w:tcBorders>
            <w:shd w:val="clear" w:color="000000" w:fill="FFFFFF"/>
            <w:vAlign w:val="bottom"/>
            <w:hideMark/>
            <w:tcPrChange w:id="125" w:author="Ben Gardiner" w:date="2022-05-09T12:20:00Z">
              <w:tcPr>
                <w:tcW w:w="2040" w:type="dxa"/>
                <w:gridSpan w:val="2"/>
                <w:tcBorders>
                  <w:top w:val="single" w:sz="4" w:space="0" w:color="000000"/>
                  <w:left w:val="nil"/>
                  <w:bottom w:val="nil"/>
                  <w:right w:val="single" w:sz="4" w:space="0" w:color="auto"/>
                </w:tcBorders>
                <w:shd w:val="clear" w:color="000000" w:fill="FFFFFF"/>
                <w:vAlign w:val="bottom"/>
                <w:hideMark/>
              </w:tcPr>
            </w:tcPrChange>
          </w:tcPr>
          <w:p w14:paraId="72B53C7E" w14:textId="4B08DDEC" w:rsidR="00415C74" w:rsidRPr="00C542E0" w:rsidRDefault="00415C74" w:rsidP="00415C74">
            <w:pPr>
              <w:spacing w:after="0" w:line="240" w:lineRule="auto"/>
              <w:rPr>
                <w:rFonts w:ascii="Calibri" w:eastAsia="Times New Roman" w:hAnsi="Calibri" w:cs="Calibri"/>
                <w:color w:val="000000"/>
              </w:rPr>
            </w:pPr>
            <w:ins w:id="126" w:author="Ben Gardiner" w:date="2022-05-09T12:20:00Z">
              <w:r>
                <w:rPr>
                  <w:rFonts w:ascii="Calibri" w:hAnsi="Calibri" w:cs="Calibri"/>
                  <w:color w:val="000000"/>
                </w:rPr>
                <w:t>medium total risk</w:t>
              </w:r>
            </w:ins>
            <w:del w:id="127" w:author="Ben Gardiner" w:date="2022-05-09T12:20:00Z">
              <w:r w:rsidRPr="00C542E0" w:rsidDel="00AC2136">
                <w:rPr>
                  <w:rFonts w:ascii="Calibri" w:eastAsia="Times New Roman" w:hAnsi="Calibri" w:cs="Calibri"/>
                  <w:color w:val="000000"/>
                </w:rPr>
                <w:delText>medium total risk</w:delText>
              </w:r>
            </w:del>
          </w:p>
        </w:tc>
      </w:tr>
      <w:tr w:rsidR="00415C74" w:rsidRPr="00C542E0" w14:paraId="68B96DA0" w14:textId="77777777" w:rsidTr="00415C74">
        <w:tblPrEx>
          <w:tblW w:w="9020" w:type="dxa"/>
          <w:tblPrExChange w:id="128" w:author="Ben Gardiner" w:date="2022-05-09T12:20:00Z">
            <w:tblPrEx>
              <w:tblW w:w="9020" w:type="dxa"/>
            </w:tblPrEx>
          </w:tblPrExChange>
        </w:tblPrEx>
        <w:trPr>
          <w:trHeight w:val="864"/>
          <w:trPrChange w:id="129" w:author="Ben Gardiner" w:date="2022-05-09T12:20:00Z">
            <w:trPr>
              <w:gridAfter w:val="0"/>
              <w:trHeight w:val="864"/>
            </w:trPr>
          </w:trPrChange>
        </w:trPr>
        <w:tc>
          <w:tcPr>
            <w:tcW w:w="5517"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0" w:author="Ben Gardiner" w:date="2022-05-09T12:20:00Z">
              <w:tcPr>
                <w:tcW w:w="5740" w:type="dxa"/>
                <w:gridSpan w:val="3"/>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25AC66D" w14:textId="7A45EC36" w:rsidR="00415C74" w:rsidRPr="00C542E0" w:rsidRDefault="00415C74" w:rsidP="00415C74">
            <w:pPr>
              <w:spacing w:after="0" w:line="240" w:lineRule="auto"/>
              <w:rPr>
                <w:rFonts w:ascii="Calibri" w:eastAsia="Times New Roman" w:hAnsi="Calibri" w:cs="Calibri"/>
                <w:color w:val="000000"/>
              </w:rPr>
            </w:pPr>
            <w:ins w:id="131" w:author="Ben Gardiner" w:date="2022-05-09T12:20:00Z">
              <w:r>
                <w:rPr>
                  <w:rFonts w:ascii="Calibri" w:hAnsi="Calibri" w:cs="Calibri"/>
                  <w:color w:val="000000"/>
                </w:rPr>
                <w:t>Engine #2</w:t>
              </w:r>
            </w:ins>
            <w:del w:id="132" w:author="Ben Gardiner" w:date="2022-05-09T12:20:00Z">
              <w:r w:rsidRPr="00C542E0" w:rsidDel="00AC2136">
                <w:rPr>
                  <w:rFonts w:ascii="Calibri" w:eastAsia="Times New Roman" w:hAnsi="Calibri" w:cs="Calibri"/>
                  <w:color w:val="000000"/>
                </w:rPr>
                <w:delText>Engine #2</w:delText>
              </w:r>
            </w:del>
          </w:p>
        </w:tc>
        <w:tc>
          <w:tcPr>
            <w:tcW w:w="1502" w:type="dxa"/>
            <w:tcBorders>
              <w:top w:val="single" w:sz="4" w:space="0" w:color="000000"/>
              <w:left w:val="double" w:sz="6" w:space="0" w:color="00B0F0"/>
              <w:bottom w:val="nil"/>
              <w:right w:val="single" w:sz="4" w:space="0" w:color="auto"/>
            </w:tcBorders>
            <w:shd w:val="clear" w:color="000000" w:fill="FFFFFF"/>
            <w:vAlign w:val="center"/>
            <w:hideMark/>
            <w:tcPrChange w:id="133" w:author="Ben Gardiner" w:date="2022-05-09T12:20:00Z">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tcPrChange>
          </w:tcPr>
          <w:p w14:paraId="7F7B29F2" w14:textId="46BB3889" w:rsidR="00415C74" w:rsidRPr="00C542E0" w:rsidRDefault="00415C74" w:rsidP="00415C74">
            <w:pPr>
              <w:spacing w:after="0" w:line="240" w:lineRule="auto"/>
              <w:jc w:val="center"/>
              <w:rPr>
                <w:rFonts w:ascii="Calibri" w:eastAsia="Times New Roman" w:hAnsi="Calibri" w:cs="Calibri"/>
                <w:b/>
                <w:bCs/>
                <w:color w:val="000000"/>
                <w:sz w:val="24"/>
                <w:szCs w:val="24"/>
              </w:rPr>
            </w:pPr>
            <w:ins w:id="134" w:author="Ben Gardiner" w:date="2022-05-09T12:20:00Z">
              <w:r>
                <w:rPr>
                  <w:rFonts w:ascii="Calibri" w:hAnsi="Calibri" w:cs="Calibri"/>
                  <w:b/>
                  <w:bCs/>
                  <w:color w:val="000000"/>
                </w:rPr>
                <w:t>None Specified</w:t>
              </w:r>
            </w:ins>
            <w:del w:id="135" w:author="Ben Gardiner" w:date="2022-05-09T12:20:00Z">
              <w:r w:rsidDel="00AC2136">
                <w:rPr>
                  <w:rFonts w:ascii="Calibri" w:eastAsia="Times New Roman" w:hAnsi="Calibri" w:cs="Calibri"/>
                  <w:b/>
                  <w:bCs/>
                  <w:color w:val="000000"/>
                  <w:sz w:val="24"/>
                  <w:szCs w:val="24"/>
                </w:rPr>
                <w:delText>None Specified</w:delText>
              </w:r>
            </w:del>
          </w:p>
        </w:tc>
        <w:tc>
          <w:tcPr>
            <w:tcW w:w="2001" w:type="dxa"/>
            <w:tcBorders>
              <w:top w:val="single" w:sz="4" w:space="0" w:color="000000"/>
              <w:left w:val="nil"/>
              <w:bottom w:val="nil"/>
              <w:right w:val="single" w:sz="12" w:space="0" w:color="auto"/>
            </w:tcBorders>
            <w:shd w:val="clear" w:color="000000" w:fill="FFFFFF"/>
            <w:vAlign w:val="bottom"/>
            <w:hideMark/>
            <w:tcPrChange w:id="136" w:author="Ben Gardiner" w:date="2022-05-09T12:20:00Z">
              <w:tcPr>
                <w:tcW w:w="2040" w:type="dxa"/>
                <w:gridSpan w:val="2"/>
                <w:tcBorders>
                  <w:top w:val="single" w:sz="4" w:space="0" w:color="000000"/>
                  <w:left w:val="nil"/>
                  <w:bottom w:val="single" w:sz="4" w:space="0" w:color="auto"/>
                  <w:right w:val="single" w:sz="4" w:space="0" w:color="auto"/>
                </w:tcBorders>
                <w:shd w:val="clear" w:color="000000" w:fill="FFFFFF"/>
                <w:vAlign w:val="bottom"/>
                <w:hideMark/>
              </w:tcPr>
            </w:tcPrChange>
          </w:tcPr>
          <w:p w14:paraId="33052DC3" w14:textId="764EACD4" w:rsidR="00415C74" w:rsidRPr="00C542E0" w:rsidRDefault="00415C74" w:rsidP="00415C74">
            <w:pPr>
              <w:spacing w:after="0" w:line="240" w:lineRule="auto"/>
              <w:rPr>
                <w:rFonts w:ascii="Calibri" w:eastAsia="Times New Roman" w:hAnsi="Calibri" w:cs="Calibri"/>
                <w:color w:val="000000"/>
              </w:rPr>
            </w:pPr>
            <w:ins w:id="137" w:author="Ben Gardiner" w:date="2022-05-09T12:20:00Z">
              <w:r>
                <w:rPr>
                  <w:rFonts w:ascii="Calibri" w:hAnsi="Calibri" w:cs="Calibri"/>
                  <w:color w:val="000000"/>
                </w:rPr>
                <w:t>no responses / not common component</w:t>
              </w:r>
            </w:ins>
            <w:del w:id="138" w:author="Ben Gardiner" w:date="2022-05-09T12:20:00Z">
              <w:r w:rsidRPr="00C542E0" w:rsidDel="00AC2136">
                <w:rPr>
                  <w:rFonts w:ascii="Calibri" w:eastAsia="Times New Roman" w:hAnsi="Calibri" w:cs="Calibri"/>
                  <w:color w:val="000000"/>
                </w:rPr>
                <w:delText>no responses / not common component</w:delText>
              </w:r>
            </w:del>
          </w:p>
        </w:tc>
      </w:tr>
    </w:tbl>
    <w:p w14:paraId="38EE0DEB" w14:textId="77777777" w:rsidR="003465C5" w:rsidRPr="0019126F" w:rsidRDefault="003465C5" w:rsidP="00524A01">
      <w:pPr>
        <w:shd w:val="clear" w:color="auto" w:fill="FFFFFF"/>
        <w:spacing w:before="100" w:beforeAutospacing="1" w:after="100" w:afterAutospacing="1" w:line="240" w:lineRule="auto"/>
        <w:rPr>
          <w:rFonts w:eastAsia="Times New Roman" w:cstheme="minorHAnsi"/>
          <w:color w:val="2E3338"/>
        </w:rPr>
      </w:pPr>
    </w:p>
    <w:p w14:paraId="7BA28863" w14:textId="67A00360" w:rsidR="0095248C" w:rsidRDefault="0095248C" w:rsidP="0095248C">
      <w:pPr>
        <w:shd w:val="clear" w:color="auto" w:fill="FFFFFF"/>
        <w:spacing w:before="100" w:beforeAutospacing="1" w:after="100" w:afterAutospacing="1" w:line="240" w:lineRule="auto"/>
        <w:ind w:left="720"/>
        <w:rPr>
          <w:ins w:id="139" w:author="Ben Gardiner" w:date="2022-05-09T12:21:00Z"/>
          <w:rFonts w:eastAsia="Times New Roman" w:cstheme="minorHAnsi"/>
          <w:color w:val="2E3338"/>
        </w:rPr>
      </w:pPr>
      <w:r w:rsidRPr="00AC7E0A">
        <w:rPr>
          <w:rFonts w:eastAsia="Times New Roman" w:cstheme="minorHAnsi"/>
          <w:color w:val="2E3338"/>
        </w:rPr>
        <w:t>ENGINE EQUIPMENT</w:t>
      </w:r>
    </w:p>
    <w:tbl>
      <w:tblPr>
        <w:tblW w:w="9020" w:type="dxa"/>
        <w:tblLook w:val="04A0" w:firstRow="1" w:lastRow="0" w:firstColumn="1" w:lastColumn="0" w:noHBand="0" w:noVBand="1"/>
      </w:tblPr>
      <w:tblGrid>
        <w:gridCol w:w="5740"/>
        <w:gridCol w:w="1240"/>
        <w:gridCol w:w="2040"/>
      </w:tblGrid>
      <w:tr w:rsidR="00415C74" w:rsidRPr="00415C74" w14:paraId="0366D8BC" w14:textId="77777777" w:rsidTr="00415C74">
        <w:trPr>
          <w:trHeight w:val="1003"/>
          <w:ins w:id="140"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5A43F8" w14:textId="77777777" w:rsidR="00415C74" w:rsidRPr="00415C74" w:rsidRDefault="00415C74" w:rsidP="00415C74">
            <w:pPr>
              <w:spacing w:after="0" w:line="240" w:lineRule="auto"/>
              <w:rPr>
                <w:ins w:id="141" w:author="Ben Gardiner" w:date="2022-05-09T12:22:00Z"/>
                <w:rFonts w:ascii="Calibri" w:eastAsia="Times New Roman" w:hAnsi="Calibri" w:cs="Calibri"/>
                <w:color w:val="000000"/>
              </w:rPr>
            </w:pPr>
            <w:ins w:id="142" w:author="Ben Gardiner" w:date="2022-05-09T12:22:00Z">
              <w:r w:rsidRPr="00415C74">
                <w:rPr>
                  <w:rFonts w:ascii="Calibri" w:eastAsia="Times New Roman" w:hAnsi="Calibri" w:cs="Calibri"/>
                  <w:color w:val="000000"/>
                </w:rPr>
                <w:t>Propulsion Battery Charger (J1939 SA 73)</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1BEE5A1C" w14:textId="77777777" w:rsidR="00415C74" w:rsidRPr="00415C74" w:rsidRDefault="00415C74" w:rsidP="00415C74">
            <w:pPr>
              <w:spacing w:after="0" w:line="240" w:lineRule="auto"/>
              <w:jc w:val="center"/>
              <w:rPr>
                <w:ins w:id="143" w:author="Ben Gardiner" w:date="2022-05-09T12:22:00Z"/>
                <w:rFonts w:ascii="Calibri" w:eastAsia="Times New Roman" w:hAnsi="Calibri" w:cs="Calibri"/>
                <w:b/>
                <w:bCs/>
                <w:color w:val="000000"/>
                <w:sz w:val="24"/>
                <w:szCs w:val="24"/>
              </w:rPr>
            </w:pPr>
            <w:ins w:id="144" w:author="Ben Gardiner" w:date="2022-05-09T12:22:00Z">
              <w:r w:rsidRPr="00415C74">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2203B5EC" w14:textId="4D4E9400" w:rsidR="00415C74" w:rsidRPr="00415C74" w:rsidRDefault="00415C74" w:rsidP="00415C74">
            <w:pPr>
              <w:spacing w:after="0" w:line="240" w:lineRule="auto"/>
              <w:rPr>
                <w:ins w:id="145" w:author="Ben Gardiner" w:date="2022-05-09T12:22:00Z"/>
                <w:rFonts w:ascii="Calibri" w:eastAsia="Times New Roman" w:hAnsi="Calibri" w:cs="Calibri"/>
                <w:color w:val="000000"/>
              </w:rPr>
            </w:pPr>
            <w:ins w:id="146" w:author="Ben Gardiner" w:date="2022-05-09T12:22:00Z">
              <w:r w:rsidRPr="00415C74">
                <w:rPr>
                  <w:rFonts w:ascii="Calibri" w:eastAsia="Times New Roman" w:hAnsi="Calibri" w:cs="Calibri"/>
                  <w:color w:val="000000"/>
                </w:rPr>
                <w:t xml:space="preserve">has a CCS/ISO 15118 interface which is </w:t>
              </w:r>
              <w:r w:rsidR="00035B27" w:rsidRPr="00415C74">
                <w:rPr>
                  <w:rFonts w:ascii="Calibri" w:eastAsia="Times New Roman" w:hAnsi="Calibri" w:cs="Calibri"/>
                  <w:color w:val="000000"/>
                </w:rPr>
                <w:t>accessible</w:t>
              </w:r>
              <w:r w:rsidRPr="00415C74">
                <w:rPr>
                  <w:rFonts w:ascii="Calibri" w:eastAsia="Times New Roman" w:hAnsi="Calibri" w:cs="Calibri"/>
                  <w:color w:val="000000"/>
                </w:rPr>
                <w:t xml:space="preserve"> wirelessly and connects to J1939</w:t>
              </w:r>
            </w:ins>
          </w:p>
        </w:tc>
      </w:tr>
      <w:tr w:rsidR="00415C74" w:rsidRPr="00415C74" w14:paraId="7842D7E2" w14:textId="77777777" w:rsidTr="00415C74">
        <w:trPr>
          <w:trHeight w:val="1003"/>
          <w:ins w:id="147"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95480A" w14:textId="77777777" w:rsidR="00415C74" w:rsidRPr="00415C74" w:rsidRDefault="00415C74" w:rsidP="00415C74">
            <w:pPr>
              <w:spacing w:after="0" w:line="240" w:lineRule="auto"/>
              <w:rPr>
                <w:ins w:id="148" w:author="Ben Gardiner" w:date="2022-05-09T12:22:00Z"/>
                <w:rFonts w:ascii="Calibri" w:eastAsia="Times New Roman" w:hAnsi="Calibri" w:cs="Calibri"/>
                <w:color w:val="000000"/>
              </w:rPr>
            </w:pPr>
            <w:ins w:id="149" w:author="Ben Gardiner" w:date="2022-05-09T12:22:00Z">
              <w:r w:rsidRPr="00415C74">
                <w:rPr>
                  <w:rFonts w:ascii="Calibri" w:eastAsia="Times New Roman" w:hAnsi="Calibri" w:cs="Calibri"/>
                  <w:color w:val="000000"/>
                </w:rPr>
                <w:t>Ignition Control Module #2 (J1939 SA 57)</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8F973C2" w14:textId="77777777" w:rsidR="00415C74" w:rsidRPr="00415C74" w:rsidRDefault="00415C74" w:rsidP="00415C74">
            <w:pPr>
              <w:spacing w:after="0" w:line="240" w:lineRule="auto"/>
              <w:jc w:val="center"/>
              <w:rPr>
                <w:ins w:id="150" w:author="Ben Gardiner" w:date="2022-05-09T12:22:00Z"/>
                <w:rFonts w:ascii="Calibri" w:eastAsia="Times New Roman" w:hAnsi="Calibri" w:cs="Calibri"/>
                <w:b/>
                <w:bCs/>
                <w:color w:val="000000"/>
                <w:sz w:val="24"/>
                <w:szCs w:val="24"/>
              </w:rPr>
            </w:pPr>
            <w:ins w:id="151"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4DAC84C" w14:textId="77777777" w:rsidR="00415C74" w:rsidRPr="00415C74" w:rsidRDefault="00415C74" w:rsidP="00415C74">
            <w:pPr>
              <w:spacing w:after="0" w:line="240" w:lineRule="auto"/>
              <w:rPr>
                <w:ins w:id="152" w:author="Ben Gardiner" w:date="2022-05-09T12:22:00Z"/>
                <w:rFonts w:ascii="Calibri" w:eastAsia="Times New Roman" w:hAnsi="Calibri" w:cs="Calibri"/>
                <w:color w:val="000000"/>
              </w:rPr>
            </w:pPr>
            <w:ins w:id="153" w:author="Ben Gardiner" w:date="2022-05-09T12:22:00Z">
              <w:r w:rsidRPr="00415C74">
                <w:rPr>
                  <w:rFonts w:ascii="Calibri" w:eastAsia="Times New Roman" w:hAnsi="Calibri" w:cs="Calibri"/>
                  <w:color w:val="000000"/>
                </w:rPr>
                <w:t>large scope change risk</w:t>
              </w:r>
            </w:ins>
          </w:p>
        </w:tc>
      </w:tr>
      <w:tr w:rsidR="00415C74" w:rsidRPr="00415C74" w14:paraId="27B10AB0" w14:textId="77777777" w:rsidTr="00415C74">
        <w:trPr>
          <w:trHeight w:val="1003"/>
          <w:ins w:id="154"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60F5DC" w14:textId="77777777" w:rsidR="00415C74" w:rsidRPr="00415C74" w:rsidRDefault="00415C74" w:rsidP="00415C74">
            <w:pPr>
              <w:spacing w:after="0" w:line="240" w:lineRule="auto"/>
              <w:rPr>
                <w:ins w:id="155" w:author="Ben Gardiner" w:date="2022-05-09T12:22:00Z"/>
                <w:rFonts w:ascii="Calibri" w:eastAsia="Times New Roman" w:hAnsi="Calibri" w:cs="Calibri"/>
                <w:color w:val="000000"/>
              </w:rPr>
            </w:pPr>
            <w:ins w:id="156" w:author="Ben Gardiner" w:date="2022-05-09T12:22:00Z">
              <w:r w:rsidRPr="00415C74">
                <w:rPr>
                  <w:rFonts w:ascii="Calibri" w:eastAsia="Times New Roman" w:hAnsi="Calibri" w:cs="Calibri"/>
                  <w:color w:val="000000"/>
                </w:rPr>
                <w:t>Low-Voltage Disconnect (J1939 SA 49)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1DC4BD09" w14:textId="77777777" w:rsidR="00415C74" w:rsidRPr="00415C74" w:rsidRDefault="00415C74" w:rsidP="00415C74">
            <w:pPr>
              <w:spacing w:after="0" w:line="240" w:lineRule="auto"/>
              <w:jc w:val="center"/>
              <w:rPr>
                <w:ins w:id="157" w:author="Ben Gardiner" w:date="2022-05-09T12:22:00Z"/>
                <w:rFonts w:ascii="Calibri" w:eastAsia="Times New Roman" w:hAnsi="Calibri" w:cs="Calibri"/>
                <w:b/>
                <w:bCs/>
                <w:color w:val="000000"/>
                <w:sz w:val="24"/>
                <w:szCs w:val="24"/>
              </w:rPr>
            </w:pPr>
            <w:ins w:id="158"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1F94BA05" w14:textId="77777777" w:rsidR="00415C74" w:rsidRPr="00415C74" w:rsidRDefault="00415C74" w:rsidP="00415C74">
            <w:pPr>
              <w:spacing w:after="0" w:line="240" w:lineRule="auto"/>
              <w:rPr>
                <w:ins w:id="159" w:author="Ben Gardiner" w:date="2022-05-09T12:22:00Z"/>
                <w:rFonts w:ascii="Calibri" w:eastAsia="Times New Roman" w:hAnsi="Calibri" w:cs="Calibri"/>
                <w:color w:val="000000"/>
              </w:rPr>
            </w:pPr>
            <w:ins w:id="160" w:author="Ben Gardiner" w:date="2022-05-09T12:22:00Z">
              <w:r w:rsidRPr="00415C74">
                <w:rPr>
                  <w:rFonts w:ascii="Calibri" w:eastAsia="Times New Roman" w:hAnsi="Calibri" w:cs="Calibri"/>
                  <w:color w:val="000000"/>
                </w:rPr>
                <w:t>large scope change risk</w:t>
              </w:r>
            </w:ins>
          </w:p>
        </w:tc>
      </w:tr>
      <w:tr w:rsidR="00415C74" w:rsidRPr="00415C74" w14:paraId="7517607E" w14:textId="77777777" w:rsidTr="00415C74">
        <w:trPr>
          <w:trHeight w:val="1003"/>
          <w:ins w:id="161"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F3D69B" w14:textId="77777777" w:rsidR="00415C74" w:rsidRPr="00415C74" w:rsidRDefault="00415C74" w:rsidP="00415C74">
            <w:pPr>
              <w:spacing w:after="0" w:line="240" w:lineRule="auto"/>
              <w:rPr>
                <w:ins w:id="162" w:author="Ben Gardiner" w:date="2022-05-09T12:22:00Z"/>
                <w:rFonts w:ascii="Calibri" w:eastAsia="Times New Roman" w:hAnsi="Calibri" w:cs="Calibri"/>
                <w:color w:val="000000"/>
              </w:rPr>
            </w:pPr>
            <w:ins w:id="163" w:author="Ben Gardiner" w:date="2022-05-09T12:22:00Z">
              <w:r w:rsidRPr="00415C74">
                <w:rPr>
                  <w:rFonts w:ascii="Calibri" w:eastAsia="Times New Roman" w:hAnsi="Calibri" w:cs="Calibri"/>
                  <w:color w:val="000000"/>
                </w:rPr>
                <w:t>Oil Sensor (J1939 SA 00)</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1E7CDBE4" w14:textId="77777777" w:rsidR="00415C74" w:rsidRPr="00415C74" w:rsidRDefault="00415C74" w:rsidP="00415C74">
            <w:pPr>
              <w:spacing w:after="0" w:line="240" w:lineRule="auto"/>
              <w:jc w:val="center"/>
              <w:rPr>
                <w:ins w:id="164" w:author="Ben Gardiner" w:date="2022-05-09T12:22:00Z"/>
                <w:rFonts w:ascii="Calibri" w:eastAsia="Times New Roman" w:hAnsi="Calibri" w:cs="Calibri"/>
                <w:b/>
                <w:bCs/>
                <w:color w:val="000000"/>
                <w:sz w:val="24"/>
                <w:szCs w:val="24"/>
              </w:rPr>
            </w:pPr>
            <w:ins w:id="165"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370C7CAA" w14:textId="77777777" w:rsidR="00415C74" w:rsidRPr="00415C74" w:rsidRDefault="00415C74" w:rsidP="00415C74">
            <w:pPr>
              <w:spacing w:after="0" w:line="240" w:lineRule="auto"/>
              <w:rPr>
                <w:ins w:id="166" w:author="Ben Gardiner" w:date="2022-05-09T12:22:00Z"/>
                <w:rFonts w:ascii="Calibri" w:eastAsia="Times New Roman" w:hAnsi="Calibri" w:cs="Calibri"/>
                <w:color w:val="000000"/>
              </w:rPr>
            </w:pPr>
            <w:ins w:id="167" w:author="Ben Gardiner" w:date="2022-05-09T12:22:00Z">
              <w:r w:rsidRPr="00415C74">
                <w:rPr>
                  <w:rFonts w:ascii="Calibri" w:eastAsia="Times New Roman" w:hAnsi="Calibri" w:cs="Calibri"/>
                  <w:color w:val="000000"/>
                </w:rPr>
                <w:t>large scope change, safety, financial and operational risks</w:t>
              </w:r>
            </w:ins>
          </w:p>
        </w:tc>
      </w:tr>
      <w:tr w:rsidR="00415C74" w:rsidRPr="00415C74" w14:paraId="6396D5D1" w14:textId="77777777" w:rsidTr="00415C74">
        <w:trPr>
          <w:trHeight w:val="1003"/>
          <w:ins w:id="168"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DDC0B4" w14:textId="77777777" w:rsidR="00415C74" w:rsidRPr="00415C74" w:rsidRDefault="00415C74" w:rsidP="00415C74">
            <w:pPr>
              <w:spacing w:after="0" w:line="240" w:lineRule="auto"/>
              <w:rPr>
                <w:ins w:id="169" w:author="Ben Gardiner" w:date="2022-05-09T12:22:00Z"/>
                <w:rFonts w:ascii="Calibri" w:eastAsia="Times New Roman" w:hAnsi="Calibri" w:cs="Calibri"/>
                <w:color w:val="000000"/>
              </w:rPr>
            </w:pPr>
            <w:ins w:id="170" w:author="Ben Gardiner" w:date="2022-05-09T12:22:00Z">
              <w:r w:rsidRPr="00415C74">
                <w:rPr>
                  <w:rFonts w:ascii="Calibri" w:eastAsia="Times New Roman" w:hAnsi="Calibri" w:cs="Calibri"/>
                  <w:color w:val="000000"/>
                </w:rPr>
                <w:t xml:space="preserve">Starter System (J1939 SA </w:t>
              </w:r>
              <w:proofErr w:type="gramStart"/>
              <w:r w:rsidRPr="00415C74">
                <w:rPr>
                  <w:rFonts w:ascii="Calibri" w:eastAsia="Times New Roman" w:hAnsi="Calibri" w:cs="Calibri"/>
                  <w:color w:val="000000"/>
                </w:rPr>
                <w:t>00,  03</w:t>
              </w:r>
              <w:proofErr w:type="gramEnd"/>
              <w:r w:rsidRPr="00415C74">
                <w:rPr>
                  <w:rFonts w:ascii="Calibri" w:eastAsia="Times New Roman" w:hAnsi="Calibri" w:cs="Calibri"/>
                  <w:color w:val="000000"/>
                </w:rPr>
                <w:t>)</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23687D8" w14:textId="77777777" w:rsidR="00415C74" w:rsidRPr="00415C74" w:rsidRDefault="00415C74" w:rsidP="00415C74">
            <w:pPr>
              <w:spacing w:after="0" w:line="240" w:lineRule="auto"/>
              <w:jc w:val="center"/>
              <w:rPr>
                <w:ins w:id="171" w:author="Ben Gardiner" w:date="2022-05-09T12:22:00Z"/>
                <w:rFonts w:ascii="Calibri" w:eastAsia="Times New Roman" w:hAnsi="Calibri" w:cs="Calibri"/>
                <w:b/>
                <w:bCs/>
                <w:color w:val="000000"/>
                <w:sz w:val="24"/>
                <w:szCs w:val="24"/>
              </w:rPr>
            </w:pPr>
            <w:ins w:id="172"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010623C4" w14:textId="77777777" w:rsidR="00415C74" w:rsidRPr="00415C74" w:rsidRDefault="00415C74" w:rsidP="00415C74">
            <w:pPr>
              <w:spacing w:after="0" w:line="240" w:lineRule="auto"/>
              <w:rPr>
                <w:ins w:id="173" w:author="Ben Gardiner" w:date="2022-05-09T12:22:00Z"/>
                <w:rFonts w:ascii="Calibri" w:eastAsia="Times New Roman" w:hAnsi="Calibri" w:cs="Calibri"/>
                <w:color w:val="000000"/>
              </w:rPr>
            </w:pPr>
            <w:ins w:id="174" w:author="Ben Gardiner" w:date="2022-05-09T12:22:00Z">
              <w:r w:rsidRPr="00415C74">
                <w:rPr>
                  <w:rFonts w:ascii="Calibri" w:eastAsia="Times New Roman" w:hAnsi="Calibri" w:cs="Calibri"/>
                  <w:color w:val="000000"/>
                </w:rPr>
                <w:t>large scope change risk</w:t>
              </w:r>
            </w:ins>
          </w:p>
        </w:tc>
      </w:tr>
      <w:tr w:rsidR="00415C74" w:rsidRPr="00415C74" w14:paraId="37A92DA4" w14:textId="77777777" w:rsidTr="00415C74">
        <w:trPr>
          <w:trHeight w:val="1003"/>
          <w:ins w:id="175"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95ABEE" w14:textId="77777777" w:rsidR="00415C74" w:rsidRPr="00415C74" w:rsidRDefault="00415C74" w:rsidP="00415C74">
            <w:pPr>
              <w:spacing w:after="0" w:line="240" w:lineRule="auto"/>
              <w:rPr>
                <w:ins w:id="176" w:author="Ben Gardiner" w:date="2022-05-09T12:22:00Z"/>
                <w:rFonts w:ascii="Calibri" w:eastAsia="Times New Roman" w:hAnsi="Calibri" w:cs="Calibri"/>
                <w:color w:val="000000"/>
              </w:rPr>
            </w:pPr>
            <w:ins w:id="177" w:author="Ben Gardiner" w:date="2022-05-09T12:22:00Z">
              <w:r w:rsidRPr="00415C74">
                <w:rPr>
                  <w:rFonts w:ascii="Calibri" w:eastAsia="Times New Roman" w:hAnsi="Calibri" w:cs="Calibri"/>
                  <w:color w:val="000000"/>
                </w:rPr>
                <w:t>Thermal Management System Controller (J1939 SA 49)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4F19D9C" w14:textId="77777777" w:rsidR="00415C74" w:rsidRPr="00415C74" w:rsidRDefault="00415C74" w:rsidP="00415C74">
            <w:pPr>
              <w:spacing w:after="0" w:line="240" w:lineRule="auto"/>
              <w:jc w:val="center"/>
              <w:rPr>
                <w:ins w:id="178" w:author="Ben Gardiner" w:date="2022-05-09T12:22:00Z"/>
                <w:rFonts w:ascii="Calibri" w:eastAsia="Times New Roman" w:hAnsi="Calibri" w:cs="Calibri"/>
                <w:b/>
                <w:bCs/>
                <w:color w:val="000000"/>
                <w:sz w:val="24"/>
                <w:szCs w:val="24"/>
              </w:rPr>
            </w:pPr>
            <w:ins w:id="179"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44381C79" w14:textId="77777777" w:rsidR="00415C74" w:rsidRPr="00415C74" w:rsidRDefault="00415C74" w:rsidP="00415C74">
            <w:pPr>
              <w:spacing w:after="0" w:line="240" w:lineRule="auto"/>
              <w:rPr>
                <w:ins w:id="180" w:author="Ben Gardiner" w:date="2022-05-09T12:22:00Z"/>
                <w:rFonts w:ascii="Calibri" w:eastAsia="Times New Roman" w:hAnsi="Calibri" w:cs="Calibri"/>
                <w:color w:val="000000"/>
              </w:rPr>
            </w:pPr>
            <w:ins w:id="181" w:author="Ben Gardiner" w:date="2022-05-09T12:22:00Z">
              <w:r w:rsidRPr="00415C74">
                <w:rPr>
                  <w:rFonts w:ascii="Calibri" w:eastAsia="Times New Roman" w:hAnsi="Calibri" w:cs="Calibri"/>
                  <w:color w:val="000000"/>
                </w:rPr>
                <w:t>large scope change risk</w:t>
              </w:r>
            </w:ins>
          </w:p>
        </w:tc>
      </w:tr>
      <w:tr w:rsidR="00415C74" w:rsidRPr="00415C74" w14:paraId="24F55EE6" w14:textId="77777777" w:rsidTr="00415C74">
        <w:trPr>
          <w:trHeight w:val="1003"/>
          <w:ins w:id="182"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048C4B1" w14:textId="77777777" w:rsidR="00415C74" w:rsidRPr="00415C74" w:rsidRDefault="00415C74" w:rsidP="00415C74">
            <w:pPr>
              <w:spacing w:after="0" w:line="240" w:lineRule="auto"/>
              <w:rPr>
                <w:ins w:id="183" w:author="Ben Gardiner" w:date="2022-05-09T12:22:00Z"/>
                <w:rFonts w:ascii="Calibri" w:eastAsia="Times New Roman" w:hAnsi="Calibri" w:cs="Calibri"/>
                <w:color w:val="000000"/>
              </w:rPr>
            </w:pPr>
            <w:ins w:id="184" w:author="Ben Gardiner" w:date="2022-05-09T12:22:00Z">
              <w:r w:rsidRPr="00415C74">
                <w:rPr>
                  <w:rFonts w:ascii="Calibri" w:eastAsia="Times New Roman" w:hAnsi="Calibri" w:cs="Calibri"/>
                  <w:color w:val="000000"/>
                </w:rPr>
                <w:t>Water Pump Controller (J1939 SA 57)</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2AEAB85" w14:textId="77777777" w:rsidR="00415C74" w:rsidRPr="00415C74" w:rsidRDefault="00415C74" w:rsidP="00415C74">
            <w:pPr>
              <w:spacing w:after="0" w:line="240" w:lineRule="auto"/>
              <w:jc w:val="center"/>
              <w:rPr>
                <w:ins w:id="185" w:author="Ben Gardiner" w:date="2022-05-09T12:22:00Z"/>
                <w:rFonts w:ascii="Calibri" w:eastAsia="Times New Roman" w:hAnsi="Calibri" w:cs="Calibri"/>
                <w:b/>
                <w:bCs/>
                <w:color w:val="000000"/>
                <w:sz w:val="24"/>
                <w:szCs w:val="24"/>
              </w:rPr>
            </w:pPr>
            <w:ins w:id="186"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71F6D279" w14:textId="77777777" w:rsidR="00415C74" w:rsidRPr="00415C74" w:rsidRDefault="00415C74" w:rsidP="00415C74">
            <w:pPr>
              <w:spacing w:after="0" w:line="240" w:lineRule="auto"/>
              <w:rPr>
                <w:ins w:id="187" w:author="Ben Gardiner" w:date="2022-05-09T12:22:00Z"/>
                <w:rFonts w:ascii="Calibri" w:eastAsia="Times New Roman" w:hAnsi="Calibri" w:cs="Calibri"/>
                <w:color w:val="000000"/>
              </w:rPr>
            </w:pPr>
            <w:ins w:id="188" w:author="Ben Gardiner" w:date="2022-05-09T12:22:00Z">
              <w:r w:rsidRPr="00415C74">
                <w:rPr>
                  <w:rFonts w:ascii="Calibri" w:eastAsia="Times New Roman" w:hAnsi="Calibri" w:cs="Calibri"/>
                  <w:color w:val="000000"/>
                </w:rPr>
                <w:t>large scope change risk</w:t>
              </w:r>
            </w:ins>
          </w:p>
        </w:tc>
      </w:tr>
      <w:tr w:rsidR="00415C74" w:rsidRPr="00415C74" w14:paraId="6E3F9301" w14:textId="77777777" w:rsidTr="00415C74">
        <w:trPr>
          <w:trHeight w:val="1003"/>
          <w:ins w:id="189"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6699B" w14:textId="77777777" w:rsidR="00415C74" w:rsidRPr="00415C74" w:rsidRDefault="00415C74" w:rsidP="00415C74">
            <w:pPr>
              <w:spacing w:after="0" w:line="240" w:lineRule="auto"/>
              <w:rPr>
                <w:ins w:id="190" w:author="Ben Gardiner" w:date="2022-05-09T12:22:00Z"/>
                <w:rFonts w:ascii="Calibri" w:eastAsia="Times New Roman" w:hAnsi="Calibri" w:cs="Calibri"/>
                <w:color w:val="000000"/>
              </w:rPr>
            </w:pPr>
            <w:ins w:id="191" w:author="Ben Gardiner" w:date="2022-05-09T12:22:00Z">
              <w:r w:rsidRPr="00415C74">
                <w:rPr>
                  <w:rFonts w:ascii="Calibri" w:eastAsia="Times New Roman" w:hAnsi="Calibri" w:cs="Calibri"/>
                  <w:color w:val="000000"/>
                </w:rPr>
                <w:lastRenderedPageBreak/>
                <w:t>Fuel Heater, In-Tank (J1939 SA 72)</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4C4E4729" w14:textId="77777777" w:rsidR="00415C74" w:rsidRPr="00415C74" w:rsidRDefault="00415C74" w:rsidP="00415C74">
            <w:pPr>
              <w:spacing w:after="0" w:line="240" w:lineRule="auto"/>
              <w:jc w:val="center"/>
              <w:rPr>
                <w:ins w:id="192" w:author="Ben Gardiner" w:date="2022-05-09T12:22:00Z"/>
                <w:rFonts w:ascii="Calibri" w:eastAsia="Times New Roman" w:hAnsi="Calibri" w:cs="Calibri"/>
                <w:b/>
                <w:bCs/>
                <w:color w:val="000000"/>
                <w:sz w:val="24"/>
                <w:szCs w:val="24"/>
              </w:rPr>
            </w:pPr>
            <w:ins w:id="193" w:author="Ben Gardiner" w:date="2022-05-09T12:22:00Z">
              <w:r w:rsidRPr="00415C74">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720CC071" w14:textId="77777777" w:rsidR="00415C74" w:rsidRPr="00415C74" w:rsidRDefault="00415C74" w:rsidP="00415C74">
            <w:pPr>
              <w:spacing w:after="0" w:line="240" w:lineRule="auto"/>
              <w:rPr>
                <w:ins w:id="194" w:author="Ben Gardiner" w:date="2022-05-09T12:22:00Z"/>
                <w:rFonts w:ascii="Calibri" w:eastAsia="Times New Roman" w:hAnsi="Calibri" w:cs="Calibri"/>
                <w:color w:val="000000"/>
              </w:rPr>
            </w:pPr>
            <w:ins w:id="195" w:author="Ben Gardiner" w:date="2022-05-09T12:22:00Z">
              <w:r w:rsidRPr="00415C74">
                <w:rPr>
                  <w:rFonts w:ascii="Calibri" w:eastAsia="Times New Roman" w:hAnsi="Calibri" w:cs="Calibri"/>
                  <w:color w:val="000000"/>
                </w:rPr>
                <w:t>large scope change risk</w:t>
              </w:r>
            </w:ins>
          </w:p>
        </w:tc>
      </w:tr>
      <w:tr w:rsidR="00415C74" w:rsidRPr="00415C74" w14:paraId="147769F4" w14:textId="77777777" w:rsidTr="00415C74">
        <w:trPr>
          <w:trHeight w:val="1003"/>
          <w:ins w:id="196"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7F77332" w14:textId="77777777" w:rsidR="00415C74" w:rsidRPr="00415C74" w:rsidRDefault="00415C74" w:rsidP="00415C74">
            <w:pPr>
              <w:spacing w:after="0" w:line="240" w:lineRule="auto"/>
              <w:rPr>
                <w:ins w:id="197" w:author="Ben Gardiner" w:date="2022-05-09T12:22:00Z"/>
                <w:rFonts w:ascii="Calibri" w:eastAsia="Times New Roman" w:hAnsi="Calibri" w:cs="Calibri"/>
                <w:color w:val="000000"/>
              </w:rPr>
            </w:pPr>
            <w:ins w:id="198" w:author="Ben Gardiner" w:date="2022-05-09T12:22:00Z">
              <w:r w:rsidRPr="00415C74">
                <w:rPr>
                  <w:rFonts w:ascii="Calibri" w:eastAsia="Times New Roman" w:hAnsi="Calibri" w:cs="Calibri"/>
                  <w:color w:val="000000"/>
                </w:rPr>
                <w:t>Aftertreatment #1 system gas intake (J1939 SA 81)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0B0AF2F3" w14:textId="77777777" w:rsidR="00415C74" w:rsidRPr="00415C74" w:rsidRDefault="00415C74" w:rsidP="00415C74">
            <w:pPr>
              <w:spacing w:after="0" w:line="240" w:lineRule="auto"/>
              <w:jc w:val="center"/>
              <w:rPr>
                <w:ins w:id="199" w:author="Ben Gardiner" w:date="2022-05-09T12:22:00Z"/>
                <w:rFonts w:ascii="Calibri" w:eastAsia="Times New Roman" w:hAnsi="Calibri" w:cs="Calibri"/>
                <w:b/>
                <w:bCs/>
                <w:color w:val="000000"/>
                <w:sz w:val="24"/>
                <w:szCs w:val="24"/>
              </w:rPr>
            </w:pPr>
            <w:ins w:id="200"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3E170714" w14:textId="77777777" w:rsidR="00415C74" w:rsidRPr="00415C74" w:rsidRDefault="00415C74" w:rsidP="00415C74">
            <w:pPr>
              <w:spacing w:after="0" w:line="240" w:lineRule="auto"/>
              <w:rPr>
                <w:ins w:id="201" w:author="Ben Gardiner" w:date="2022-05-09T12:22:00Z"/>
                <w:rFonts w:ascii="Calibri" w:eastAsia="Times New Roman" w:hAnsi="Calibri" w:cs="Calibri"/>
                <w:color w:val="000000"/>
              </w:rPr>
            </w:pPr>
            <w:ins w:id="202" w:author="Ben Gardiner" w:date="2022-05-09T12:22:00Z">
              <w:r w:rsidRPr="00415C74">
                <w:rPr>
                  <w:rFonts w:ascii="Calibri" w:eastAsia="Times New Roman" w:hAnsi="Calibri" w:cs="Calibri"/>
                  <w:color w:val="000000"/>
                </w:rPr>
                <w:t>medium total risk</w:t>
              </w:r>
            </w:ins>
          </w:p>
        </w:tc>
      </w:tr>
      <w:tr w:rsidR="00415C74" w:rsidRPr="00415C74" w14:paraId="7CF58485" w14:textId="77777777" w:rsidTr="00415C74">
        <w:trPr>
          <w:trHeight w:val="1003"/>
          <w:ins w:id="203"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286765" w14:textId="77777777" w:rsidR="00415C74" w:rsidRPr="00415C74" w:rsidRDefault="00415C74" w:rsidP="00415C74">
            <w:pPr>
              <w:spacing w:after="0" w:line="240" w:lineRule="auto"/>
              <w:rPr>
                <w:ins w:id="204" w:author="Ben Gardiner" w:date="2022-05-09T12:22:00Z"/>
                <w:rFonts w:ascii="Calibri" w:eastAsia="Times New Roman" w:hAnsi="Calibri" w:cs="Calibri"/>
                <w:color w:val="000000"/>
              </w:rPr>
            </w:pPr>
            <w:ins w:id="205" w:author="Ben Gardiner" w:date="2022-05-09T12:22:00Z">
              <w:r w:rsidRPr="00415C74">
                <w:rPr>
                  <w:rFonts w:ascii="Calibri" w:eastAsia="Times New Roman" w:hAnsi="Calibri" w:cs="Calibri"/>
                  <w:color w:val="000000"/>
                </w:rPr>
                <w:t>Aftertreatment #2 system gas intake (J1939 SA 86)</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D13588B" w14:textId="77777777" w:rsidR="00415C74" w:rsidRPr="00415C74" w:rsidRDefault="00415C74" w:rsidP="00415C74">
            <w:pPr>
              <w:spacing w:after="0" w:line="240" w:lineRule="auto"/>
              <w:jc w:val="center"/>
              <w:rPr>
                <w:ins w:id="206" w:author="Ben Gardiner" w:date="2022-05-09T12:22:00Z"/>
                <w:rFonts w:ascii="Calibri" w:eastAsia="Times New Roman" w:hAnsi="Calibri" w:cs="Calibri"/>
                <w:b/>
                <w:bCs/>
                <w:color w:val="000000"/>
                <w:sz w:val="24"/>
                <w:szCs w:val="24"/>
              </w:rPr>
            </w:pPr>
            <w:ins w:id="207"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A38B7F1" w14:textId="77777777" w:rsidR="00415C74" w:rsidRPr="00415C74" w:rsidRDefault="00415C74" w:rsidP="00415C74">
            <w:pPr>
              <w:spacing w:after="0" w:line="240" w:lineRule="auto"/>
              <w:rPr>
                <w:ins w:id="208" w:author="Ben Gardiner" w:date="2022-05-09T12:22:00Z"/>
                <w:rFonts w:ascii="Calibri" w:eastAsia="Times New Roman" w:hAnsi="Calibri" w:cs="Calibri"/>
                <w:color w:val="000000"/>
              </w:rPr>
            </w:pPr>
            <w:ins w:id="209" w:author="Ben Gardiner" w:date="2022-05-09T12:22:00Z">
              <w:r w:rsidRPr="00415C74">
                <w:rPr>
                  <w:rFonts w:ascii="Calibri" w:eastAsia="Times New Roman" w:hAnsi="Calibri" w:cs="Calibri"/>
                  <w:color w:val="000000"/>
                </w:rPr>
                <w:t>medium total risk</w:t>
              </w:r>
            </w:ins>
          </w:p>
        </w:tc>
      </w:tr>
      <w:tr w:rsidR="00415C74" w:rsidRPr="00415C74" w14:paraId="084B6583" w14:textId="77777777" w:rsidTr="00415C74">
        <w:trPr>
          <w:trHeight w:val="1003"/>
          <w:ins w:id="210"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E9D8B3" w14:textId="77777777" w:rsidR="00415C74" w:rsidRPr="00415C74" w:rsidRDefault="00415C74" w:rsidP="00415C74">
            <w:pPr>
              <w:spacing w:after="0" w:line="240" w:lineRule="auto"/>
              <w:rPr>
                <w:ins w:id="211" w:author="Ben Gardiner" w:date="2022-05-09T12:22:00Z"/>
                <w:rFonts w:ascii="Calibri" w:eastAsia="Times New Roman" w:hAnsi="Calibri" w:cs="Calibri"/>
                <w:color w:val="000000"/>
              </w:rPr>
            </w:pPr>
            <w:ins w:id="212" w:author="Ben Gardiner" w:date="2022-05-09T12:22:00Z">
              <w:r w:rsidRPr="00415C74">
                <w:rPr>
                  <w:rFonts w:ascii="Calibri" w:eastAsia="Times New Roman" w:hAnsi="Calibri" w:cs="Calibri"/>
                  <w:color w:val="000000"/>
                </w:rPr>
                <w:t>Diesel Particulate Filter Controller (aka Aftertreatment Control Module (ACM) / Exhaust Emission Controller) (J1939 SA 211)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32B4AEE" w14:textId="77777777" w:rsidR="00415C74" w:rsidRPr="00415C74" w:rsidRDefault="00415C74" w:rsidP="00415C74">
            <w:pPr>
              <w:spacing w:after="0" w:line="240" w:lineRule="auto"/>
              <w:jc w:val="center"/>
              <w:rPr>
                <w:ins w:id="213" w:author="Ben Gardiner" w:date="2022-05-09T12:22:00Z"/>
                <w:rFonts w:ascii="Calibri" w:eastAsia="Times New Roman" w:hAnsi="Calibri" w:cs="Calibri"/>
                <w:b/>
                <w:bCs/>
                <w:color w:val="000000"/>
                <w:sz w:val="24"/>
                <w:szCs w:val="24"/>
              </w:rPr>
            </w:pPr>
            <w:ins w:id="214"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EE668B3" w14:textId="77777777" w:rsidR="00415C74" w:rsidRPr="00415C74" w:rsidRDefault="00415C74" w:rsidP="00415C74">
            <w:pPr>
              <w:spacing w:after="0" w:line="240" w:lineRule="auto"/>
              <w:rPr>
                <w:ins w:id="215" w:author="Ben Gardiner" w:date="2022-05-09T12:22:00Z"/>
                <w:rFonts w:ascii="Calibri" w:eastAsia="Times New Roman" w:hAnsi="Calibri" w:cs="Calibri"/>
                <w:color w:val="000000"/>
              </w:rPr>
            </w:pPr>
            <w:ins w:id="216" w:author="Ben Gardiner" w:date="2022-05-09T12:22:00Z">
              <w:r w:rsidRPr="00415C74">
                <w:rPr>
                  <w:rFonts w:ascii="Calibri" w:eastAsia="Times New Roman" w:hAnsi="Calibri" w:cs="Calibri"/>
                  <w:color w:val="000000"/>
                </w:rPr>
                <w:t>medium total risk</w:t>
              </w:r>
            </w:ins>
          </w:p>
        </w:tc>
      </w:tr>
      <w:tr w:rsidR="00415C74" w:rsidRPr="00415C74" w14:paraId="4DE7934C" w14:textId="77777777" w:rsidTr="00415C74">
        <w:trPr>
          <w:trHeight w:val="1003"/>
          <w:ins w:id="217"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81F4D5" w14:textId="77777777" w:rsidR="00415C74" w:rsidRPr="00415C74" w:rsidRDefault="00415C74" w:rsidP="00415C74">
            <w:pPr>
              <w:spacing w:after="0" w:line="240" w:lineRule="auto"/>
              <w:rPr>
                <w:ins w:id="218" w:author="Ben Gardiner" w:date="2022-05-09T12:22:00Z"/>
                <w:rFonts w:ascii="Calibri" w:eastAsia="Times New Roman" w:hAnsi="Calibri" w:cs="Calibri"/>
                <w:color w:val="000000"/>
              </w:rPr>
            </w:pPr>
            <w:ins w:id="219" w:author="Ben Gardiner" w:date="2022-05-09T12:22:00Z">
              <w:r w:rsidRPr="00415C74">
                <w:rPr>
                  <w:rFonts w:ascii="Calibri" w:eastAsia="Times New Roman" w:hAnsi="Calibri" w:cs="Calibri"/>
                  <w:color w:val="000000"/>
                </w:rPr>
                <w:t>Engine Exhaust Backpressure (J1939 SA 34)</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79A6998" w14:textId="77777777" w:rsidR="00415C74" w:rsidRPr="00415C74" w:rsidRDefault="00415C74" w:rsidP="00415C74">
            <w:pPr>
              <w:spacing w:after="0" w:line="240" w:lineRule="auto"/>
              <w:jc w:val="center"/>
              <w:rPr>
                <w:ins w:id="220" w:author="Ben Gardiner" w:date="2022-05-09T12:22:00Z"/>
                <w:rFonts w:ascii="Calibri" w:eastAsia="Times New Roman" w:hAnsi="Calibri" w:cs="Calibri"/>
                <w:b/>
                <w:bCs/>
                <w:color w:val="000000"/>
                <w:sz w:val="24"/>
                <w:szCs w:val="24"/>
              </w:rPr>
            </w:pPr>
            <w:ins w:id="221"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09D1BA5F" w14:textId="77777777" w:rsidR="00415C74" w:rsidRPr="00415C74" w:rsidRDefault="00415C74" w:rsidP="00415C74">
            <w:pPr>
              <w:spacing w:after="0" w:line="240" w:lineRule="auto"/>
              <w:rPr>
                <w:ins w:id="222" w:author="Ben Gardiner" w:date="2022-05-09T12:22:00Z"/>
                <w:rFonts w:ascii="Calibri" w:eastAsia="Times New Roman" w:hAnsi="Calibri" w:cs="Calibri"/>
                <w:color w:val="000000"/>
              </w:rPr>
            </w:pPr>
            <w:ins w:id="223" w:author="Ben Gardiner" w:date="2022-05-09T12:22:00Z">
              <w:r w:rsidRPr="00415C74">
                <w:rPr>
                  <w:rFonts w:ascii="Calibri" w:eastAsia="Times New Roman" w:hAnsi="Calibri" w:cs="Calibri"/>
                  <w:color w:val="000000"/>
                </w:rPr>
                <w:t>medium total risk</w:t>
              </w:r>
            </w:ins>
          </w:p>
        </w:tc>
      </w:tr>
      <w:tr w:rsidR="00415C74" w:rsidRPr="00415C74" w14:paraId="50E48F7C" w14:textId="77777777" w:rsidTr="00415C74">
        <w:trPr>
          <w:trHeight w:val="1003"/>
          <w:ins w:id="224"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0A9AB5" w14:textId="77777777" w:rsidR="00415C74" w:rsidRPr="00415C74" w:rsidRDefault="00415C74" w:rsidP="00415C74">
            <w:pPr>
              <w:spacing w:after="0" w:line="240" w:lineRule="auto"/>
              <w:rPr>
                <w:ins w:id="225" w:author="Ben Gardiner" w:date="2022-05-09T12:22:00Z"/>
                <w:rFonts w:ascii="Calibri" w:eastAsia="Times New Roman" w:hAnsi="Calibri" w:cs="Calibri"/>
                <w:color w:val="000000"/>
              </w:rPr>
            </w:pPr>
            <w:ins w:id="226" w:author="Ben Gardiner" w:date="2022-05-09T12:22:00Z">
              <w:r w:rsidRPr="00415C74">
                <w:rPr>
                  <w:rFonts w:ascii="Calibri" w:eastAsia="Times New Roman" w:hAnsi="Calibri" w:cs="Calibri"/>
                  <w:color w:val="000000"/>
                </w:rPr>
                <w:t>Engine Valve Controller (J1939 SA 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9DDF243" w14:textId="77777777" w:rsidR="00415C74" w:rsidRPr="00415C74" w:rsidRDefault="00415C74" w:rsidP="00415C74">
            <w:pPr>
              <w:spacing w:after="0" w:line="240" w:lineRule="auto"/>
              <w:jc w:val="center"/>
              <w:rPr>
                <w:ins w:id="227" w:author="Ben Gardiner" w:date="2022-05-09T12:22:00Z"/>
                <w:rFonts w:ascii="Calibri" w:eastAsia="Times New Roman" w:hAnsi="Calibri" w:cs="Calibri"/>
                <w:b/>
                <w:bCs/>
                <w:color w:val="000000"/>
                <w:sz w:val="24"/>
                <w:szCs w:val="24"/>
              </w:rPr>
            </w:pPr>
            <w:ins w:id="228"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32A3CC62" w14:textId="77777777" w:rsidR="00415C74" w:rsidRPr="00415C74" w:rsidRDefault="00415C74" w:rsidP="00415C74">
            <w:pPr>
              <w:spacing w:after="0" w:line="240" w:lineRule="auto"/>
              <w:rPr>
                <w:ins w:id="229" w:author="Ben Gardiner" w:date="2022-05-09T12:22:00Z"/>
                <w:rFonts w:ascii="Calibri" w:eastAsia="Times New Roman" w:hAnsi="Calibri" w:cs="Calibri"/>
                <w:color w:val="000000"/>
              </w:rPr>
            </w:pPr>
            <w:ins w:id="230" w:author="Ben Gardiner" w:date="2022-05-09T12:22:00Z">
              <w:r w:rsidRPr="00415C74">
                <w:rPr>
                  <w:rFonts w:ascii="Calibri" w:eastAsia="Times New Roman" w:hAnsi="Calibri" w:cs="Calibri"/>
                  <w:color w:val="000000"/>
                </w:rPr>
                <w:t xml:space="preserve">medium </w:t>
              </w:r>
              <w:proofErr w:type="gramStart"/>
              <w:r w:rsidRPr="00415C74">
                <w:rPr>
                  <w:rFonts w:ascii="Calibri" w:eastAsia="Times New Roman" w:hAnsi="Calibri" w:cs="Calibri"/>
                  <w:color w:val="000000"/>
                </w:rPr>
                <w:t>operational  risk</w:t>
              </w:r>
              <w:proofErr w:type="gramEnd"/>
            </w:ins>
          </w:p>
        </w:tc>
      </w:tr>
      <w:tr w:rsidR="00415C74" w:rsidRPr="00415C74" w14:paraId="121957D7" w14:textId="77777777" w:rsidTr="00415C74">
        <w:trPr>
          <w:trHeight w:val="1003"/>
          <w:ins w:id="231"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61779D" w14:textId="77777777" w:rsidR="00415C74" w:rsidRPr="00415C74" w:rsidRDefault="00415C74" w:rsidP="00415C74">
            <w:pPr>
              <w:spacing w:after="0" w:line="240" w:lineRule="auto"/>
              <w:rPr>
                <w:ins w:id="232" w:author="Ben Gardiner" w:date="2022-05-09T12:22:00Z"/>
                <w:rFonts w:ascii="Calibri" w:eastAsia="Times New Roman" w:hAnsi="Calibri" w:cs="Calibri"/>
                <w:color w:val="000000"/>
              </w:rPr>
            </w:pPr>
            <w:ins w:id="233" w:author="Ben Gardiner" w:date="2022-05-09T12:22:00Z">
              <w:r w:rsidRPr="00415C74">
                <w:rPr>
                  <w:rFonts w:ascii="Calibri" w:eastAsia="Times New Roman" w:hAnsi="Calibri" w:cs="Calibri"/>
                  <w:color w:val="000000"/>
                </w:rPr>
                <w:t>Fan Drive Controller (aka Fan Hub) (J1939 SA 78)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536ADA3" w14:textId="77777777" w:rsidR="00415C74" w:rsidRPr="00415C74" w:rsidRDefault="00415C74" w:rsidP="00415C74">
            <w:pPr>
              <w:spacing w:after="0" w:line="240" w:lineRule="auto"/>
              <w:jc w:val="center"/>
              <w:rPr>
                <w:ins w:id="234" w:author="Ben Gardiner" w:date="2022-05-09T12:22:00Z"/>
                <w:rFonts w:ascii="Calibri" w:eastAsia="Times New Roman" w:hAnsi="Calibri" w:cs="Calibri"/>
                <w:b/>
                <w:bCs/>
                <w:color w:val="000000"/>
                <w:sz w:val="24"/>
                <w:szCs w:val="24"/>
              </w:rPr>
            </w:pPr>
            <w:ins w:id="235"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6DAFF365" w14:textId="77777777" w:rsidR="00415C74" w:rsidRPr="00415C74" w:rsidRDefault="00415C74" w:rsidP="00415C74">
            <w:pPr>
              <w:spacing w:after="0" w:line="240" w:lineRule="auto"/>
              <w:rPr>
                <w:ins w:id="236" w:author="Ben Gardiner" w:date="2022-05-09T12:22:00Z"/>
                <w:rFonts w:ascii="Calibri" w:eastAsia="Times New Roman" w:hAnsi="Calibri" w:cs="Calibri"/>
                <w:color w:val="000000"/>
              </w:rPr>
            </w:pPr>
            <w:ins w:id="237" w:author="Ben Gardiner" w:date="2022-05-09T12:22:00Z">
              <w:r w:rsidRPr="00415C74">
                <w:rPr>
                  <w:rFonts w:ascii="Calibri" w:eastAsia="Times New Roman" w:hAnsi="Calibri" w:cs="Calibri"/>
                  <w:color w:val="000000"/>
                </w:rPr>
                <w:t>medium total risk</w:t>
              </w:r>
            </w:ins>
          </w:p>
        </w:tc>
      </w:tr>
      <w:tr w:rsidR="00415C74" w:rsidRPr="00415C74" w14:paraId="110285F4" w14:textId="77777777" w:rsidTr="00415C74">
        <w:trPr>
          <w:trHeight w:val="1003"/>
          <w:ins w:id="238"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4B872E" w14:textId="77777777" w:rsidR="00415C74" w:rsidRPr="00415C74" w:rsidRDefault="00415C74" w:rsidP="00415C74">
            <w:pPr>
              <w:spacing w:after="0" w:line="240" w:lineRule="auto"/>
              <w:rPr>
                <w:ins w:id="239" w:author="Ben Gardiner" w:date="2022-05-09T12:22:00Z"/>
                <w:rFonts w:ascii="Calibri" w:eastAsia="Times New Roman" w:hAnsi="Calibri" w:cs="Calibri"/>
                <w:color w:val="000000"/>
              </w:rPr>
            </w:pPr>
            <w:ins w:id="240" w:author="Ben Gardiner" w:date="2022-05-09T12:22:00Z">
              <w:r w:rsidRPr="00415C74">
                <w:rPr>
                  <w:rFonts w:ascii="Calibri" w:eastAsia="Times New Roman" w:hAnsi="Calibri" w:cs="Calibri"/>
                  <w:color w:val="000000"/>
                </w:rPr>
                <w:t>Idle Control System (J1939 SA 68)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98DD2C3" w14:textId="77777777" w:rsidR="00415C74" w:rsidRPr="00415C74" w:rsidRDefault="00415C74" w:rsidP="00415C74">
            <w:pPr>
              <w:spacing w:after="0" w:line="240" w:lineRule="auto"/>
              <w:jc w:val="center"/>
              <w:rPr>
                <w:ins w:id="241" w:author="Ben Gardiner" w:date="2022-05-09T12:22:00Z"/>
                <w:rFonts w:ascii="Calibri" w:eastAsia="Times New Roman" w:hAnsi="Calibri" w:cs="Calibri"/>
                <w:b/>
                <w:bCs/>
                <w:color w:val="000000"/>
                <w:sz w:val="24"/>
                <w:szCs w:val="24"/>
              </w:rPr>
            </w:pPr>
            <w:ins w:id="242"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50DB8823" w14:textId="77777777" w:rsidR="00415C74" w:rsidRPr="00415C74" w:rsidRDefault="00415C74" w:rsidP="00415C74">
            <w:pPr>
              <w:spacing w:after="0" w:line="240" w:lineRule="auto"/>
              <w:rPr>
                <w:ins w:id="243" w:author="Ben Gardiner" w:date="2022-05-09T12:22:00Z"/>
                <w:rFonts w:ascii="Calibri" w:eastAsia="Times New Roman" w:hAnsi="Calibri" w:cs="Calibri"/>
                <w:color w:val="000000"/>
              </w:rPr>
            </w:pPr>
            <w:ins w:id="244" w:author="Ben Gardiner" w:date="2022-05-09T12:22:00Z">
              <w:r w:rsidRPr="00415C74">
                <w:rPr>
                  <w:rFonts w:ascii="Calibri" w:eastAsia="Times New Roman" w:hAnsi="Calibri" w:cs="Calibri"/>
                  <w:color w:val="000000"/>
                </w:rPr>
                <w:t>medium total risk</w:t>
              </w:r>
            </w:ins>
          </w:p>
        </w:tc>
      </w:tr>
      <w:tr w:rsidR="00415C74" w:rsidRPr="00415C74" w14:paraId="0B14F733" w14:textId="77777777" w:rsidTr="00415C74">
        <w:trPr>
          <w:trHeight w:val="1003"/>
          <w:ins w:id="245"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8D98FF3" w14:textId="77777777" w:rsidR="00415C74" w:rsidRPr="00415C74" w:rsidRDefault="00415C74" w:rsidP="00415C74">
            <w:pPr>
              <w:spacing w:after="0" w:line="240" w:lineRule="auto"/>
              <w:rPr>
                <w:ins w:id="246" w:author="Ben Gardiner" w:date="2022-05-09T12:22:00Z"/>
                <w:rFonts w:ascii="Calibri" w:eastAsia="Times New Roman" w:hAnsi="Calibri" w:cs="Calibri"/>
                <w:color w:val="000000"/>
              </w:rPr>
            </w:pPr>
            <w:ins w:id="247" w:author="Ben Gardiner" w:date="2022-05-09T12:22:00Z">
              <w:r w:rsidRPr="00415C74">
                <w:rPr>
                  <w:rFonts w:ascii="Calibri" w:eastAsia="Times New Roman" w:hAnsi="Calibri" w:cs="Calibri"/>
                  <w:color w:val="000000"/>
                </w:rPr>
                <w:t>Powertrain Control Module (aka Common Powertrain Controller Module (CPC)) (J1939 SA 90)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D741A7F" w14:textId="77777777" w:rsidR="00415C74" w:rsidRPr="00415C74" w:rsidRDefault="00415C74" w:rsidP="00415C74">
            <w:pPr>
              <w:spacing w:after="0" w:line="240" w:lineRule="auto"/>
              <w:jc w:val="center"/>
              <w:rPr>
                <w:ins w:id="248" w:author="Ben Gardiner" w:date="2022-05-09T12:22:00Z"/>
                <w:rFonts w:ascii="Calibri" w:eastAsia="Times New Roman" w:hAnsi="Calibri" w:cs="Calibri"/>
                <w:b/>
                <w:bCs/>
                <w:color w:val="000000"/>
                <w:sz w:val="24"/>
                <w:szCs w:val="24"/>
              </w:rPr>
            </w:pPr>
            <w:ins w:id="249"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2A293CF9" w14:textId="77777777" w:rsidR="00415C74" w:rsidRPr="00415C74" w:rsidRDefault="00415C74" w:rsidP="00415C74">
            <w:pPr>
              <w:spacing w:after="0" w:line="240" w:lineRule="auto"/>
              <w:rPr>
                <w:ins w:id="250" w:author="Ben Gardiner" w:date="2022-05-09T12:22:00Z"/>
                <w:rFonts w:ascii="Calibri" w:eastAsia="Times New Roman" w:hAnsi="Calibri" w:cs="Calibri"/>
                <w:color w:val="000000"/>
              </w:rPr>
            </w:pPr>
            <w:ins w:id="251" w:author="Ben Gardiner" w:date="2022-05-09T12:22:00Z">
              <w:r w:rsidRPr="00415C74">
                <w:rPr>
                  <w:rFonts w:ascii="Calibri" w:eastAsia="Times New Roman" w:hAnsi="Calibri" w:cs="Calibri"/>
                  <w:color w:val="000000"/>
                </w:rPr>
                <w:t>medium total risk</w:t>
              </w:r>
            </w:ins>
          </w:p>
        </w:tc>
      </w:tr>
      <w:tr w:rsidR="00415C74" w:rsidRPr="00415C74" w14:paraId="7A940F2B" w14:textId="77777777" w:rsidTr="00415C74">
        <w:trPr>
          <w:trHeight w:val="1003"/>
          <w:ins w:id="252"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E5C11BB" w14:textId="77777777" w:rsidR="00415C74" w:rsidRPr="00415C74" w:rsidRDefault="00415C74" w:rsidP="00415C74">
            <w:pPr>
              <w:spacing w:after="0" w:line="240" w:lineRule="auto"/>
              <w:rPr>
                <w:ins w:id="253" w:author="Ben Gardiner" w:date="2022-05-09T12:22:00Z"/>
                <w:rFonts w:ascii="Calibri" w:eastAsia="Times New Roman" w:hAnsi="Calibri" w:cs="Calibri"/>
                <w:color w:val="000000"/>
              </w:rPr>
            </w:pPr>
            <w:ins w:id="254" w:author="Ben Gardiner" w:date="2022-05-09T12:22:00Z">
              <w:r w:rsidRPr="00415C74">
                <w:rPr>
                  <w:rFonts w:ascii="Calibri" w:eastAsia="Times New Roman" w:hAnsi="Calibri" w:cs="Calibri"/>
                  <w:color w:val="000000"/>
                </w:rPr>
                <w:t>Retarder - Engine (J1939 SA 15)</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D21013B" w14:textId="77777777" w:rsidR="00415C74" w:rsidRPr="00415C74" w:rsidRDefault="00415C74" w:rsidP="00415C74">
            <w:pPr>
              <w:spacing w:after="0" w:line="240" w:lineRule="auto"/>
              <w:jc w:val="center"/>
              <w:rPr>
                <w:ins w:id="255" w:author="Ben Gardiner" w:date="2022-05-09T12:22:00Z"/>
                <w:rFonts w:ascii="Calibri" w:eastAsia="Times New Roman" w:hAnsi="Calibri" w:cs="Calibri"/>
                <w:b/>
                <w:bCs/>
                <w:color w:val="000000"/>
                <w:sz w:val="24"/>
                <w:szCs w:val="24"/>
              </w:rPr>
            </w:pPr>
            <w:ins w:id="256"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26392D85" w14:textId="77777777" w:rsidR="00415C74" w:rsidRPr="00415C74" w:rsidRDefault="00415C74" w:rsidP="00415C74">
            <w:pPr>
              <w:spacing w:after="0" w:line="240" w:lineRule="auto"/>
              <w:rPr>
                <w:ins w:id="257" w:author="Ben Gardiner" w:date="2022-05-09T12:22:00Z"/>
                <w:rFonts w:ascii="Calibri" w:eastAsia="Times New Roman" w:hAnsi="Calibri" w:cs="Calibri"/>
                <w:color w:val="000000"/>
              </w:rPr>
            </w:pPr>
            <w:ins w:id="258" w:author="Ben Gardiner" w:date="2022-05-09T12:22:00Z">
              <w:r w:rsidRPr="00415C74">
                <w:rPr>
                  <w:rFonts w:ascii="Calibri" w:eastAsia="Times New Roman" w:hAnsi="Calibri" w:cs="Calibri"/>
                  <w:color w:val="000000"/>
                </w:rPr>
                <w:t>medium total risk</w:t>
              </w:r>
            </w:ins>
          </w:p>
        </w:tc>
      </w:tr>
      <w:tr w:rsidR="00415C74" w:rsidRPr="00415C74" w14:paraId="6B5D6393" w14:textId="77777777" w:rsidTr="00415C74">
        <w:trPr>
          <w:trHeight w:val="1003"/>
          <w:ins w:id="259"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D16EC3E" w14:textId="77777777" w:rsidR="00415C74" w:rsidRPr="00415C74" w:rsidRDefault="00415C74" w:rsidP="00415C74">
            <w:pPr>
              <w:spacing w:after="0" w:line="240" w:lineRule="auto"/>
              <w:rPr>
                <w:ins w:id="260" w:author="Ben Gardiner" w:date="2022-05-09T12:22:00Z"/>
                <w:rFonts w:ascii="Calibri" w:eastAsia="Times New Roman" w:hAnsi="Calibri" w:cs="Calibri"/>
                <w:color w:val="000000"/>
              </w:rPr>
            </w:pPr>
            <w:ins w:id="261" w:author="Ben Gardiner" w:date="2022-05-09T12:22:00Z">
              <w:r w:rsidRPr="00415C74">
                <w:rPr>
                  <w:rFonts w:ascii="Calibri" w:eastAsia="Times New Roman" w:hAnsi="Calibri" w:cs="Calibri"/>
                  <w:color w:val="000000"/>
                </w:rPr>
                <w:t>Retarder, Exhaust, Engine #1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371D7AC" w14:textId="77777777" w:rsidR="00415C74" w:rsidRPr="00415C74" w:rsidRDefault="00415C74" w:rsidP="00415C74">
            <w:pPr>
              <w:spacing w:after="0" w:line="240" w:lineRule="auto"/>
              <w:jc w:val="center"/>
              <w:rPr>
                <w:ins w:id="262" w:author="Ben Gardiner" w:date="2022-05-09T12:22:00Z"/>
                <w:rFonts w:ascii="Calibri" w:eastAsia="Times New Roman" w:hAnsi="Calibri" w:cs="Calibri"/>
                <w:b/>
                <w:bCs/>
                <w:color w:val="000000"/>
                <w:sz w:val="24"/>
                <w:szCs w:val="24"/>
              </w:rPr>
            </w:pPr>
            <w:ins w:id="263"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16BB076" w14:textId="77777777" w:rsidR="00415C74" w:rsidRPr="00415C74" w:rsidRDefault="00415C74" w:rsidP="00415C74">
            <w:pPr>
              <w:spacing w:after="0" w:line="240" w:lineRule="auto"/>
              <w:rPr>
                <w:ins w:id="264" w:author="Ben Gardiner" w:date="2022-05-09T12:22:00Z"/>
                <w:rFonts w:ascii="Calibri" w:eastAsia="Times New Roman" w:hAnsi="Calibri" w:cs="Calibri"/>
                <w:color w:val="000000"/>
              </w:rPr>
            </w:pPr>
            <w:ins w:id="265" w:author="Ben Gardiner" w:date="2022-05-09T12:22:00Z">
              <w:r w:rsidRPr="00415C74">
                <w:rPr>
                  <w:rFonts w:ascii="Calibri" w:eastAsia="Times New Roman" w:hAnsi="Calibri" w:cs="Calibri"/>
                  <w:color w:val="000000"/>
                </w:rPr>
                <w:t>medium operational and safety risks</w:t>
              </w:r>
            </w:ins>
          </w:p>
        </w:tc>
      </w:tr>
      <w:tr w:rsidR="00415C74" w:rsidRPr="00415C74" w14:paraId="7F2A4F47" w14:textId="77777777" w:rsidTr="00415C74">
        <w:trPr>
          <w:trHeight w:val="1003"/>
          <w:ins w:id="266"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C1EDE4" w14:textId="77777777" w:rsidR="00415C74" w:rsidRPr="00415C74" w:rsidRDefault="00415C74" w:rsidP="00415C74">
            <w:pPr>
              <w:spacing w:after="0" w:line="240" w:lineRule="auto"/>
              <w:rPr>
                <w:ins w:id="267" w:author="Ben Gardiner" w:date="2022-05-09T12:22:00Z"/>
                <w:rFonts w:ascii="Calibri" w:eastAsia="Times New Roman" w:hAnsi="Calibri" w:cs="Calibri"/>
                <w:color w:val="000000"/>
              </w:rPr>
            </w:pPr>
            <w:ins w:id="268" w:author="Ben Gardiner" w:date="2022-05-09T12:22:00Z">
              <w:r w:rsidRPr="00415C74">
                <w:rPr>
                  <w:rFonts w:ascii="Calibri" w:eastAsia="Times New Roman" w:hAnsi="Calibri" w:cs="Calibri"/>
                  <w:color w:val="000000"/>
                </w:rPr>
                <w:t>Retarder, Exhaust, Engine #2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2D04ED2" w14:textId="77777777" w:rsidR="00415C74" w:rsidRPr="00415C74" w:rsidRDefault="00415C74" w:rsidP="00415C74">
            <w:pPr>
              <w:spacing w:after="0" w:line="240" w:lineRule="auto"/>
              <w:jc w:val="center"/>
              <w:rPr>
                <w:ins w:id="269" w:author="Ben Gardiner" w:date="2022-05-09T12:22:00Z"/>
                <w:rFonts w:ascii="Calibri" w:eastAsia="Times New Roman" w:hAnsi="Calibri" w:cs="Calibri"/>
                <w:b/>
                <w:bCs/>
                <w:color w:val="000000"/>
                <w:sz w:val="24"/>
                <w:szCs w:val="24"/>
              </w:rPr>
            </w:pPr>
            <w:ins w:id="270"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C6CA608" w14:textId="77777777" w:rsidR="00415C74" w:rsidRPr="00415C74" w:rsidRDefault="00415C74" w:rsidP="00415C74">
            <w:pPr>
              <w:spacing w:after="0" w:line="240" w:lineRule="auto"/>
              <w:rPr>
                <w:ins w:id="271" w:author="Ben Gardiner" w:date="2022-05-09T12:22:00Z"/>
                <w:rFonts w:ascii="Calibri" w:eastAsia="Times New Roman" w:hAnsi="Calibri" w:cs="Calibri"/>
                <w:color w:val="000000"/>
              </w:rPr>
            </w:pPr>
            <w:ins w:id="272" w:author="Ben Gardiner" w:date="2022-05-09T12:22:00Z">
              <w:r w:rsidRPr="00415C74">
                <w:rPr>
                  <w:rFonts w:ascii="Calibri" w:eastAsia="Times New Roman" w:hAnsi="Calibri" w:cs="Calibri"/>
                  <w:color w:val="000000"/>
                </w:rPr>
                <w:t>medium operational and safety risks</w:t>
              </w:r>
            </w:ins>
          </w:p>
        </w:tc>
      </w:tr>
      <w:tr w:rsidR="00415C74" w:rsidRPr="00415C74" w14:paraId="13F0F012" w14:textId="77777777" w:rsidTr="00415C74">
        <w:trPr>
          <w:trHeight w:val="1003"/>
          <w:ins w:id="273"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53056D9" w14:textId="77777777" w:rsidR="00415C74" w:rsidRPr="00415C74" w:rsidRDefault="00415C74" w:rsidP="00415C74">
            <w:pPr>
              <w:spacing w:after="0" w:line="240" w:lineRule="auto"/>
              <w:rPr>
                <w:ins w:id="274" w:author="Ben Gardiner" w:date="2022-05-09T12:22:00Z"/>
                <w:rFonts w:ascii="Calibri" w:eastAsia="Times New Roman" w:hAnsi="Calibri" w:cs="Calibri"/>
                <w:color w:val="000000"/>
              </w:rPr>
            </w:pPr>
            <w:ins w:id="275" w:author="Ben Gardiner" w:date="2022-05-09T12:22:00Z">
              <w:r w:rsidRPr="00415C74">
                <w:rPr>
                  <w:rFonts w:ascii="Calibri" w:eastAsia="Times New Roman" w:hAnsi="Calibri" w:cs="Calibri"/>
                  <w:color w:val="000000"/>
                </w:rPr>
                <w:lastRenderedPageBreak/>
                <w:t>Radiator (aka Radiator Fan Control) (J1939 SA 78, 00, 255)</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A8086A4" w14:textId="77777777" w:rsidR="00415C74" w:rsidRPr="00415C74" w:rsidRDefault="00415C74" w:rsidP="00415C74">
            <w:pPr>
              <w:spacing w:after="0" w:line="240" w:lineRule="auto"/>
              <w:jc w:val="center"/>
              <w:rPr>
                <w:ins w:id="276" w:author="Ben Gardiner" w:date="2022-05-09T12:22:00Z"/>
                <w:rFonts w:ascii="Calibri" w:eastAsia="Times New Roman" w:hAnsi="Calibri" w:cs="Calibri"/>
                <w:b/>
                <w:bCs/>
                <w:color w:val="000000"/>
                <w:sz w:val="24"/>
                <w:szCs w:val="24"/>
              </w:rPr>
            </w:pPr>
            <w:ins w:id="277"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2FBA2A2E" w14:textId="77777777" w:rsidR="00415C74" w:rsidRPr="00415C74" w:rsidRDefault="00415C74" w:rsidP="00415C74">
            <w:pPr>
              <w:spacing w:after="0" w:line="240" w:lineRule="auto"/>
              <w:rPr>
                <w:ins w:id="278" w:author="Ben Gardiner" w:date="2022-05-09T12:22:00Z"/>
                <w:rFonts w:ascii="Calibri" w:eastAsia="Times New Roman" w:hAnsi="Calibri" w:cs="Calibri"/>
                <w:color w:val="000000"/>
              </w:rPr>
            </w:pPr>
            <w:ins w:id="279" w:author="Ben Gardiner" w:date="2022-05-09T12:22:00Z">
              <w:r w:rsidRPr="00415C74">
                <w:rPr>
                  <w:rFonts w:ascii="Calibri" w:eastAsia="Times New Roman" w:hAnsi="Calibri" w:cs="Calibri"/>
                  <w:color w:val="000000"/>
                </w:rPr>
                <w:t>medium total risk</w:t>
              </w:r>
            </w:ins>
          </w:p>
        </w:tc>
      </w:tr>
      <w:tr w:rsidR="00415C74" w:rsidRPr="00415C74" w14:paraId="3D3567A2" w14:textId="77777777" w:rsidTr="00415C74">
        <w:trPr>
          <w:trHeight w:val="1365"/>
          <w:ins w:id="280"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D368F59" w14:textId="77777777" w:rsidR="00415C74" w:rsidRPr="00415C74" w:rsidRDefault="00415C74" w:rsidP="00415C74">
            <w:pPr>
              <w:spacing w:after="0" w:line="240" w:lineRule="auto"/>
              <w:rPr>
                <w:ins w:id="281" w:author="Ben Gardiner" w:date="2022-05-09T12:22:00Z"/>
                <w:rFonts w:ascii="Calibri" w:eastAsia="Times New Roman" w:hAnsi="Calibri" w:cs="Calibri"/>
                <w:color w:val="000000"/>
              </w:rPr>
            </w:pPr>
            <w:ins w:id="282" w:author="Ben Gardiner" w:date="2022-05-09T12:22:00Z">
              <w:r w:rsidRPr="00415C74">
                <w:rPr>
                  <w:rFonts w:ascii="Calibri" w:eastAsia="Times New Roman" w:hAnsi="Calibri" w:cs="Calibri"/>
                  <w:color w:val="000000"/>
                </w:rPr>
                <w:t>Oil Pan Heater (J1939 SA 00)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12614A2" w14:textId="77777777" w:rsidR="00415C74" w:rsidRPr="00415C74" w:rsidRDefault="00415C74" w:rsidP="00415C74">
            <w:pPr>
              <w:spacing w:after="0" w:line="240" w:lineRule="auto"/>
              <w:jc w:val="center"/>
              <w:rPr>
                <w:ins w:id="283" w:author="Ben Gardiner" w:date="2022-05-09T12:22:00Z"/>
                <w:rFonts w:ascii="Calibri" w:eastAsia="Times New Roman" w:hAnsi="Calibri" w:cs="Calibri"/>
                <w:b/>
                <w:bCs/>
                <w:color w:val="000000"/>
                <w:sz w:val="24"/>
                <w:szCs w:val="24"/>
              </w:rPr>
            </w:pPr>
            <w:ins w:id="284" w:author="Ben Gardiner" w:date="2022-05-09T12:22:00Z">
              <w:r w:rsidRPr="00415C74">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3CF279BF" w14:textId="77777777" w:rsidR="00415C74" w:rsidRPr="00415C74" w:rsidRDefault="00415C74" w:rsidP="00415C74">
            <w:pPr>
              <w:spacing w:after="0" w:line="240" w:lineRule="auto"/>
              <w:rPr>
                <w:ins w:id="285" w:author="Ben Gardiner" w:date="2022-05-09T12:22:00Z"/>
                <w:rFonts w:ascii="Calibri" w:eastAsia="Times New Roman" w:hAnsi="Calibri" w:cs="Calibri"/>
                <w:color w:val="000000"/>
              </w:rPr>
            </w:pPr>
            <w:ins w:id="286" w:author="Ben Gardiner" w:date="2022-05-09T12:22:00Z">
              <w:r w:rsidRPr="00415C74">
                <w:rPr>
                  <w:rFonts w:ascii="Calibri" w:eastAsia="Times New Roman" w:hAnsi="Calibri" w:cs="Calibri"/>
                  <w:color w:val="000000"/>
                </w:rPr>
                <w:t>medium total risk</w:t>
              </w:r>
            </w:ins>
          </w:p>
        </w:tc>
      </w:tr>
      <w:tr w:rsidR="00415C74" w:rsidRPr="00415C74" w14:paraId="25429994" w14:textId="77777777" w:rsidTr="00415C74">
        <w:trPr>
          <w:trHeight w:val="1003"/>
          <w:ins w:id="287"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D5841F" w14:textId="77777777" w:rsidR="00415C74" w:rsidRPr="00415C74" w:rsidRDefault="00415C74" w:rsidP="00415C74">
            <w:pPr>
              <w:spacing w:after="0" w:line="240" w:lineRule="auto"/>
              <w:rPr>
                <w:ins w:id="288" w:author="Ben Gardiner" w:date="2022-05-09T12:22:00Z"/>
                <w:rFonts w:ascii="Calibri" w:eastAsia="Times New Roman" w:hAnsi="Calibri" w:cs="Calibri"/>
                <w:color w:val="000000"/>
              </w:rPr>
            </w:pPr>
            <w:ins w:id="289" w:author="Ben Gardiner" w:date="2022-05-09T12:22:00Z">
              <w:r w:rsidRPr="00415C74">
                <w:rPr>
                  <w:rFonts w:ascii="Calibri" w:eastAsia="Times New Roman" w:hAnsi="Calibri" w:cs="Calibri"/>
                  <w:color w:val="000000"/>
                </w:rPr>
                <w:t>Engine Injection Control Module (J1939 SA 00)</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4E3A8409" w14:textId="77777777" w:rsidR="00415C74" w:rsidRPr="00415C74" w:rsidRDefault="00415C74" w:rsidP="00415C74">
            <w:pPr>
              <w:spacing w:after="0" w:line="240" w:lineRule="auto"/>
              <w:jc w:val="center"/>
              <w:rPr>
                <w:ins w:id="290" w:author="Ben Gardiner" w:date="2022-05-09T12:22:00Z"/>
                <w:rFonts w:ascii="Calibri" w:eastAsia="Times New Roman" w:hAnsi="Calibri" w:cs="Calibri"/>
                <w:b/>
                <w:bCs/>
                <w:color w:val="000000"/>
                <w:sz w:val="24"/>
                <w:szCs w:val="24"/>
              </w:rPr>
            </w:pPr>
            <w:ins w:id="291" w:author="Ben Gardiner" w:date="2022-05-09T12:22:00Z">
              <w:r w:rsidRPr="00415C74">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35E820E4" w14:textId="77777777" w:rsidR="00415C74" w:rsidRPr="00415C74" w:rsidRDefault="00415C74" w:rsidP="00415C74">
            <w:pPr>
              <w:spacing w:after="0" w:line="240" w:lineRule="auto"/>
              <w:rPr>
                <w:ins w:id="292" w:author="Ben Gardiner" w:date="2022-05-09T12:22:00Z"/>
                <w:rFonts w:ascii="Calibri" w:eastAsia="Times New Roman" w:hAnsi="Calibri" w:cs="Calibri"/>
                <w:color w:val="000000"/>
              </w:rPr>
            </w:pPr>
            <w:ins w:id="293" w:author="Ben Gardiner" w:date="2022-05-09T12:22:00Z">
              <w:r w:rsidRPr="00415C74">
                <w:rPr>
                  <w:rFonts w:ascii="Calibri" w:eastAsia="Times New Roman" w:hAnsi="Calibri" w:cs="Calibri"/>
                  <w:color w:val="000000"/>
                </w:rPr>
                <w:t>low total risk</w:t>
              </w:r>
            </w:ins>
          </w:p>
        </w:tc>
      </w:tr>
      <w:tr w:rsidR="00415C74" w:rsidRPr="00415C74" w14:paraId="79E108B0" w14:textId="77777777" w:rsidTr="00415C74">
        <w:trPr>
          <w:trHeight w:val="1003"/>
          <w:ins w:id="294"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A98F0" w14:textId="77777777" w:rsidR="00415C74" w:rsidRPr="00415C74" w:rsidRDefault="00415C74" w:rsidP="00415C74">
            <w:pPr>
              <w:spacing w:after="0" w:line="240" w:lineRule="auto"/>
              <w:rPr>
                <w:ins w:id="295" w:author="Ben Gardiner" w:date="2022-05-09T12:22:00Z"/>
                <w:rFonts w:ascii="Calibri" w:eastAsia="Times New Roman" w:hAnsi="Calibri" w:cs="Calibri"/>
                <w:color w:val="000000"/>
              </w:rPr>
            </w:pPr>
            <w:ins w:id="296" w:author="Ben Gardiner" w:date="2022-05-09T12:22:00Z">
              <w:r w:rsidRPr="00415C74">
                <w:rPr>
                  <w:rFonts w:ascii="Calibri" w:eastAsia="Times New Roman" w:hAnsi="Calibri" w:cs="Calibri"/>
                  <w:color w:val="000000"/>
                </w:rPr>
                <w:t xml:space="preserve">Aftertreatment #1 system gas outlet (aka </w:t>
              </w:r>
              <w:proofErr w:type="spellStart"/>
              <w:r w:rsidRPr="00415C74">
                <w:rPr>
                  <w:rFonts w:ascii="Calibri" w:eastAsia="Times New Roman" w:hAnsi="Calibri" w:cs="Calibri"/>
                  <w:color w:val="000000"/>
                </w:rPr>
                <w:t>NoX</w:t>
              </w:r>
              <w:proofErr w:type="spellEnd"/>
              <w:r w:rsidRPr="00415C74">
                <w:rPr>
                  <w:rFonts w:ascii="Calibri" w:eastAsia="Times New Roman" w:hAnsi="Calibri" w:cs="Calibri"/>
                  <w:color w:val="000000"/>
                </w:rPr>
                <w:t xml:space="preserve"> </w:t>
              </w:r>
              <w:proofErr w:type="gramStart"/>
              <w:r w:rsidRPr="00415C74">
                <w:rPr>
                  <w:rFonts w:ascii="Calibri" w:eastAsia="Times New Roman" w:hAnsi="Calibri" w:cs="Calibri"/>
                  <w:color w:val="000000"/>
                </w:rPr>
                <w:t>Sensors )</w:t>
              </w:r>
              <w:proofErr w:type="gramEnd"/>
              <w:r w:rsidRPr="00415C74">
                <w:rPr>
                  <w:rFonts w:ascii="Calibri" w:eastAsia="Times New Roman" w:hAnsi="Calibri" w:cs="Calibri"/>
                  <w:color w:val="000000"/>
                </w:rPr>
                <w:t xml:space="preserve"> (J1939 SA 82)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C99DE51" w14:textId="77777777" w:rsidR="00415C74" w:rsidRPr="00415C74" w:rsidRDefault="00415C74" w:rsidP="00415C74">
            <w:pPr>
              <w:spacing w:after="0" w:line="240" w:lineRule="auto"/>
              <w:jc w:val="center"/>
              <w:rPr>
                <w:ins w:id="297" w:author="Ben Gardiner" w:date="2022-05-09T12:22:00Z"/>
                <w:rFonts w:ascii="Calibri" w:eastAsia="Times New Roman" w:hAnsi="Calibri" w:cs="Calibri"/>
                <w:b/>
                <w:bCs/>
                <w:color w:val="000000"/>
                <w:sz w:val="24"/>
                <w:szCs w:val="24"/>
              </w:rPr>
            </w:pPr>
            <w:ins w:id="298"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5F2ACED" w14:textId="77777777" w:rsidR="00415C74" w:rsidRPr="00415C74" w:rsidRDefault="00415C74" w:rsidP="00415C74">
            <w:pPr>
              <w:spacing w:after="0" w:line="240" w:lineRule="auto"/>
              <w:rPr>
                <w:ins w:id="299" w:author="Ben Gardiner" w:date="2022-05-09T12:22:00Z"/>
                <w:rFonts w:ascii="Calibri" w:eastAsia="Times New Roman" w:hAnsi="Calibri" w:cs="Calibri"/>
                <w:color w:val="000000"/>
              </w:rPr>
            </w:pPr>
            <w:ins w:id="300" w:author="Ben Gardiner" w:date="2022-05-09T12:22:00Z">
              <w:r w:rsidRPr="00415C74">
                <w:rPr>
                  <w:rFonts w:ascii="Calibri" w:eastAsia="Times New Roman" w:hAnsi="Calibri" w:cs="Calibri"/>
                  <w:color w:val="000000"/>
                </w:rPr>
                <w:t>min total risk</w:t>
              </w:r>
            </w:ins>
          </w:p>
        </w:tc>
      </w:tr>
      <w:tr w:rsidR="00415C74" w:rsidRPr="00415C74" w14:paraId="68357BFB" w14:textId="77777777" w:rsidTr="00415C74">
        <w:trPr>
          <w:trHeight w:val="1003"/>
          <w:ins w:id="301"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9174D3C" w14:textId="77777777" w:rsidR="00415C74" w:rsidRPr="00415C74" w:rsidRDefault="00415C74" w:rsidP="00415C74">
            <w:pPr>
              <w:spacing w:after="0" w:line="240" w:lineRule="auto"/>
              <w:rPr>
                <w:ins w:id="302" w:author="Ben Gardiner" w:date="2022-05-09T12:22:00Z"/>
                <w:rFonts w:ascii="Calibri" w:eastAsia="Times New Roman" w:hAnsi="Calibri" w:cs="Calibri"/>
                <w:color w:val="000000"/>
              </w:rPr>
            </w:pPr>
            <w:ins w:id="303" w:author="Ben Gardiner" w:date="2022-05-09T12:22:00Z">
              <w:r w:rsidRPr="00415C74">
                <w:rPr>
                  <w:rFonts w:ascii="Calibri" w:eastAsia="Times New Roman" w:hAnsi="Calibri" w:cs="Calibri"/>
                  <w:color w:val="000000"/>
                </w:rPr>
                <w:t>Aftertreatment #2 system gas outlet (J1939 SA 87)</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DFAD608" w14:textId="77777777" w:rsidR="00415C74" w:rsidRPr="00415C74" w:rsidRDefault="00415C74" w:rsidP="00415C74">
            <w:pPr>
              <w:spacing w:after="0" w:line="240" w:lineRule="auto"/>
              <w:jc w:val="center"/>
              <w:rPr>
                <w:ins w:id="304" w:author="Ben Gardiner" w:date="2022-05-09T12:22:00Z"/>
                <w:rFonts w:ascii="Calibri" w:eastAsia="Times New Roman" w:hAnsi="Calibri" w:cs="Calibri"/>
                <w:b/>
                <w:bCs/>
                <w:color w:val="000000"/>
                <w:sz w:val="24"/>
                <w:szCs w:val="24"/>
              </w:rPr>
            </w:pPr>
            <w:ins w:id="305"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AF1C593" w14:textId="77777777" w:rsidR="00415C74" w:rsidRPr="00415C74" w:rsidRDefault="00415C74" w:rsidP="00415C74">
            <w:pPr>
              <w:spacing w:after="0" w:line="240" w:lineRule="auto"/>
              <w:rPr>
                <w:ins w:id="306" w:author="Ben Gardiner" w:date="2022-05-09T12:22:00Z"/>
                <w:rFonts w:ascii="Calibri" w:eastAsia="Times New Roman" w:hAnsi="Calibri" w:cs="Calibri"/>
                <w:color w:val="000000"/>
              </w:rPr>
            </w:pPr>
            <w:ins w:id="307" w:author="Ben Gardiner" w:date="2022-05-09T12:22:00Z">
              <w:r w:rsidRPr="00415C74">
                <w:rPr>
                  <w:rFonts w:ascii="Calibri" w:eastAsia="Times New Roman" w:hAnsi="Calibri" w:cs="Calibri"/>
                  <w:color w:val="000000"/>
                </w:rPr>
                <w:t>min total risk</w:t>
              </w:r>
            </w:ins>
          </w:p>
        </w:tc>
      </w:tr>
      <w:tr w:rsidR="00415C74" w:rsidRPr="00415C74" w14:paraId="495AE349" w14:textId="77777777" w:rsidTr="00415C74">
        <w:trPr>
          <w:trHeight w:val="1003"/>
          <w:ins w:id="308"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E23562" w14:textId="77777777" w:rsidR="00415C74" w:rsidRPr="00415C74" w:rsidRDefault="00415C74" w:rsidP="00415C74">
            <w:pPr>
              <w:spacing w:after="0" w:line="240" w:lineRule="auto"/>
              <w:rPr>
                <w:ins w:id="309" w:author="Ben Gardiner" w:date="2022-05-09T12:22:00Z"/>
                <w:rFonts w:ascii="Calibri" w:eastAsia="Times New Roman" w:hAnsi="Calibri" w:cs="Calibri"/>
                <w:color w:val="000000"/>
              </w:rPr>
            </w:pPr>
            <w:ins w:id="310" w:author="Ben Gardiner" w:date="2022-05-09T12:22:00Z">
              <w:r w:rsidRPr="00415C74">
                <w:rPr>
                  <w:rFonts w:ascii="Calibri" w:eastAsia="Times New Roman" w:hAnsi="Calibri" w:cs="Calibri"/>
                  <w:color w:val="000000"/>
                </w:rPr>
                <w:t>Alternator/Electrical Charging System</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F26CB58" w14:textId="77777777" w:rsidR="00415C74" w:rsidRPr="00415C74" w:rsidRDefault="00415C74" w:rsidP="00415C74">
            <w:pPr>
              <w:spacing w:after="0" w:line="240" w:lineRule="auto"/>
              <w:jc w:val="center"/>
              <w:rPr>
                <w:ins w:id="311" w:author="Ben Gardiner" w:date="2022-05-09T12:22:00Z"/>
                <w:rFonts w:ascii="Calibri" w:eastAsia="Times New Roman" w:hAnsi="Calibri" w:cs="Calibri"/>
                <w:b/>
                <w:bCs/>
                <w:color w:val="000000"/>
                <w:sz w:val="24"/>
                <w:szCs w:val="24"/>
              </w:rPr>
            </w:pPr>
            <w:ins w:id="312"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5E53A12B" w14:textId="77777777" w:rsidR="00415C74" w:rsidRPr="00415C74" w:rsidRDefault="00415C74" w:rsidP="00415C74">
            <w:pPr>
              <w:spacing w:after="0" w:line="240" w:lineRule="auto"/>
              <w:rPr>
                <w:ins w:id="313" w:author="Ben Gardiner" w:date="2022-05-09T12:22:00Z"/>
                <w:rFonts w:ascii="Calibri" w:eastAsia="Times New Roman" w:hAnsi="Calibri" w:cs="Calibri"/>
                <w:color w:val="000000"/>
              </w:rPr>
            </w:pPr>
            <w:ins w:id="314" w:author="Ben Gardiner" w:date="2022-05-09T12:22:00Z">
              <w:r w:rsidRPr="00415C74">
                <w:rPr>
                  <w:rFonts w:ascii="Calibri" w:eastAsia="Times New Roman" w:hAnsi="Calibri" w:cs="Calibri"/>
                  <w:color w:val="000000"/>
                </w:rPr>
                <w:t>min total risk</w:t>
              </w:r>
            </w:ins>
          </w:p>
        </w:tc>
      </w:tr>
      <w:tr w:rsidR="00415C74" w:rsidRPr="00415C74" w14:paraId="28C69F23" w14:textId="77777777" w:rsidTr="00415C74">
        <w:trPr>
          <w:trHeight w:val="1003"/>
          <w:ins w:id="315"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ECE3A3E" w14:textId="77777777" w:rsidR="00415C74" w:rsidRPr="00415C74" w:rsidRDefault="00415C74" w:rsidP="00415C74">
            <w:pPr>
              <w:spacing w:after="0" w:line="240" w:lineRule="auto"/>
              <w:rPr>
                <w:ins w:id="316" w:author="Ben Gardiner" w:date="2022-05-09T12:22:00Z"/>
                <w:rFonts w:ascii="Calibri" w:eastAsia="Times New Roman" w:hAnsi="Calibri" w:cs="Calibri"/>
                <w:color w:val="000000"/>
              </w:rPr>
            </w:pPr>
            <w:ins w:id="317" w:author="Ben Gardiner" w:date="2022-05-09T12:22:00Z">
              <w:r w:rsidRPr="00415C74">
                <w:rPr>
                  <w:rFonts w:ascii="Calibri" w:eastAsia="Times New Roman" w:hAnsi="Calibri" w:cs="Calibri"/>
                  <w:color w:val="000000"/>
                </w:rPr>
                <w:t>Battery Charger</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89D2462" w14:textId="77777777" w:rsidR="00415C74" w:rsidRPr="00415C74" w:rsidRDefault="00415C74" w:rsidP="00415C74">
            <w:pPr>
              <w:spacing w:after="0" w:line="240" w:lineRule="auto"/>
              <w:jc w:val="center"/>
              <w:rPr>
                <w:ins w:id="318" w:author="Ben Gardiner" w:date="2022-05-09T12:22:00Z"/>
                <w:rFonts w:ascii="Calibri" w:eastAsia="Times New Roman" w:hAnsi="Calibri" w:cs="Calibri"/>
                <w:b/>
                <w:bCs/>
                <w:color w:val="000000"/>
                <w:sz w:val="24"/>
                <w:szCs w:val="24"/>
              </w:rPr>
            </w:pPr>
            <w:ins w:id="319"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F897E80" w14:textId="77777777" w:rsidR="00415C74" w:rsidRPr="00415C74" w:rsidRDefault="00415C74" w:rsidP="00415C74">
            <w:pPr>
              <w:spacing w:after="0" w:line="240" w:lineRule="auto"/>
              <w:rPr>
                <w:ins w:id="320" w:author="Ben Gardiner" w:date="2022-05-09T12:22:00Z"/>
                <w:rFonts w:ascii="Calibri" w:eastAsia="Times New Roman" w:hAnsi="Calibri" w:cs="Calibri"/>
                <w:color w:val="000000"/>
              </w:rPr>
            </w:pPr>
            <w:ins w:id="321" w:author="Ben Gardiner" w:date="2022-05-09T12:22:00Z">
              <w:r w:rsidRPr="00415C74">
                <w:rPr>
                  <w:rFonts w:ascii="Calibri" w:eastAsia="Times New Roman" w:hAnsi="Calibri" w:cs="Calibri"/>
                  <w:color w:val="000000"/>
                </w:rPr>
                <w:t>min total risk</w:t>
              </w:r>
            </w:ins>
          </w:p>
        </w:tc>
      </w:tr>
      <w:tr w:rsidR="00415C74" w:rsidRPr="00415C74" w14:paraId="3635C242" w14:textId="77777777" w:rsidTr="00415C74">
        <w:trPr>
          <w:trHeight w:val="1003"/>
          <w:ins w:id="322"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D3C2C0" w14:textId="77777777" w:rsidR="00415C74" w:rsidRPr="00415C74" w:rsidRDefault="00415C74" w:rsidP="00415C74">
            <w:pPr>
              <w:spacing w:after="0" w:line="240" w:lineRule="auto"/>
              <w:rPr>
                <w:ins w:id="323" w:author="Ben Gardiner" w:date="2022-05-09T12:22:00Z"/>
                <w:rFonts w:ascii="Calibri" w:eastAsia="Times New Roman" w:hAnsi="Calibri" w:cs="Calibri"/>
                <w:color w:val="000000"/>
              </w:rPr>
            </w:pPr>
            <w:ins w:id="324" w:author="Ben Gardiner" w:date="2022-05-09T12:22:00Z">
              <w:r w:rsidRPr="00415C74">
                <w:rPr>
                  <w:rFonts w:ascii="Calibri" w:eastAsia="Times New Roman" w:hAnsi="Calibri" w:cs="Calibri"/>
                  <w:color w:val="000000"/>
                </w:rPr>
                <w:t>Battery Pack Monitor #1 (J1939 SA 243)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4E33310" w14:textId="77777777" w:rsidR="00415C74" w:rsidRPr="00415C74" w:rsidRDefault="00415C74" w:rsidP="00415C74">
            <w:pPr>
              <w:spacing w:after="0" w:line="240" w:lineRule="auto"/>
              <w:jc w:val="center"/>
              <w:rPr>
                <w:ins w:id="325" w:author="Ben Gardiner" w:date="2022-05-09T12:22:00Z"/>
                <w:rFonts w:ascii="Calibri" w:eastAsia="Times New Roman" w:hAnsi="Calibri" w:cs="Calibri"/>
                <w:b/>
                <w:bCs/>
                <w:color w:val="000000"/>
                <w:sz w:val="24"/>
                <w:szCs w:val="24"/>
              </w:rPr>
            </w:pPr>
            <w:ins w:id="326"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B2ADB8E" w14:textId="77777777" w:rsidR="00415C74" w:rsidRPr="00415C74" w:rsidRDefault="00415C74" w:rsidP="00415C74">
            <w:pPr>
              <w:spacing w:after="0" w:line="240" w:lineRule="auto"/>
              <w:rPr>
                <w:ins w:id="327" w:author="Ben Gardiner" w:date="2022-05-09T12:22:00Z"/>
                <w:rFonts w:ascii="Calibri" w:eastAsia="Times New Roman" w:hAnsi="Calibri" w:cs="Calibri"/>
                <w:color w:val="000000"/>
              </w:rPr>
            </w:pPr>
            <w:ins w:id="328" w:author="Ben Gardiner" w:date="2022-05-09T12:22:00Z">
              <w:r w:rsidRPr="00415C74">
                <w:rPr>
                  <w:rFonts w:ascii="Calibri" w:eastAsia="Times New Roman" w:hAnsi="Calibri" w:cs="Calibri"/>
                  <w:color w:val="000000"/>
                </w:rPr>
                <w:t>min total risk</w:t>
              </w:r>
            </w:ins>
          </w:p>
        </w:tc>
      </w:tr>
      <w:tr w:rsidR="00415C74" w:rsidRPr="00415C74" w14:paraId="2519BCB6" w14:textId="77777777" w:rsidTr="00415C74">
        <w:trPr>
          <w:trHeight w:val="1003"/>
          <w:ins w:id="329"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6A3891" w14:textId="77777777" w:rsidR="00415C74" w:rsidRPr="00415C74" w:rsidRDefault="00415C74" w:rsidP="00415C74">
            <w:pPr>
              <w:spacing w:after="0" w:line="240" w:lineRule="auto"/>
              <w:rPr>
                <w:ins w:id="330" w:author="Ben Gardiner" w:date="2022-05-09T12:22:00Z"/>
                <w:rFonts w:ascii="Calibri" w:eastAsia="Times New Roman" w:hAnsi="Calibri" w:cs="Calibri"/>
                <w:color w:val="000000"/>
              </w:rPr>
            </w:pPr>
            <w:ins w:id="331" w:author="Ben Gardiner" w:date="2022-05-09T12:22:00Z">
              <w:r w:rsidRPr="00415C74">
                <w:rPr>
                  <w:rFonts w:ascii="Calibri" w:eastAsia="Times New Roman" w:hAnsi="Calibri" w:cs="Calibri"/>
                  <w:color w:val="000000"/>
                </w:rPr>
                <w:t>Catalyst Fluid Sensor (aka DEF Quality Sensor) (J1939 SA 211)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108DD4E" w14:textId="77777777" w:rsidR="00415C74" w:rsidRPr="00415C74" w:rsidRDefault="00415C74" w:rsidP="00415C74">
            <w:pPr>
              <w:spacing w:after="0" w:line="240" w:lineRule="auto"/>
              <w:jc w:val="center"/>
              <w:rPr>
                <w:ins w:id="332" w:author="Ben Gardiner" w:date="2022-05-09T12:22:00Z"/>
                <w:rFonts w:ascii="Calibri" w:eastAsia="Times New Roman" w:hAnsi="Calibri" w:cs="Calibri"/>
                <w:b/>
                <w:bCs/>
                <w:color w:val="000000"/>
                <w:sz w:val="24"/>
                <w:szCs w:val="24"/>
              </w:rPr>
            </w:pPr>
            <w:ins w:id="333"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5C1ECFE0" w14:textId="77777777" w:rsidR="00415C74" w:rsidRPr="00415C74" w:rsidRDefault="00415C74" w:rsidP="00415C74">
            <w:pPr>
              <w:spacing w:after="0" w:line="240" w:lineRule="auto"/>
              <w:rPr>
                <w:ins w:id="334" w:author="Ben Gardiner" w:date="2022-05-09T12:22:00Z"/>
                <w:rFonts w:ascii="Calibri" w:eastAsia="Times New Roman" w:hAnsi="Calibri" w:cs="Calibri"/>
                <w:color w:val="000000"/>
              </w:rPr>
            </w:pPr>
            <w:ins w:id="335" w:author="Ben Gardiner" w:date="2022-05-09T12:22:00Z">
              <w:r w:rsidRPr="00415C74">
                <w:rPr>
                  <w:rFonts w:ascii="Calibri" w:eastAsia="Times New Roman" w:hAnsi="Calibri" w:cs="Calibri"/>
                  <w:color w:val="000000"/>
                </w:rPr>
                <w:t>min total risk</w:t>
              </w:r>
            </w:ins>
          </w:p>
        </w:tc>
      </w:tr>
      <w:tr w:rsidR="00415C74" w:rsidRPr="00415C74" w14:paraId="4CFD01C8" w14:textId="77777777" w:rsidTr="00415C74">
        <w:trPr>
          <w:trHeight w:val="1003"/>
          <w:ins w:id="336"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696104" w14:textId="77777777" w:rsidR="00415C74" w:rsidRPr="00415C74" w:rsidRDefault="00415C74" w:rsidP="00415C74">
            <w:pPr>
              <w:spacing w:after="0" w:line="240" w:lineRule="auto"/>
              <w:rPr>
                <w:ins w:id="337" w:author="Ben Gardiner" w:date="2022-05-09T12:22:00Z"/>
                <w:rFonts w:ascii="Calibri" w:eastAsia="Times New Roman" w:hAnsi="Calibri" w:cs="Calibri"/>
                <w:color w:val="000000"/>
              </w:rPr>
            </w:pPr>
            <w:ins w:id="338" w:author="Ben Gardiner" w:date="2022-05-09T12:22:00Z">
              <w:r w:rsidRPr="00415C74">
                <w:rPr>
                  <w:rFonts w:ascii="Calibri" w:eastAsia="Times New Roman" w:hAnsi="Calibri" w:cs="Calibri"/>
                  <w:color w:val="000000"/>
                </w:rPr>
                <w:t>Engine Exhaust Gas Recirculation (J1939 SA 70)</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0BBBA8E" w14:textId="77777777" w:rsidR="00415C74" w:rsidRPr="00415C74" w:rsidRDefault="00415C74" w:rsidP="00415C74">
            <w:pPr>
              <w:spacing w:after="0" w:line="240" w:lineRule="auto"/>
              <w:jc w:val="center"/>
              <w:rPr>
                <w:ins w:id="339" w:author="Ben Gardiner" w:date="2022-05-09T12:22:00Z"/>
                <w:rFonts w:ascii="Calibri" w:eastAsia="Times New Roman" w:hAnsi="Calibri" w:cs="Calibri"/>
                <w:b/>
                <w:bCs/>
                <w:color w:val="000000"/>
                <w:sz w:val="24"/>
                <w:szCs w:val="24"/>
              </w:rPr>
            </w:pPr>
            <w:ins w:id="340"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4CF0CD33" w14:textId="77777777" w:rsidR="00415C74" w:rsidRPr="00415C74" w:rsidRDefault="00415C74" w:rsidP="00415C74">
            <w:pPr>
              <w:spacing w:after="0" w:line="240" w:lineRule="auto"/>
              <w:rPr>
                <w:ins w:id="341" w:author="Ben Gardiner" w:date="2022-05-09T12:22:00Z"/>
                <w:rFonts w:ascii="Calibri" w:eastAsia="Times New Roman" w:hAnsi="Calibri" w:cs="Calibri"/>
                <w:color w:val="000000"/>
              </w:rPr>
            </w:pPr>
            <w:ins w:id="342" w:author="Ben Gardiner" w:date="2022-05-09T12:22:00Z">
              <w:r w:rsidRPr="00415C74">
                <w:rPr>
                  <w:rFonts w:ascii="Calibri" w:eastAsia="Times New Roman" w:hAnsi="Calibri" w:cs="Calibri"/>
                  <w:color w:val="000000"/>
                </w:rPr>
                <w:t>min total risk</w:t>
              </w:r>
            </w:ins>
          </w:p>
        </w:tc>
      </w:tr>
      <w:tr w:rsidR="00415C74" w:rsidRPr="00415C74" w14:paraId="467604BB" w14:textId="77777777" w:rsidTr="00415C74">
        <w:trPr>
          <w:trHeight w:val="1003"/>
          <w:ins w:id="343"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13A30D9" w14:textId="77777777" w:rsidR="00415C74" w:rsidRPr="00415C74" w:rsidRDefault="00415C74" w:rsidP="00415C74">
            <w:pPr>
              <w:spacing w:after="0" w:line="240" w:lineRule="auto"/>
              <w:rPr>
                <w:ins w:id="344" w:author="Ben Gardiner" w:date="2022-05-09T12:22:00Z"/>
                <w:rFonts w:ascii="Calibri" w:eastAsia="Times New Roman" w:hAnsi="Calibri" w:cs="Calibri"/>
                <w:color w:val="000000"/>
              </w:rPr>
            </w:pPr>
            <w:ins w:id="345" w:author="Ben Gardiner" w:date="2022-05-09T12:22:00Z">
              <w:r w:rsidRPr="00415C74">
                <w:rPr>
                  <w:rFonts w:ascii="Calibri" w:eastAsia="Times New Roman" w:hAnsi="Calibri" w:cs="Calibri"/>
                  <w:color w:val="000000"/>
                </w:rPr>
                <w:t>Ignition Control Module #1 (J1939 SA 52)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070AA7B" w14:textId="77777777" w:rsidR="00415C74" w:rsidRPr="00415C74" w:rsidRDefault="00415C74" w:rsidP="00415C74">
            <w:pPr>
              <w:spacing w:after="0" w:line="240" w:lineRule="auto"/>
              <w:jc w:val="center"/>
              <w:rPr>
                <w:ins w:id="346" w:author="Ben Gardiner" w:date="2022-05-09T12:22:00Z"/>
                <w:rFonts w:ascii="Calibri" w:eastAsia="Times New Roman" w:hAnsi="Calibri" w:cs="Calibri"/>
                <w:b/>
                <w:bCs/>
                <w:color w:val="000000"/>
                <w:sz w:val="24"/>
                <w:szCs w:val="24"/>
              </w:rPr>
            </w:pPr>
            <w:ins w:id="347"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D490CA0" w14:textId="77777777" w:rsidR="00415C74" w:rsidRPr="00415C74" w:rsidRDefault="00415C74" w:rsidP="00415C74">
            <w:pPr>
              <w:spacing w:after="0" w:line="240" w:lineRule="auto"/>
              <w:rPr>
                <w:ins w:id="348" w:author="Ben Gardiner" w:date="2022-05-09T12:22:00Z"/>
                <w:rFonts w:ascii="Calibri" w:eastAsia="Times New Roman" w:hAnsi="Calibri" w:cs="Calibri"/>
                <w:color w:val="000000"/>
              </w:rPr>
            </w:pPr>
            <w:ins w:id="349" w:author="Ben Gardiner" w:date="2022-05-09T12:22:00Z">
              <w:r w:rsidRPr="00415C74">
                <w:rPr>
                  <w:rFonts w:ascii="Calibri" w:eastAsia="Times New Roman" w:hAnsi="Calibri" w:cs="Calibri"/>
                  <w:color w:val="000000"/>
                </w:rPr>
                <w:t>min total risk</w:t>
              </w:r>
            </w:ins>
          </w:p>
        </w:tc>
      </w:tr>
      <w:tr w:rsidR="00415C74" w:rsidRPr="00415C74" w14:paraId="65F86C83" w14:textId="77777777" w:rsidTr="00415C74">
        <w:trPr>
          <w:trHeight w:val="1003"/>
          <w:ins w:id="350"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A05306" w14:textId="77777777" w:rsidR="00415C74" w:rsidRPr="00415C74" w:rsidRDefault="00415C74" w:rsidP="00415C74">
            <w:pPr>
              <w:spacing w:after="0" w:line="240" w:lineRule="auto"/>
              <w:rPr>
                <w:ins w:id="351" w:author="Ben Gardiner" w:date="2022-05-09T12:22:00Z"/>
                <w:rFonts w:ascii="Calibri" w:eastAsia="Times New Roman" w:hAnsi="Calibri" w:cs="Calibri"/>
                <w:color w:val="000000"/>
              </w:rPr>
            </w:pPr>
            <w:ins w:id="352" w:author="Ben Gardiner" w:date="2022-05-09T12:22:00Z">
              <w:r w:rsidRPr="00415C74">
                <w:rPr>
                  <w:rFonts w:ascii="Calibri" w:eastAsia="Times New Roman" w:hAnsi="Calibri" w:cs="Calibri"/>
                  <w:color w:val="000000"/>
                </w:rPr>
                <w:t>Turbocharger (J1939 SA 02)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99DE5E4" w14:textId="77777777" w:rsidR="00415C74" w:rsidRPr="00415C74" w:rsidRDefault="00415C74" w:rsidP="00415C74">
            <w:pPr>
              <w:spacing w:after="0" w:line="240" w:lineRule="auto"/>
              <w:jc w:val="center"/>
              <w:rPr>
                <w:ins w:id="353" w:author="Ben Gardiner" w:date="2022-05-09T12:22:00Z"/>
                <w:rFonts w:ascii="Calibri" w:eastAsia="Times New Roman" w:hAnsi="Calibri" w:cs="Calibri"/>
                <w:b/>
                <w:bCs/>
                <w:color w:val="000000"/>
                <w:sz w:val="24"/>
                <w:szCs w:val="24"/>
              </w:rPr>
            </w:pPr>
            <w:ins w:id="354"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9895E6E" w14:textId="77777777" w:rsidR="00415C74" w:rsidRPr="00415C74" w:rsidRDefault="00415C74" w:rsidP="00415C74">
            <w:pPr>
              <w:spacing w:after="0" w:line="240" w:lineRule="auto"/>
              <w:rPr>
                <w:ins w:id="355" w:author="Ben Gardiner" w:date="2022-05-09T12:22:00Z"/>
                <w:rFonts w:ascii="Calibri" w:eastAsia="Times New Roman" w:hAnsi="Calibri" w:cs="Calibri"/>
                <w:color w:val="000000"/>
              </w:rPr>
            </w:pPr>
            <w:ins w:id="356" w:author="Ben Gardiner" w:date="2022-05-09T12:22:00Z">
              <w:r w:rsidRPr="00415C74">
                <w:rPr>
                  <w:rFonts w:ascii="Calibri" w:eastAsia="Times New Roman" w:hAnsi="Calibri" w:cs="Calibri"/>
                  <w:color w:val="000000"/>
                </w:rPr>
                <w:t>min total risk</w:t>
              </w:r>
            </w:ins>
          </w:p>
        </w:tc>
      </w:tr>
      <w:tr w:rsidR="00415C74" w:rsidRPr="00415C74" w14:paraId="29F53CCA" w14:textId="77777777" w:rsidTr="00415C74">
        <w:trPr>
          <w:trHeight w:val="1003"/>
          <w:ins w:id="357"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67D388" w14:textId="77777777" w:rsidR="00415C74" w:rsidRPr="00415C74" w:rsidRDefault="00415C74" w:rsidP="00415C74">
            <w:pPr>
              <w:spacing w:after="0" w:line="240" w:lineRule="auto"/>
              <w:rPr>
                <w:ins w:id="358" w:author="Ben Gardiner" w:date="2022-05-09T12:22:00Z"/>
                <w:rFonts w:ascii="Calibri" w:eastAsia="Times New Roman" w:hAnsi="Calibri" w:cs="Calibri"/>
                <w:color w:val="000000"/>
              </w:rPr>
            </w:pPr>
            <w:ins w:id="359" w:author="Ben Gardiner" w:date="2022-05-09T12:22:00Z">
              <w:r w:rsidRPr="00415C74">
                <w:rPr>
                  <w:rFonts w:ascii="Calibri" w:eastAsia="Times New Roman" w:hAnsi="Calibri" w:cs="Calibri"/>
                  <w:color w:val="000000"/>
                </w:rPr>
                <w:lastRenderedPageBreak/>
                <w:t>Turbocharger Compressor Bypass (J1939 SA 02)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82AB822" w14:textId="77777777" w:rsidR="00415C74" w:rsidRPr="00415C74" w:rsidRDefault="00415C74" w:rsidP="00415C74">
            <w:pPr>
              <w:spacing w:after="0" w:line="240" w:lineRule="auto"/>
              <w:jc w:val="center"/>
              <w:rPr>
                <w:ins w:id="360" w:author="Ben Gardiner" w:date="2022-05-09T12:22:00Z"/>
                <w:rFonts w:ascii="Calibri" w:eastAsia="Times New Roman" w:hAnsi="Calibri" w:cs="Calibri"/>
                <w:b/>
                <w:bCs/>
                <w:color w:val="000000"/>
                <w:sz w:val="24"/>
                <w:szCs w:val="24"/>
              </w:rPr>
            </w:pPr>
            <w:ins w:id="361"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9E6E53D" w14:textId="77777777" w:rsidR="00415C74" w:rsidRPr="00415C74" w:rsidRDefault="00415C74" w:rsidP="00415C74">
            <w:pPr>
              <w:spacing w:after="0" w:line="240" w:lineRule="auto"/>
              <w:rPr>
                <w:ins w:id="362" w:author="Ben Gardiner" w:date="2022-05-09T12:22:00Z"/>
                <w:rFonts w:ascii="Calibri" w:eastAsia="Times New Roman" w:hAnsi="Calibri" w:cs="Calibri"/>
                <w:color w:val="000000"/>
              </w:rPr>
            </w:pPr>
            <w:ins w:id="363" w:author="Ben Gardiner" w:date="2022-05-09T12:22:00Z">
              <w:r w:rsidRPr="00415C74">
                <w:rPr>
                  <w:rFonts w:ascii="Calibri" w:eastAsia="Times New Roman" w:hAnsi="Calibri" w:cs="Calibri"/>
                  <w:color w:val="000000"/>
                </w:rPr>
                <w:t>min total risk</w:t>
              </w:r>
            </w:ins>
          </w:p>
        </w:tc>
      </w:tr>
      <w:tr w:rsidR="00415C74" w:rsidRPr="00415C74" w14:paraId="2E4FC9CC" w14:textId="77777777" w:rsidTr="00415C74">
        <w:trPr>
          <w:trHeight w:val="1003"/>
          <w:ins w:id="364"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29CCF3" w14:textId="77777777" w:rsidR="00415C74" w:rsidRPr="00415C74" w:rsidRDefault="00415C74" w:rsidP="00415C74">
            <w:pPr>
              <w:spacing w:after="0" w:line="240" w:lineRule="auto"/>
              <w:rPr>
                <w:ins w:id="365" w:author="Ben Gardiner" w:date="2022-05-09T12:22:00Z"/>
                <w:rFonts w:ascii="Calibri" w:eastAsia="Times New Roman" w:hAnsi="Calibri" w:cs="Calibri"/>
                <w:color w:val="000000"/>
              </w:rPr>
            </w:pPr>
            <w:ins w:id="366" w:author="Ben Gardiner" w:date="2022-05-09T12:22:00Z">
              <w:r w:rsidRPr="00415C74">
                <w:rPr>
                  <w:rFonts w:ascii="Calibri" w:eastAsia="Times New Roman" w:hAnsi="Calibri" w:cs="Calibri"/>
                  <w:color w:val="000000"/>
                </w:rPr>
                <w:t>Turbocharger Wastegate (J1939 SA 02)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EA86FA1" w14:textId="77777777" w:rsidR="00415C74" w:rsidRPr="00415C74" w:rsidRDefault="00415C74" w:rsidP="00415C74">
            <w:pPr>
              <w:spacing w:after="0" w:line="240" w:lineRule="auto"/>
              <w:jc w:val="center"/>
              <w:rPr>
                <w:ins w:id="367" w:author="Ben Gardiner" w:date="2022-05-09T12:22:00Z"/>
                <w:rFonts w:ascii="Calibri" w:eastAsia="Times New Roman" w:hAnsi="Calibri" w:cs="Calibri"/>
                <w:b/>
                <w:bCs/>
                <w:color w:val="000000"/>
                <w:sz w:val="24"/>
                <w:szCs w:val="24"/>
              </w:rPr>
            </w:pPr>
            <w:ins w:id="368"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ECF35CD" w14:textId="77777777" w:rsidR="00415C74" w:rsidRPr="00415C74" w:rsidRDefault="00415C74" w:rsidP="00415C74">
            <w:pPr>
              <w:spacing w:after="0" w:line="240" w:lineRule="auto"/>
              <w:rPr>
                <w:ins w:id="369" w:author="Ben Gardiner" w:date="2022-05-09T12:22:00Z"/>
                <w:rFonts w:ascii="Calibri" w:eastAsia="Times New Roman" w:hAnsi="Calibri" w:cs="Calibri"/>
                <w:color w:val="000000"/>
              </w:rPr>
            </w:pPr>
            <w:ins w:id="370" w:author="Ben Gardiner" w:date="2022-05-09T12:22:00Z">
              <w:r w:rsidRPr="00415C74">
                <w:rPr>
                  <w:rFonts w:ascii="Calibri" w:eastAsia="Times New Roman" w:hAnsi="Calibri" w:cs="Calibri"/>
                  <w:color w:val="000000"/>
                </w:rPr>
                <w:t>min total risk</w:t>
              </w:r>
            </w:ins>
          </w:p>
        </w:tc>
      </w:tr>
      <w:tr w:rsidR="00415C74" w:rsidRPr="00415C74" w14:paraId="55BA2B26" w14:textId="77777777" w:rsidTr="00415C74">
        <w:trPr>
          <w:trHeight w:val="1003"/>
          <w:ins w:id="371"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FD6629" w14:textId="77777777" w:rsidR="00415C74" w:rsidRPr="00415C74" w:rsidRDefault="00415C74" w:rsidP="00415C74">
            <w:pPr>
              <w:spacing w:after="0" w:line="240" w:lineRule="auto"/>
              <w:rPr>
                <w:ins w:id="372" w:author="Ben Gardiner" w:date="2022-05-09T12:22:00Z"/>
                <w:rFonts w:ascii="Calibri" w:eastAsia="Times New Roman" w:hAnsi="Calibri" w:cs="Calibri"/>
                <w:color w:val="000000"/>
              </w:rPr>
            </w:pPr>
            <w:ins w:id="373" w:author="Ben Gardiner" w:date="2022-05-09T12:22:00Z">
              <w:r w:rsidRPr="00415C74">
                <w:rPr>
                  <w:rFonts w:ascii="Calibri" w:eastAsia="Times New Roman" w:hAnsi="Calibri" w:cs="Calibri"/>
                  <w:color w:val="000000"/>
                </w:rPr>
                <w:t>Air Intake System (J1939 SA 70)</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544FE93" w14:textId="77777777" w:rsidR="00415C74" w:rsidRPr="00415C74" w:rsidRDefault="00415C74" w:rsidP="00415C74">
            <w:pPr>
              <w:spacing w:after="0" w:line="240" w:lineRule="auto"/>
              <w:jc w:val="center"/>
              <w:rPr>
                <w:ins w:id="374" w:author="Ben Gardiner" w:date="2022-05-09T12:22:00Z"/>
                <w:rFonts w:ascii="Calibri" w:eastAsia="Times New Roman" w:hAnsi="Calibri" w:cs="Calibri"/>
                <w:b/>
                <w:bCs/>
                <w:color w:val="000000"/>
                <w:sz w:val="24"/>
                <w:szCs w:val="24"/>
              </w:rPr>
            </w:pPr>
            <w:ins w:id="375"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2E71269" w14:textId="77777777" w:rsidR="00415C74" w:rsidRPr="00415C74" w:rsidRDefault="00415C74" w:rsidP="00415C74">
            <w:pPr>
              <w:spacing w:after="0" w:line="240" w:lineRule="auto"/>
              <w:rPr>
                <w:ins w:id="376" w:author="Ben Gardiner" w:date="2022-05-09T12:22:00Z"/>
                <w:rFonts w:ascii="Calibri" w:eastAsia="Times New Roman" w:hAnsi="Calibri" w:cs="Calibri"/>
                <w:color w:val="000000"/>
              </w:rPr>
            </w:pPr>
            <w:ins w:id="377" w:author="Ben Gardiner" w:date="2022-05-09T12:22:00Z">
              <w:r w:rsidRPr="00415C74">
                <w:rPr>
                  <w:rFonts w:ascii="Calibri" w:eastAsia="Times New Roman" w:hAnsi="Calibri" w:cs="Calibri"/>
                  <w:color w:val="000000"/>
                </w:rPr>
                <w:t>min total risk</w:t>
              </w:r>
            </w:ins>
          </w:p>
        </w:tc>
      </w:tr>
      <w:tr w:rsidR="00415C74" w:rsidRPr="00415C74" w14:paraId="79442969" w14:textId="77777777" w:rsidTr="00415C74">
        <w:trPr>
          <w:trHeight w:val="1003"/>
          <w:ins w:id="378"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1624F3" w14:textId="77777777" w:rsidR="00415C74" w:rsidRPr="00415C74" w:rsidRDefault="00415C74" w:rsidP="00415C74">
            <w:pPr>
              <w:spacing w:after="0" w:line="240" w:lineRule="auto"/>
              <w:rPr>
                <w:ins w:id="379" w:author="Ben Gardiner" w:date="2022-05-09T12:22:00Z"/>
                <w:rFonts w:ascii="Calibri" w:eastAsia="Times New Roman" w:hAnsi="Calibri" w:cs="Calibri"/>
                <w:color w:val="000000"/>
              </w:rPr>
            </w:pPr>
            <w:ins w:id="380" w:author="Ben Gardiner" w:date="2022-05-09T12:22:00Z">
              <w:r w:rsidRPr="00415C74">
                <w:rPr>
                  <w:rFonts w:ascii="Calibri" w:eastAsia="Times New Roman" w:hAnsi="Calibri" w:cs="Calibri"/>
                  <w:color w:val="000000"/>
                </w:rPr>
                <w:t>Filtration Control</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6945772" w14:textId="77777777" w:rsidR="00415C74" w:rsidRPr="00415C74" w:rsidRDefault="00415C74" w:rsidP="00415C74">
            <w:pPr>
              <w:spacing w:after="0" w:line="240" w:lineRule="auto"/>
              <w:jc w:val="center"/>
              <w:rPr>
                <w:ins w:id="381" w:author="Ben Gardiner" w:date="2022-05-09T12:22:00Z"/>
                <w:rFonts w:ascii="Calibri" w:eastAsia="Times New Roman" w:hAnsi="Calibri" w:cs="Calibri"/>
                <w:b/>
                <w:bCs/>
                <w:color w:val="000000"/>
                <w:sz w:val="24"/>
                <w:szCs w:val="24"/>
              </w:rPr>
            </w:pPr>
            <w:ins w:id="382" w:author="Ben Gardiner" w:date="2022-05-09T12:22:00Z">
              <w:r w:rsidRPr="00415C74">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3EB69BD" w14:textId="77777777" w:rsidR="00415C74" w:rsidRPr="00415C74" w:rsidRDefault="00415C74" w:rsidP="00415C74">
            <w:pPr>
              <w:spacing w:after="0" w:line="240" w:lineRule="auto"/>
              <w:rPr>
                <w:ins w:id="383" w:author="Ben Gardiner" w:date="2022-05-09T12:22:00Z"/>
                <w:rFonts w:ascii="Calibri" w:eastAsia="Times New Roman" w:hAnsi="Calibri" w:cs="Calibri"/>
                <w:color w:val="000000"/>
              </w:rPr>
            </w:pPr>
            <w:ins w:id="384" w:author="Ben Gardiner" w:date="2022-05-09T12:22:00Z">
              <w:r w:rsidRPr="00415C74">
                <w:rPr>
                  <w:rFonts w:ascii="Calibri" w:eastAsia="Times New Roman" w:hAnsi="Calibri" w:cs="Calibri"/>
                  <w:color w:val="000000"/>
                </w:rPr>
                <w:t>min total risk</w:t>
              </w:r>
            </w:ins>
          </w:p>
        </w:tc>
      </w:tr>
      <w:tr w:rsidR="00415C74" w:rsidRPr="00415C74" w14:paraId="2209ABAE" w14:textId="77777777" w:rsidTr="00415C74">
        <w:trPr>
          <w:trHeight w:val="1003"/>
          <w:ins w:id="385"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F5925C" w14:textId="77777777" w:rsidR="00415C74" w:rsidRPr="00415C74" w:rsidRDefault="00415C74" w:rsidP="00415C74">
            <w:pPr>
              <w:spacing w:after="0" w:line="240" w:lineRule="auto"/>
              <w:rPr>
                <w:ins w:id="386" w:author="Ben Gardiner" w:date="2022-05-09T12:22:00Z"/>
                <w:rFonts w:ascii="Calibri" w:eastAsia="Times New Roman" w:hAnsi="Calibri" w:cs="Calibri"/>
                <w:color w:val="000000"/>
              </w:rPr>
            </w:pPr>
            <w:ins w:id="387" w:author="Ben Gardiner" w:date="2022-05-09T12:22:00Z">
              <w:r w:rsidRPr="00415C74">
                <w:rPr>
                  <w:rFonts w:ascii="Calibri" w:eastAsia="Times New Roman" w:hAnsi="Calibri" w:cs="Calibri"/>
                  <w:color w:val="000000"/>
                </w:rPr>
                <w:t>Exhaust Emission Controller (J1939 SA 61)</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5FCBEF1" w14:textId="77777777" w:rsidR="00415C74" w:rsidRPr="00415C74" w:rsidRDefault="00415C74" w:rsidP="00415C74">
            <w:pPr>
              <w:spacing w:after="0" w:line="240" w:lineRule="auto"/>
              <w:jc w:val="center"/>
              <w:rPr>
                <w:ins w:id="388" w:author="Ben Gardiner" w:date="2022-05-09T12:22:00Z"/>
                <w:rFonts w:ascii="Calibri" w:eastAsia="Times New Roman" w:hAnsi="Calibri" w:cs="Calibri"/>
                <w:b/>
                <w:bCs/>
                <w:color w:val="000000"/>
                <w:sz w:val="24"/>
                <w:szCs w:val="24"/>
              </w:rPr>
            </w:pPr>
            <w:ins w:id="389" w:author="Ben Gardiner" w:date="2022-05-09T12:22:00Z">
              <w:r w:rsidRPr="00415C74">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C36167D" w14:textId="77777777" w:rsidR="00415C74" w:rsidRPr="00415C74" w:rsidRDefault="00415C74" w:rsidP="00415C74">
            <w:pPr>
              <w:spacing w:after="0" w:line="240" w:lineRule="auto"/>
              <w:rPr>
                <w:ins w:id="390" w:author="Ben Gardiner" w:date="2022-05-09T12:22:00Z"/>
                <w:rFonts w:ascii="Calibri" w:eastAsia="Times New Roman" w:hAnsi="Calibri" w:cs="Calibri"/>
                <w:color w:val="000000"/>
              </w:rPr>
            </w:pPr>
            <w:ins w:id="391" w:author="Ben Gardiner" w:date="2022-05-09T12:22:00Z">
              <w:r w:rsidRPr="00415C74">
                <w:rPr>
                  <w:rFonts w:ascii="Calibri" w:eastAsia="Times New Roman" w:hAnsi="Calibri" w:cs="Calibri"/>
                  <w:color w:val="000000"/>
                </w:rPr>
                <w:t>no responses / not common component</w:t>
              </w:r>
            </w:ins>
          </w:p>
        </w:tc>
      </w:tr>
      <w:tr w:rsidR="00415C74" w:rsidRPr="00415C74" w14:paraId="3D36883E" w14:textId="77777777" w:rsidTr="00415C74">
        <w:trPr>
          <w:trHeight w:val="1003"/>
          <w:ins w:id="392" w:author="Ben Gardiner" w:date="2022-05-09T12:22: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0BE5C2" w14:textId="77777777" w:rsidR="00415C74" w:rsidRPr="00415C74" w:rsidRDefault="00415C74" w:rsidP="00415C74">
            <w:pPr>
              <w:spacing w:after="0" w:line="240" w:lineRule="auto"/>
              <w:rPr>
                <w:ins w:id="393" w:author="Ben Gardiner" w:date="2022-05-09T12:22:00Z"/>
                <w:rFonts w:ascii="Calibri" w:eastAsia="Times New Roman" w:hAnsi="Calibri" w:cs="Calibri"/>
                <w:color w:val="000000"/>
              </w:rPr>
            </w:pPr>
            <w:ins w:id="394" w:author="Ben Gardiner" w:date="2022-05-09T12:22:00Z">
              <w:r w:rsidRPr="00415C74">
                <w:rPr>
                  <w:rFonts w:ascii="Calibri" w:eastAsia="Times New Roman" w:hAnsi="Calibri" w:cs="Calibri"/>
                  <w:color w:val="000000"/>
                </w:rPr>
                <w:t>Air Compressor</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B7A427B" w14:textId="77777777" w:rsidR="00415C74" w:rsidRPr="00415C74" w:rsidRDefault="00415C74" w:rsidP="00415C74">
            <w:pPr>
              <w:spacing w:after="0" w:line="240" w:lineRule="auto"/>
              <w:jc w:val="center"/>
              <w:rPr>
                <w:ins w:id="395" w:author="Ben Gardiner" w:date="2022-05-09T12:22:00Z"/>
                <w:rFonts w:ascii="Calibri" w:eastAsia="Times New Roman" w:hAnsi="Calibri" w:cs="Calibri"/>
                <w:b/>
                <w:bCs/>
                <w:color w:val="000000"/>
                <w:sz w:val="24"/>
                <w:szCs w:val="24"/>
              </w:rPr>
            </w:pPr>
            <w:ins w:id="396" w:author="Ben Gardiner" w:date="2022-05-09T12:22:00Z">
              <w:r w:rsidRPr="00415C74">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0C553DF5" w14:textId="77777777" w:rsidR="00415C74" w:rsidRPr="00415C74" w:rsidRDefault="00415C74" w:rsidP="00415C74">
            <w:pPr>
              <w:spacing w:after="0" w:line="240" w:lineRule="auto"/>
              <w:rPr>
                <w:ins w:id="397" w:author="Ben Gardiner" w:date="2022-05-09T12:22:00Z"/>
                <w:rFonts w:ascii="Calibri" w:eastAsia="Times New Roman" w:hAnsi="Calibri" w:cs="Calibri"/>
                <w:color w:val="000000"/>
              </w:rPr>
            </w:pPr>
            <w:ins w:id="398" w:author="Ben Gardiner" w:date="2022-05-09T12:22:00Z">
              <w:r w:rsidRPr="00415C74">
                <w:rPr>
                  <w:rFonts w:ascii="Calibri" w:eastAsia="Times New Roman" w:hAnsi="Calibri" w:cs="Calibri"/>
                  <w:color w:val="000000"/>
                </w:rPr>
                <w:t>no responses / not common component</w:t>
              </w:r>
            </w:ins>
          </w:p>
        </w:tc>
      </w:tr>
      <w:tr w:rsidR="00EC7A1F" w:rsidRPr="00422B5E" w:rsidDel="00415C74" w14:paraId="70C98A2C" w14:textId="1007D6A9" w:rsidTr="00524A01">
        <w:trPr>
          <w:trHeight w:val="864"/>
          <w:del w:id="399"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FDEB67" w14:textId="557063C9" w:rsidR="00EC7A1F" w:rsidRPr="00422B5E" w:rsidDel="00415C74" w:rsidRDefault="00EC7A1F" w:rsidP="00422B5E">
            <w:pPr>
              <w:spacing w:after="0" w:line="240" w:lineRule="auto"/>
              <w:rPr>
                <w:del w:id="400" w:author="Ben Gardiner" w:date="2022-05-09T12:21:00Z"/>
                <w:rFonts w:ascii="Calibri" w:eastAsia="Times New Roman" w:hAnsi="Calibri" w:cs="Calibri"/>
                <w:color w:val="000000"/>
              </w:rPr>
            </w:pPr>
            <w:del w:id="401" w:author="Ben Gardiner" w:date="2022-05-09T12:21:00Z">
              <w:r w:rsidRPr="00422B5E" w:rsidDel="00415C74">
                <w:rPr>
                  <w:rFonts w:ascii="Calibri" w:eastAsia="Times New Roman" w:hAnsi="Calibri" w:cs="Calibri"/>
                  <w:color w:val="000000"/>
                </w:rPr>
                <w:delText>Ignition Control Module #2 (J1939 SA 57)</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703CC148" w14:textId="479DC932" w:rsidR="00EC7A1F" w:rsidRPr="00422B5E" w:rsidDel="00415C74" w:rsidRDefault="00EC7A1F" w:rsidP="00422B5E">
            <w:pPr>
              <w:spacing w:after="0" w:line="240" w:lineRule="auto"/>
              <w:jc w:val="center"/>
              <w:rPr>
                <w:del w:id="402" w:author="Ben Gardiner" w:date="2022-05-09T12:21:00Z"/>
                <w:rFonts w:ascii="Calibri" w:eastAsia="Times New Roman" w:hAnsi="Calibri" w:cs="Calibri"/>
                <w:b/>
                <w:bCs/>
                <w:color w:val="000000"/>
                <w:sz w:val="24"/>
                <w:szCs w:val="24"/>
              </w:rPr>
            </w:pPr>
            <w:del w:id="403"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65CFD274" w14:textId="2510C950" w:rsidR="00EC7A1F" w:rsidRPr="00422B5E" w:rsidDel="00415C74" w:rsidRDefault="00EC7A1F" w:rsidP="00422B5E">
            <w:pPr>
              <w:spacing w:after="0" w:line="240" w:lineRule="auto"/>
              <w:rPr>
                <w:del w:id="404" w:author="Ben Gardiner" w:date="2022-05-09T12:21:00Z"/>
                <w:rFonts w:ascii="Calibri" w:eastAsia="Times New Roman" w:hAnsi="Calibri" w:cs="Calibri"/>
                <w:color w:val="000000"/>
              </w:rPr>
            </w:pPr>
            <w:del w:id="405"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5E617DEE" w14:textId="71EEA1A0" w:rsidTr="00524A01">
        <w:trPr>
          <w:trHeight w:val="864"/>
          <w:del w:id="406"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EC6B89C" w14:textId="2671CBE6" w:rsidR="00EC7A1F" w:rsidRPr="00422B5E" w:rsidDel="00415C74" w:rsidRDefault="00EC7A1F" w:rsidP="00422B5E">
            <w:pPr>
              <w:spacing w:after="0" w:line="240" w:lineRule="auto"/>
              <w:rPr>
                <w:del w:id="407" w:author="Ben Gardiner" w:date="2022-05-09T12:21:00Z"/>
                <w:rFonts w:ascii="Calibri" w:eastAsia="Times New Roman" w:hAnsi="Calibri" w:cs="Calibri"/>
                <w:color w:val="000000"/>
              </w:rPr>
            </w:pPr>
            <w:del w:id="408" w:author="Ben Gardiner" w:date="2022-05-09T12:21:00Z">
              <w:r w:rsidRPr="00422B5E" w:rsidDel="00415C74">
                <w:rPr>
                  <w:rFonts w:ascii="Calibri" w:eastAsia="Times New Roman" w:hAnsi="Calibri" w:cs="Calibri"/>
                  <w:color w:val="000000"/>
                </w:rPr>
                <w:delText>Low-Voltage Disconnect (J1939 SA 49)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28A537FA" w14:textId="289DE376" w:rsidR="00EC7A1F" w:rsidRPr="00422B5E" w:rsidDel="00415C74" w:rsidRDefault="00EC7A1F" w:rsidP="00422B5E">
            <w:pPr>
              <w:spacing w:after="0" w:line="240" w:lineRule="auto"/>
              <w:jc w:val="center"/>
              <w:rPr>
                <w:del w:id="409" w:author="Ben Gardiner" w:date="2022-05-09T12:21:00Z"/>
                <w:rFonts w:ascii="Calibri" w:eastAsia="Times New Roman" w:hAnsi="Calibri" w:cs="Calibri"/>
                <w:b/>
                <w:bCs/>
                <w:color w:val="000000"/>
                <w:sz w:val="24"/>
                <w:szCs w:val="24"/>
              </w:rPr>
            </w:pPr>
            <w:del w:id="410"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65613CAC" w14:textId="4A9C86DD" w:rsidR="00EC7A1F" w:rsidRPr="00422B5E" w:rsidDel="00415C74" w:rsidRDefault="00EC7A1F" w:rsidP="00422B5E">
            <w:pPr>
              <w:spacing w:after="0" w:line="240" w:lineRule="auto"/>
              <w:rPr>
                <w:del w:id="411" w:author="Ben Gardiner" w:date="2022-05-09T12:21:00Z"/>
                <w:rFonts w:ascii="Calibri" w:eastAsia="Times New Roman" w:hAnsi="Calibri" w:cs="Calibri"/>
                <w:color w:val="000000"/>
              </w:rPr>
            </w:pPr>
            <w:del w:id="412"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71F8D72C" w14:textId="00E7AC76" w:rsidTr="00524A01">
        <w:trPr>
          <w:trHeight w:val="864"/>
          <w:del w:id="413"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28FF6E" w14:textId="3439CAB6" w:rsidR="00EC7A1F" w:rsidRPr="00422B5E" w:rsidDel="00415C74" w:rsidRDefault="00EC7A1F" w:rsidP="00422B5E">
            <w:pPr>
              <w:spacing w:after="0" w:line="240" w:lineRule="auto"/>
              <w:rPr>
                <w:del w:id="414" w:author="Ben Gardiner" w:date="2022-05-09T12:21:00Z"/>
                <w:rFonts w:ascii="Calibri" w:eastAsia="Times New Roman" w:hAnsi="Calibri" w:cs="Calibri"/>
                <w:color w:val="000000"/>
              </w:rPr>
            </w:pPr>
            <w:del w:id="415" w:author="Ben Gardiner" w:date="2022-05-09T12:21:00Z">
              <w:r w:rsidRPr="00422B5E" w:rsidDel="00415C74">
                <w:rPr>
                  <w:rFonts w:ascii="Calibri" w:eastAsia="Times New Roman" w:hAnsi="Calibri" w:cs="Calibri"/>
                  <w:color w:val="000000"/>
                </w:rPr>
                <w:delText>Starter System (J1939 SA 00,  03)</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8DC155A" w14:textId="4BDB2877" w:rsidR="00EC7A1F" w:rsidRPr="00422B5E" w:rsidDel="00415C74" w:rsidRDefault="00EC7A1F" w:rsidP="00422B5E">
            <w:pPr>
              <w:spacing w:after="0" w:line="240" w:lineRule="auto"/>
              <w:jc w:val="center"/>
              <w:rPr>
                <w:del w:id="416" w:author="Ben Gardiner" w:date="2022-05-09T12:21:00Z"/>
                <w:rFonts w:ascii="Calibri" w:eastAsia="Times New Roman" w:hAnsi="Calibri" w:cs="Calibri"/>
                <w:b/>
                <w:bCs/>
                <w:color w:val="000000"/>
                <w:sz w:val="24"/>
                <w:szCs w:val="24"/>
              </w:rPr>
            </w:pPr>
            <w:del w:id="417"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7E2BD0DE" w14:textId="361FE6D8" w:rsidR="00EC7A1F" w:rsidRPr="00422B5E" w:rsidDel="00415C74" w:rsidRDefault="00EC7A1F" w:rsidP="00422B5E">
            <w:pPr>
              <w:spacing w:after="0" w:line="240" w:lineRule="auto"/>
              <w:rPr>
                <w:del w:id="418" w:author="Ben Gardiner" w:date="2022-05-09T12:21:00Z"/>
                <w:rFonts w:ascii="Calibri" w:eastAsia="Times New Roman" w:hAnsi="Calibri" w:cs="Calibri"/>
                <w:color w:val="000000"/>
              </w:rPr>
            </w:pPr>
            <w:del w:id="419"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04B9C95C" w14:textId="0FA67FE0" w:rsidTr="00524A01">
        <w:trPr>
          <w:trHeight w:val="864"/>
          <w:del w:id="420"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639D01" w14:textId="0C43DFA1" w:rsidR="00EC7A1F" w:rsidRPr="00422B5E" w:rsidDel="00415C74" w:rsidRDefault="00EC7A1F" w:rsidP="00422B5E">
            <w:pPr>
              <w:spacing w:after="0" w:line="240" w:lineRule="auto"/>
              <w:rPr>
                <w:del w:id="421" w:author="Ben Gardiner" w:date="2022-05-09T12:21:00Z"/>
                <w:rFonts w:ascii="Calibri" w:eastAsia="Times New Roman" w:hAnsi="Calibri" w:cs="Calibri"/>
                <w:color w:val="000000"/>
              </w:rPr>
            </w:pPr>
            <w:del w:id="422" w:author="Ben Gardiner" w:date="2022-05-09T12:21:00Z">
              <w:r w:rsidRPr="00422B5E" w:rsidDel="00415C74">
                <w:rPr>
                  <w:rFonts w:ascii="Calibri" w:eastAsia="Times New Roman" w:hAnsi="Calibri" w:cs="Calibri"/>
                  <w:color w:val="000000"/>
                </w:rPr>
                <w:delText>Thermal Management System Controller (J1939 SA 49)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728B3076" w14:textId="0AAC8C1B" w:rsidR="00EC7A1F" w:rsidRPr="00422B5E" w:rsidDel="00415C74" w:rsidRDefault="00EC7A1F" w:rsidP="00422B5E">
            <w:pPr>
              <w:spacing w:after="0" w:line="240" w:lineRule="auto"/>
              <w:jc w:val="center"/>
              <w:rPr>
                <w:del w:id="423" w:author="Ben Gardiner" w:date="2022-05-09T12:21:00Z"/>
                <w:rFonts w:ascii="Calibri" w:eastAsia="Times New Roman" w:hAnsi="Calibri" w:cs="Calibri"/>
                <w:b/>
                <w:bCs/>
                <w:color w:val="000000"/>
                <w:sz w:val="24"/>
                <w:szCs w:val="24"/>
              </w:rPr>
            </w:pPr>
            <w:del w:id="424"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60CF1DDE" w14:textId="28458FB3" w:rsidR="00EC7A1F" w:rsidRPr="00422B5E" w:rsidDel="00415C74" w:rsidRDefault="00EC7A1F" w:rsidP="00422B5E">
            <w:pPr>
              <w:spacing w:after="0" w:line="240" w:lineRule="auto"/>
              <w:rPr>
                <w:del w:id="425" w:author="Ben Gardiner" w:date="2022-05-09T12:21:00Z"/>
                <w:rFonts w:ascii="Calibri" w:eastAsia="Times New Roman" w:hAnsi="Calibri" w:cs="Calibri"/>
                <w:color w:val="000000"/>
              </w:rPr>
            </w:pPr>
            <w:del w:id="426"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48659989" w14:textId="3EADB75E" w:rsidTr="00524A01">
        <w:trPr>
          <w:trHeight w:val="864"/>
          <w:del w:id="427"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6E7DA0" w14:textId="50DE58DD" w:rsidR="00EC7A1F" w:rsidRPr="00422B5E" w:rsidDel="00415C74" w:rsidRDefault="00EC7A1F" w:rsidP="00422B5E">
            <w:pPr>
              <w:spacing w:after="0" w:line="240" w:lineRule="auto"/>
              <w:rPr>
                <w:del w:id="428" w:author="Ben Gardiner" w:date="2022-05-09T12:21:00Z"/>
                <w:rFonts w:ascii="Calibri" w:eastAsia="Times New Roman" w:hAnsi="Calibri" w:cs="Calibri"/>
                <w:color w:val="000000"/>
              </w:rPr>
            </w:pPr>
            <w:del w:id="429" w:author="Ben Gardiner" w:date="2022-05-09T12:21:00Z">
              <w:r w:rsidRPr="00422B5E" w:rsidDel="00415C74">
                <w:rPr>
                  <w:rFonts w:ascii="Calibri" w:eastAsia="Times New Roman" w:hAnsi="Calibri" w:cs="Calibri"/>
                  <w:color w:val="000000"/>
                </w:rPr>
                <w:delText>Water Pump Controller (J1939 SA 57)</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7D64D99" w14:textId="1E27F5D8" w:rsidR="00EC7A1F" w:rsidRPr="00422B5E" w:rsidDel="00415C74" w:rsidRDefault="00EC7A1F" w:rsidP="00422B5E">
            <w:pPr>
              <w:spacing w:after="0" w:line="240" w:lineRule="auto"/>
              <w:jc w:val="center"/>
              <w:rPr>
                <w:del w:id="430" w:author="Ben Gardiner" w:date="2022-05-09T12:21:00Z"/>
                <w:rFonts w:ascii="Calibri" w:eastAsia="Times New Roman" w:hAnsi="Calibri" w:cs="Calibri"/>
                <w:b/>
                <w:bCs/>
                <w:color w:val="000000"/>
                <w:sz w:val="24"/>
                <w:szCs w:val="24"/>
              </w:rPr>
            </w:pPr>
            <w:del w:id="431"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336BC4B1" w14:textId="27CEAC1E" w:rsidR="00EC7A1F" w:rsidRPr="00422B5E" w:rsidDel="00415C74" w:rsidRDefault="00EC7A1F" w:rsidP="00422B5E">
            <w:pPr>
              <w:spacing w:after="0" w:line="240" w:lineRule="auto"/>
              <w:rPr>
                <w:del w:id="432" w:author="Ben Gardiner" w:date="2022-05-09T12:21:00Z"/>
                <w:rFonts w:ascii="Calibri" w:eastAsia="Times New Roman" w:hAnsi="Calibri" w:cs="Calibri"/>
                <w:color w:val="000000"/>
              </w:rPr>
            </w:pPr>
            <w:del w:id="433"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6D9C2E86" w14:textId="0F52268B" w:rsidTr="00524A01">
        <w:trPr>
          <w:trHeight w:val="864"/>
          <w:del w:id="434"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BFF16F" w14:textId="7090F920" w:rsidR="00EC7A1F" w:rsidRPr="00422B5E" w:rsidDel="00415C74" w:rsidRDefault="00EC7A1F" w:rsidP="00422B5E">
            <w:pPr>
              <w:spacing w:after="0" w:line="240" w:lineRule="auto"/>
              <w:rPr>
                <w:del w:id="435" w:author="Ben Gardiner" w:date="2022-05-09T12:21:00Z"/>
                <w:rFonts w:ascii="Calibri" w:eastAsia="Times New Roman" w:hAnsi="Calibri" w:cs="Calibri"/>
                <w:color w:val="000000"/>
              </w:rPr>
            </w:pPr>
            <w:del w:id="436" w:author="Ben Gardiner" w:date="2022-05-09T12:21:00Z">
              <w:r w:rsidRPr="00422B5E" w:rsidDel="00415C74">
                <w:rPr>
                  <w:rFonts w:ascii="Calibri" w:eastAsia="Times New Roman" w:hAnsi="Calibri" w:cs="Calibri"/>
                  <w:color w:val="000000"/>
                </w:rPr>
                <w:delText>Fuel Heater, In-Tank (J1939 SA 72)</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6A9E3944" w14:textId="44AD3F5A" w:rsidR="00EC7A1F" w:rsidRPr="00422B5E" w:rsidDel="00415C74" w:rsidRDefault="00EC7A1F" w:rsidP="00422B5E">
            <w:pPr>
              <w:spacing w:after="0" w:line="240" w:lineRule="auto"/>
              <w:jc w:val="center"/>
              <w:rPr>
                <w:del w:id="437" w:author="Ben Gardiner" w:date="2022-05-09T12:21:00Z"/>
                <w:rFonts w:ascii="Calibri" w:eastAsia="Times New Roman" w:hAnsi="Calibri" w:cs="Calibri"/>
                <w:b/>
                <w:bCs/>
                <w:color w:val="000000"/>
                <w:sz w:val="24"/>
                <w:szCs w:val="24"/>
              </w:rPr>
            </w:pPr>
            <w:del w:id="438"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5307CEFA" w14:textId="56582A0D" w:rsidR="00EC7A1F" w:rsidRPr="00422B5E" w:rsidDel="00415C74" w:rsidRDefault="00EC7A1F" w:rsidP="00422B5E">
            <w:pPr>
              <w:spacing w:after="0" w:line="240" w:lineRule="auto"/>
              <w:rPr>
                <w:del w:id="439" w:author="Ben Gardiner" w:date="2022-05-09T12:21:00Z"/>
                <w:rFonts w:ascii="Calibri" w:eastAsia="Times New Roman" w:hAnsi="Calibri" w:cs="Calibri"/>
                <w:color w:val="000000"/>
              </w:rPr>
            </w:pPr>
            <w:del w:id="440" w:author="Ben Gardiner" w:date="2022-05-09T12:21:00Z">
              <w:r w:rsidRPr="00422B5E" w:rsidDel="00415C74">
                <w:rPr>
                  <w:rFonts w:ascii="Calibri" w:eastAsia="Times New Roman" w:hAnsi="Calibri" w:cs="Calibri"/>
                  <w:color w:val="000000"/>
                </w:rPr>
                <w:delText>large scope change risk</w:delText>
              </w:r>
            </w:del>
          </w:p>
        </w:tc>
      </w:tr>
      <w:tr w:rsidR="00EC7A1F" w:rsidRPr="00422B5E" w:rsidDel="00415C74" w14:paraId="183C9D4F" w14:textId="19C1F69D" w:rsidTr="00524A01">
        <w:trPr>
          <w:trHeight w:val="864"/>
          <w:del w:id="441"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B1C57D" w14:textId="7776A8F2" w:rsidR="00EC7A1F" w:rsidRPr="00422B5E" w:rsidDel="00415C74" w:rsidRDefault="00EC7A1F" w:rsidP="00422B5E">
            <w:pPr>
              <w:spacing w:after="0" w:line="240" w:lineRule="auto"/>
              <w:rPr>
                <w:del w:id="442" w:author="Ben Gardiner" w:date="2022-05-09T12:21:00Z"/>
                <w:rFonts w:ascii="Calibri" w:eastAsia="Times New Roman" w:hAnsi="Calibri" w:cs="Calibri"/>
                <w:color w:val="000000"/>
              </w:rPr>
            </w:pPr>
            <w:del w:id="443" w:author="Ben Gardiner" w:date="2022-05-09T12:21:00Z">
              <w:r w:rsidRPr="00422B5E" w:rsidDel="00415C74">
                <w:rPr>
                  <w:rFonts w:ascii="Calibri" w:eastAsia="Times New Roman" w:hAnsi="Calibri" w:cs="Calibri"/>
                  <w:color w:val="000000"/>
                </w:rPr>
                <w:delText>Oil Sensor (J1939 SA 00)</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DF21B2A" w14:textId="093B5858" w:rsidR="00EC7A1F" w:rsidRPr="00422B5E" w:rsidDel="00415C74" w:rsidRDefault="00EC7A1F" w:rsidP="00422B5E">
            <w:pPr>
              <w:spacing w:after="0" w:line="240" w:lineRule="auto"/>
              <w:jc w:val="center"/>
              <w:rPr>
                <w:del w:id="444" w:author="Ben Gardiner" w:date="2022-05-09T12:21:00Z"/>
                <w:rFonts w:ascii="Calibri" w:eastAsia="Times New Roman" w:hAnsi="Calibri" w:cs="Calibri"/>
                <w:b/>
                <w:bCs/>
                <w:color w:val="000000"/>
                <w:sz w:val="24"/>
                <w:szCs w:val="24"/>
              </w:rPr>
            </w:pPr>
            <w:del w:id="445" w:author="Ben Gardiner" w:date="2022-05-09T12:21:00Z">
              <w:r w:rsidRPr="00422B5E" w:rsidDel="00415C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1C08CA11" w14:textId="016BA5BD" w:rsidR="00EC7A1F" w:rsidRPr="00422B5E" w:rsidDel="00415C74" w:rsidRDefault="00EC7A1F" w:rsidP="00422B5E">
            <w:pPr>
              <w:spacing w:after="0" w:line="240" w:lineRule="auto"/>
              <w:rPr>
                <w:del w:id="446" w:author="Ben Gardiner" w:date="2022-05-09T12:21:00Z"/>
                <w:rFonts w:ascii="Calibri" w:eastAsia="Times New Roman" w:hAnsi="Calibri" w:cs="Calibri"/>
                <w:color w:val="000000"/>
              </w:rPr>
            </w:pPr>
            <w:del w:id="447" w:author="Ben Gardiner" w:date="2022-05-09T12:21:00Z">
              <w:r w:rsidRPr="00422B5E" w:rsidDel="00415C74">
                <w:rPr>
                  <w:rFonts w:ascii="Calibri" w:eastAsia="Times New Roman" w:hAnsi="Calibri" w:cs="Calibri"/>
                  <w:color w:val="000000"/>
                </w:rPr>
                <w:delText>large scope change, safety, financial and operational risks</w:delText>
              </w:r>
            </w:del>
          </w:p>
        </w:tc>
      </w:tr>
      <w:tr w:rsidR="00EC7A1F" w:rsidRPr="00422B5E" w:rsidDel="00415C74" w14:paraId="2D270046" w14:textId="57303845" w:rsidTr="00524A01">
        <w:trPr>
          <w:trHeight w:val="864"/>
          <w:del w:id="448"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8B181D" w14:textId="50C4949F" w:rsidR="00EC7A1F" w:rsidRPr="00422B5E" w:rsidDel="00415C74" w:rsidRDefault="00EC7A1F" w:rsidP="00422B5E">
            <w:pPr>
              <w:spacing w:after="0" w:line="240" w:lineRule="auto"/>
              <w:rPr>
                <w:del w:id="449" w:author="Ben Gardiner" w:date="2022-05-09T12:21:00Z"/>
                <w:rFonts w:ascii="Calibri" w:eastAsia="Times New Roman" w:hAnsi="Calibri" w:cs="Calibri"/>
                <w:color w:val="000000"/>
              </w:rPr>
            </w:pPr>
            <w:del w:id="450" w:author="Ben Gardiner" w:date="2022-05-09T12:21:00Z">
              <w:r w:rsidRPr="00422B5E" w:rsidDel="00415C74">
                <w:rPr>
                  <w:rFonts w:ascii="Calibri" w:eastAsia="Times New Roman" w:hAnsi="Calibri" w:cs="Calibri"/>
                  <w:color w:val="000000"/>
                </w:rPr>
                <w:delText>Engine Valve Controller (J1939 SA 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A28D88A" w14:textId="60CF51F8" w:rsidR="00EC7A1F" w:rsidRPr="00422B5E" w:rsidDel="00415C74" w:rsidRDefault="00EC7A1F" w:rsidP="00422B5E">
            <w:pPr>
              <w:spacing w:after="0" w:line="240" w:lineRule="auto"/>
              <w:jc w:val="center"/>
              <w:rPr>
                <w:del w:id="451" w:author="Ben Gardiner" w:date="2022-05-09T12:21:00Z"/>
                <w:rFonts w:ascii="Calibri" w:eastAsia="Times New Roman" w:hAnsi="Calibri" w:cs="Calibri"/>
                <w:b/>
                <w:bCs/>
                <w:color w:val="000000"/>
                <w:sz w:val="24"/>
                <w:szCs w:val="24"/>
              </w:rPr>
            </w:pPr>
            <w:del w:id="452"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C081554" w14:textId="6BF9549F" w:rsidR="00EC7A1F" w:rsidRPr="00422B5E" w:rsidDel="00415C74" w:rsidRDefault="00EC7A1F" w:rsidP="00422B5E">
            <w:pPr>
              <w:spacing w:after="0" w:line="240" w:lineRule="auto"/>
              <w:rPr>
                <w:del w:id="453" w:author="Ben Gardiner" w:date="2022-05-09T12:21:00Z"/>
                <w:rFonts w:ascii="Calibri" w:eastAsia="Times New Roman" w:hAnsi="Calibri" w:cs="Calibri"/>
                <w:color w:val="000000"/>
              </w:rPr>
            </w:pPr>
            <w:del w:id="454" w:author="Ben Gardiner" w:date="2022-05-09T12:21:00Z">
              <w:r w:rsidRPr="00422B5E" w:rsidDel="00415C74">
                <w:rPr>
                  <w:rFonts w:ascii="Calibri" w:eastAsia="Times New Roman" w:hAnsi="Calibri" w:cs="Calibri"/>
                  <w:color w:val="000000"/>
                </w:rPr>
                <w:delText>medium operational  risk</w:delText>
              </w:r>
            </w:del>
          </w:p>
        </w:tc>
      </w:tr>
      <w:tr w:rsidR="00EC7A1F" w:rsidRPr="00422B5E" w:rsidDel="00415C74" w14:paraId="2ED546DC" w14:textId="59774595" w:rsidTr="00524A01">
        <w:trPr>
          <w:trHeight w:val="864"/>
          <w:del w:id="455"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C423F37" w14:textId="39AB010F" w:rsidR="00EC7A1F" w:rsidRPr="00422B5E" w:rsidDel="00415C74" w:rsidRDefault="00EC7A1F" w:rsidP="00422B5E">
            <w:pPr>
              <w:spacing w:after="0" w:line="240" w:lineRule="auto"/>
              <w:rPr>
                <w:del w:id="456" w:author="Ben Gardiner" w:date="2022-05-09T12:21:00Z"/>
                <w:rFonts w:ascii="Calibri" w:eastAsia="Times New Roman" w:hAnsi="Calibri" w:cs="Calibri"/>
                <w:color w:val="000000"/>
              </w:rPr>
            </w:pPr>
            <w:del w:id="457" w:author="Ben Gardiner" w:date="2022-05-09T12:21:00Z">
              <w:r w:rsidRPr="00422B5E" w:rsidDel="00415C74">
                <w:rPr>
                  <w:rFonts w:ascii="Calibri" w:eastAsia="Times New Roman" w:hAnsi="Calibri" w:cs="Calibri"/>
                  <w:color w:val="000000"/>
                </w:rPr>
                <w:delText>Propulsion Battery Charger (J1939 SA 73)</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4800D41" w14:textId="70D26301" w:rsidR="00EC7A1F" w:rsidRPr="00422B5E" w:rsidDel="00415C74" w:rsidRDefault="00EC7A1F" w:rsidP="00422B5E">
            <w:pPr>
              <w:spacing w:after="0" w:line="240" w:lineRule="auto"/>
              <w:jc w:val="center"/>
              <w:rPr>
                <w:del w:id="458" w:author="Ben Gardiner" w:date="2022-05-09T12:21:00Z"/>
                <w:rFonts w:ascii="Calibri" w:eastAsia="Times New Roman" w:hAnsi="Calibri" w:cs="Calibri"/>
                <w:b/>
                <w:bCs/>
                <w:color w:val="000000"/>
                <w:sz w:val="24"/>
                <w:szCs w:val="24"/>
              </w:rPr>
            </w:pPr>
            <w:del w:id="459"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5F893C25" w14:textId="25AC2E41" w:rsidR="00EC7A1F" w:rsidRPr="00422B5E" w:rsidDel="00415C74" w:rsidRDefault="00EC7A1F" w:rsidP="00422B5E">
            <w:pPr>
              <w:spacing w:after="0" w:line="240" w:lineRule="auto"/>
              <w:rPr>
                <w:del w:id="460" w:author="Ben Gardiner" w:date="2022-05-09T12:21:00Z"/>
                <w:rFonts w:ascii="Calibri" w:eastAsia="Times New Roman" w:hAnsi="Calibri" w:cs="Calibri"/>
                <w:color w:val="000000"/>
              </w:rPr>
            </w:pPr>
            <w:del w:id="461" w:author="Ben Gardiner" w:date="2022-05-09T12:21:00Z">
              <w:r w:rsidRPr="00422B5E" w:rsidDel="00415C74">
                <w:rPr>
                  <w:rFonts w:ascii="Calibri" w:eastAsia="Times New Roman" w:hAnsi="Calibri" w:cs="Calibri"/>
                  <w:color w:val="000000"/>
                </w:rPr>
                <w:delText>medium operational  risk</w:delText>
              </w:r>
            </w:del>
          </w:p>
        </w:tc>
      </w:tr>
      <w:tr w:rsidR="00EC7A1F" w:rsidRPr="00422B5E" w:rsidDel="00415C74" w14:paraId="2527CCC0" w14:textId="5D46F0F9" w:rsidTr="00524A01">
        <w:trPr>
          <w:trHeight w:val="864"/>
          <w:del w:id="462"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0C4395" w14:textId="36537994" w:rsidR="00EC7A1F" w:rsidRPr="00422B5E" w:rsidDel="00415C74" w:rsidRDefault="00EC7A1F" w:rsidP="00422B5E">
            <w:pPr>
              <w:spacing w:after="0" w:line="240" w:lineRule="auto"/>
              <w:rPr>
                <w:del w:id="463" w:author="Ben Gardiner" w:date="2022-05-09T12:21:00Z"/>
                <w:rFonts w:ascii="Calibri" w:eastAsia="Times New Roman" w:hAnsi="Calibri" w:cs="Calibri"/>
                <w:color w:val="000000"/>
              </w:rPr>
            </w:pPr>
            <w:del w:id="464" w:author="Ben Gardiner" w:date="2022-05-09T12:21:00Z">
              <w:r w:rsidRPr="00422B5E" w:rsidDel="00415C74">
                <w:rPr>
                  <w:rFonts w:ascii="Calibri" w:eastAsia="Times New Roman" w:hAnsi="Calibri" w:cs="Calibri"/>
                  <w:color w:val="000000"/>
                </w:rPr>
                <w:delText>Retarder, Exhaust, Engine #1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C8986EB" w14:textId="34994817" w:rsidR="00EC7A1F" w:rsidRPr="00422B5E" w:rsidDel="00415C74" w:rsidRDefault="00EC7A1F" w:rsidP="00422B5E">
            <w:pPr>
              <w:spacing w:after="0" w:line="240" w:lineRule="auto"/>
              <w:jc w:val="center"/>
              <w:rPr>
                <w:del w:id="465" w:author="Ben Gardiner" w:date="2022-05-09T12:21:00Z"/>
                <w:rFonts w:ascii="Calibri" w:eastAsia="Times New Roman" w:hAnsi="Calibri" w:cs="Calibri"/>
                <w:b/>
                <w:bCs/>
                <w:color w:val="000000"/>
                <w:sz w:val="24"/>
                <w:szCs w:val="24"/>
              </w:rPr>
            </w:pPr>
            <w:del w:id="466"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309AC68" w14:textId="097EB734" w:rsidR="00EC7A1F" w:rsidRPr="00422B5E" w:rsidDel="00415C74" w:rsidRDefault="00EC7A1F" w:rsidP="00422B5E">
            <w:pPr>
              <w:spacing w:after="0" w:line="240" w:lineRule="auto"/>
              <w:rPr>
                <w:del w:id="467" w:author="Ben Gardiner" w:date="2022-05-09T12:21:00Z"/>
                <w:rFonts w:ascii="Calibri" w:eastAsia="Times New Roman" w:hAnsi="Calibri" w:cs="Calibri"/>
                <w:color w:val="000000"/>
              </w:rPr>
            </w:pPr>
            <w:del w:id="468" w:author="Ben Gardiner" w:date="2022-05-09T12:21:00Z">
              <w:r w:rsidRPr="00422B5E" w:rsidDel="00415C74">
                <w:rPr>
                  <w:rFonts w:ascii="Calibri" w:eastAsia="Times New Roman" w:hAnsi="Calibri" w:cs="Calibri"/>
                  <w:color w:val="000000"/>
                </w:rPr>
                <w:delText>medium operational and safety risks</w:delText>
              </w:r>
            </w:del>
          </w:p>
        </w:tc>
      </w:tr>
      <w:tr w:rsidR="00EC7A1F" w:rsidRPr="00422B5E" w:rsidDel="00415C74" w14:paraId="44AF1BEB" w14:textId="4DDAFCBB" w:rsidTr="00524A01">
        <w:trPr>
          <w:trHeight w:val="864"/>
          <w:del w:id="469"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E6B9B9" w14:textId="1CFC69ED" w:rsidR="00EC7A1F" w:rsidRPr="00422B5E" w:rsidDel="00415C74" w:rsidRDefault="00EC7A1F" w:rsidP="00422B5E">
            <w:pPr>
              <w:spacing w:after="0" w:line="240" w:lineRule="auto"/>
              <w:rPr>
                <w:del w:id="470" w:author="Ben Gardiner" w:date="2022-05-09T12:21:00Z"/>
                <w:rFonts w:ascii="Calibri" w:eastAsia="Times New Roman" w:hAnsi="Calibri" w:cs="Calibri"/>
                <w:color w:val="000000"/>
              </w:rPr>
            </w:pPr>
            <w:del w:id="471" w:author="Ben Gardiner" w:date="2022-05-09T12:21:00Z">
              <w:r w:rsidRPr="00422B5E" w:rsidDel="00415C74">
                <w:rPr>
                  <w:rFonts w:ascii="Calibri" w:eastAsia="Times New Roman" w:hAnsi="Calibri" w:cs="Calibri"/>
                  <w:color w:val="000000"/>
                </w:rPr>
                <w:delText>Retarder, Exhaust, Engine #2</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86F9BC3" w14:textId="19FC7D1D" w:rsidR="00EC7A1F" w:rsidRPr="00422B5E" w:rsidDel="00415C74" w:rsidRDefault="00EC7A1F" w:rsidP="00422B5E">
            <w:pPr>
              <w:spacing w:after="0" w:line="240" w:lineRule="auto"/>
              <w:jc w:val="center"/>
              <w:rPr>
                <w:del w:id="472" w:author="Ben Gardiner" w:date="2022-05-09T12:21:00Z"/>
                <w:rFonts w:ascii="Calibri" w:eastAsia="Times New Roman" w:hAnsi="Calibri" w:cs="Calibri"/>
                <w:b/>
                <w:bCs/>
                <w:color w:val="000000"/>
                <w:sz w:val="24"/>
                <w:szCs w:val="24"/>
              </w:rPr>
            </w:pPr>
            <w:del w:id="473"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1CB77278" w14:textId="0F1FB121" w:rsidR="00EC7A1F" w:rsidRPr="00422B5E" w:rsidDel="00415C74" w:rsidRDefault="00EC7A1F" w:rsidP="00422B5E">
            <w:pPr>
              <w:spacing w:after="0" w:line="240" w:lineRule="auto"/>
              <w:rPr>
                <w:del w:id="474" w:author="Ben Gardiner" w:date="2022-05-09T12:21:00Z"/>
                <w:rFonts w:ascii="Calibri" w:eastAsia="Times New Roman" w:hAnsi="Calibri" w:cs="Calibri"/>
                <w:color w:val="000000"/>
              </w:rPr>
            </w:pPr>
            <w:del w:id="475" w:author="Ben Gardiner" w:date="2022-05-09T12:21:00Z">
              <w:r w:rsidRPr="00422B5E" w:rsidDel="00415C74">
                <w:rPr>
                  <w:rFonts w:ascii="Calibri" w:eastAsia="Times New Roman" w:hAnsi="Calibri" w:cs="Calibri"/>
                  <w:color w:val="000000"/>
                </w:rPr>
                <w:delText>medium operational and safety risks</w:delText>
              </w:r>
            </w:del>
          </w:p>
        </w:tc>
      </w:tr>
      <w:tr w:rsidR="00EC7A1F" w:rsidRPr="00422B5E" w:rsidDel="00415C74" w14:paraId="7D7DFC90" w14:textId="439C54C8" w:rsidTr="00524A01">
        <w:trPr>
          <w:trHeight w:val="864"/>
          <w:del w:id="476"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CCED44D" w14:textId="59367254" w:rsidR="00EC7A1F" w:rsidRPr="00422B5E" w:rsidDel="00415C74" w:rsidRDefault="00EC7A1F" w:rsidP="00422B5E">
            <w:pPr>
              <w:spacing w:after="0" w:line="240" w:lineRule="auto"/>
              <w:rPr>
                <w:del w:id="477" w:author="Ben Gardiner" w:date="2022-05-09T12:21:00Z"/>
                <w:rFonts w:ascii="Calibri" w:eastAsia="Times New Roman" w:hAnsi="Calibri" w:cs="Calibri"/>
                <w:color w:val="000000"/>
              </w:rPr>
            </w:pPr>
            <w:del w:id="478" w:author="Ben Gardiner" w:date="2022-05-09T12:21:00Z">
              <w:r w:rsidRPr="00422B5E" w:rsidDel="00415C74">
                <w:rPr>
                  <w:rFonts w:ascii="Calibri" w:eastAsia="Times New Roman" w:hAnsi="Calibri" w:cs="Calibri"/>
                  <w:color w:val="000000"/>
                </w:rPr>
                <w:delText>Aftertreatment #1 system gas intake (J1939 SA 81)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5B33DD9" w14:textId="06156468" w:rsidR="00EC7A1F" w:rsidRPr="00422B5E" w:rsidDel="00415C74" w:rsidRDefault="00EC7A1F" w:rsidP="00422B5E">
            <w:pPr>
              <w:spacing w:after="0" w:line="240" w:lineRule="auto"/>
              <w:jc w:val="center"/>
              <w:rPr>
                <w:del w:id="479" w:author="Ben Gardiner" w:date="2022-05-09T12:21:00Z"/>
                <w:rFonts w:ascii="Calibri" w:eastAsia="Times New Roman" w:hAnsi="Calibri" w:cs="Calibri"/>
                <w:b/>
                <w:bCs/>
                <w:color w:val="000000"/>
                <w:sz w:val="24"/>
                <w:szCs w:val="24"/>
              </w:rPr>
            </w:pPr>
            <w:del w:id="480"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858B0A7" w14:textId="55233B07" w:rsidR="00EC7A1F" w:rsidRPr="00422B5E" w:rsidDel="00415C74" w:rsidRDefault="00EC7A1F" w:rsidP="00422B5E">
            <w:pPr>
              <w:spacing w:after="0" w:line="240" w:lineRule="auto"/>
              <w:rPr>
                <w:del w:id="481" w:author="Ben Gardiner" w:date="2022-05-09T12:21:00Z"/>
                <w:rFonts w:ascii="Calibri" w:eastAsia="Times New Roman" w:hAnsi="Calibri" w:cs="Calibri"/>
                <w:color w:val="000000"/>
              </w:rPr>
            </w:pPr>
            <w:del w:id="482"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5F313DE4" w14:textId="6D10017E" w:rsidTr="00524A01">
        <w:trPr>
          <w:trHeight w:val="864"/>
          <w:del w:id="483"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54F10EE" w14:textId="0287A1B3" w:rsidR="00EC7A1F" w:rsidRPr="00422B5E" w:rsidDel="00415C74" w:rsidRDefault="00EC7A1F" w:rsidP="00422B5E">
            <w:pPr>
              <w:spacing w:after="0" w:line="240" w:lineRule="auto"/>
              <w:rPr>
                <w:del w:id="484" w:author="Ben Gardiner" w:date="2022-05-09T12:21:00Z"/>
                <w:rFonts w:ascii="Calibri" w:eastAsia="Times New Roman" w:hAnsi="Calibri" w:cs="Calibri"/>
                <w:color w:val="000000"/>
              </w:rPr>
            </w:pPr>
            <w:del w:id="485" w:author="Ben Gardiner" w:date="2022-05-09T12:21:00Z">
              <w:r w:rsidRPr="00422B5E" w:rsidDel="00415C74">
                <w:rPr>
                  <w:rFonts w:ascii="Calibri" w:eastAsia="Times New Roman" w:hAnsi="Calibri" w:cs="Calibri"/>
                  <w:color w:val="000000"/>
                </w:rPr>
                <w:delText>Aftertreatment #2 system gas intake (J1939 SA 86)</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549549A" w14:textId="1189B6C2" w:rsidR="00EC7A1F" w:rsidRPr="00422B5E" w:rsidDel="00415C74" w:rsidRDefault="00EC7A1F" w:rsidP="00422B5E">
            <w:pPr>
              <w:spacing w:after="0" w:line="240" w:lineRule="auto"/>
              <w:jc w:val="center"/>
              <w:rPr>
                <w:del w:id="486" w:author="Ben Gardiner" w:date="2022-05-09T12:21:00Z"/>
                <w:rFonts w:ascii="Calibri" w:eastAsia="Times New Roman" w:hAnsi="Calibri" w:cs="Calibri"/>
                <w:b/>
                <w:bCs/>
                <w:color w:val="000000"/>
                <w:sz w:val="24"/>
                <w:szCs w:val="24"/>
              </w:rPr>
            </w:pPr>
            <w:del w:id="487"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93F5F22" w14:textId="6A2D75E0" w:rsidR="00EC7A1F" w:rsidRPr="00422B5E" w:rsidDel="00415C74" w:rsidRDefault="00EC7A1F" w:rsidP="00422B5E">
            <w:pPr>
              <w:spacing w:after="0" w:line="240" w:lineRule="auto"/>
              <w:rPr>
                <w:del w:id="488" w:author="Ben Gardiner" w:date="2022-05-09T12:21:00Z"/>
                <w:rFonts w:ascii="Calibri" w:eastAsia="Times New Roman" w:hAnsi="Calibri" w:cs="Calibri"/>
                <w:color w:val="000000"/>
              </w:rPr>
            </w:pPr>
            <w:del w:id="489"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78D1B440" w14:textId="76D3E2E4" w:rsidTr="00524A01">
        <w:trPr>
          <w:trHeight w:val="864"/>
          <w:del w:id="490"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F2049E9" w14:textId="5EE01827" w:rsidR="00EC7A1F" w:rsidRPr="00422B5E" w:rsidDel="00415C74" w:rsidRDefault="00EC7A1F" w:rsidP="00422B5E">
            <w:pPr>
              <w:spacing w:after="0" w:line="240" w:lineRule="auto"/>
              <w:rPr>
                <w:del w:id="491" w:author="Ben Gardiner" w:date="2022-05-09T12:21:00Z"/>
                <w:rFonts w:ascii="Calibri" w:eastAsia="Times New Roman" w:hAnsi="Calibri" w:cs="Calibri"/>
                <w:color w:val="000000"/>
              </w:rPr>
            </w:pPr>
            <w:del w:id="492" w:author="Ben Gardiner" w:date="2022-05-09T12:21:00Z">
              <w:r w:rsidRPr="00422B5E" w:rsidDel="00415C74">
                <w:rPr>
                  <w:rFonts w:ascii="Calibri" w:eastAsia="Times New Roman" w:hAnsi="Calibri" w:cs="Calibri"/>
                  <w:color w:val="000000"/>
                </w:rPr>
                <w:delText>Diesel Particulate Filter Controller (aka Aftertreatment Control Module (ACM) / Exhaust Emission Controller) (J1939 SA 211)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4C07A0A" w14:textId="13BA092E" w:rsidR="00EC7A1F" w:rsidRPr="00422B5E" w:rsidDel="00415C74" w:rsidRDefault="00EC7A1F" w:rsidP="00422B5E">
            <w:pPr>
              <w:spacing w:after="0" w:line="240" w:lineRule="auto"/>
              <w:jc w:val="center"/>
              <w:rPr>
                <w:del w:id="493" w:author="Ben Gardiner" w:date="2022-05-09T12:21:00Z"/>
                <w:rFonts w:ascii="Calibri" w:eastAsia="Times New Roman" w:hAnsi="Calibri" w:cs="Calibri"/>
                <w:b/>
                <w:bCs/>
                <w:color w:val="000000"/>
                <w:sz w:val="24"/>
                <w:szCs w:val="24"/>
              </w:rPr>
            </w:pPr>
            <w:del w:id="494"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71697FE" w14:textId="6727A438" w:rsidR="00EC7A1F" w:rsidRPr="00422B5E" w:rsidDel="00415C74" w:rsidRDefault="00EC7A1F" w:rsidP="00422B5E">
            <w:pPr>
              <w:spacing w:after="0" w:line="240" w:lineRule="auto"/>
              <w:rPr>
                <w:del w:id="495" w:author="Ben Gardiner" w:date="2022-05-09T12:21:00Z"/>
                <w:rFonts w:ascii="Calibri" w:eastAsia="Times New Roman" w:hAnsi="Calibri" w:cs="Calibri"/>
                <w:color w:val="000000"/>
              </w:rPr>
            </w:pPr>
            <w:del w:id="496"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2EEE063E" w14:textId="2F013AE9" w:rsidTr="00524A01">
        <w:trPr>
          <w:trHeight w:val="864"/>
          <w:del w:id="497"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FFCF84F" w14:textId="4FB88478" w:rsidR="00EC7A1F" w:rsidRPr="00422B5E" w:rsidDel="00415C74" w:rsidRDefault="00EC7A1F" w:rsidP="00422B5E">
            <w:pPr>
              <w:spacing w:after="0" w:line="240" w:lineRule="auto"/>
              <w:rPr>
                <w:del w:id="498" w:author="Ben Gardiner" w:date="2022-05-09T12:21:00Z"/>
                <w:rFonts w:ascii="Calibri" w:eastAsia="Times New Roman" w:hAnsi="Calibri" w:cs="Calibri"/>
                <w:color w:val="000000"/>
              </w:rPr>
            </w:pPr>
            <w:del w:id="499" w:author="Ben Gardiner" w:date="2022-05-09T12:21:00Z">
              <w:r w:rsidRPr="00422B5E" w:rsidDel="00415C74">
                <w:rPr>
                  <w:rFonts w:ascii="Calibri" w:eastAsia="Times New Roman" w:hAnsi="Calibri" w:cs="Calibri"/>
                  <w:color w:val="000000"/>
                </w:rPr>
                <w:delText>Engine Exhaust Backpressure (J1939 SA 34)</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6CEA852" w14:textId="5695D53F" w:rsidR="00EC7A1F" w:rsidRPr="00422B5E" w:rsidDel="00415C74" w:rsidRDefault="00EC7A1F" w:rsidP="00422B5E">
            <w:pPr>
              <w:spacing w:after="0" w:line="240" w:lineRule="auto"/>
              <w:jc w:val="center"/>
              <w:rPr>
                <w:del w:id="500" w:author="Ben Gardiner" w:date="2022-05-09T12:21:00Z"/>
                <w:rFonts w:ascii="Calibri" w:eastAsia="Times New Roman" w:hAnsi="Calibri" w:cs="Calibri"/>
                <w:b/>
                <w:bCs/>
                <w:color w:val="000000"/>
                <w:sz w:val="24"/>
                <w:szCs w:val="24"/>
              </w:rPr>
            </w:pPr>
            <w:del w:id="501"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11C1F6B" w14:textId="456AD885" w:rsidR="00EC7A1F" w:rsidRPr="00422B5E" w:rsidDel="00415C74" w:rsidRDefault="00EC7A1F" w:rsidP="00422B5E">
            <w:pPr>
              <w:spacing w:after="0" w:line="240" w:lineRule="auto"/>
              <w:rPr>
                <w:del w:id="502" w:author="Ben Gardiner" w:date="2022-05-09T12:21:00Z"/>
                <w:rFonts w:ascii="Calibri" w:eastAsia="Times New Roman" w:hAnsi="Calibri" w:cs="Calibri"/>
                <w:color w:val="000000"/>
              </w:rPr>
            </w:pPr>
            <w:del w:id="503"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2308C955" w14:textId="087707BC" w:rsidTr="00524A01">
        <w:trPr>
          <w:trHeight w:val="864"/>
          <w:del w:id="504"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723F1B" w14:textId="156CCE31" w:rsidR="00EC7A1F" w:rsidRPr="00422B5E" w:rsidDel="00415C74" w:rsidRDefault="00EC7A1F" w:rsidP="00422B5E">
            <w:pPr>
              <w:spacing w:after="0" w:line="240" w:lineRule="auto"/>
              <w:rPr>
                <w:del w:id="505" w:author="Ben Gardiner" w:date="2022-05-09T12:21:00Z"/>
                <w:rFonts w:ascii="Calibri" w:eastAsia="Times New Roman" w:hAnsi="Calibri" w:cs="Calibri"/>
                <w:color w:val="000000"/>
              </w:rPr>
            </w:pPr>
            <w:del w:id="506" w:author="Ben Gardiner" w:date="2022-05-09T12:21:00Z">
              <w:r w:rsidRPr="00422B5E" w:rsidDel="00415C74">
                <w:rPr>
                  <w:rFonts w:ascii="Calibri" w:eastAsia="Times New Roman" w:hAnsi="Calibri" w:cs="Calibri"/>
                  <w:color w:val="000000"/>
                </w:rPr>
                <w:delText>Fan Drive Controller (aka Fan Hub) (J1939 SA 78)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5EBD832" w14:textId="43DB6E96" w:rsidR="00EC7A1F" w:rsidRPr="00422B5E" w:rsidDel="00415C74" w:rsidRDefault="00EC7A1F" w:rsidP="00422B5E">
            <w:pPr>
              <w:spacing w:after="0" w:line="240" w:lineRule="auto"/>
              <w:jc w:val="center"/>
              <w:rPr>
                <w:del w:id="507" w:author="Ben Gardiner" w:date="2022-05-09T12:21:00Z"/>
                <w:rFonts w:ascii="Calibri" w:eastAsia="Times New Roman" w:hAnsi="Calibri" w:cs="Calibri"/>
                <w:b/>
                <w:bCs/>
                <w:color w:val="000000"/>
                <w:sz w:val="24"/>
                <w:szCs w:val="24"/>
              </w:rPr>
            </w:pPr>
            <w:del w:id="508"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3D1CF42" w14:textId="0D8D8013" w:rsidR="00EC7A1F" w:rsidRPr="00422B5E" w:rsidDel="00415C74" w:rsidRDefault="00EC7A1F" w:rsidP="00422B5E">
            <w:pPr>
              <w:spacing w:after="0" w:line="240" w:lineRule="auto"/>
              <w:rPr>
                <w:del w:id="509" w:author="Ben Gardiner" w:date="2022-05-09T12:21:00Z"/>
                <w:rFonts w:ascii="Calibri" w:eastAsia="Times New Roman" w:hAnsi="Calibri" w:cs="Calibri"/>
                <w:color w:val="000000"/>
              </w:rPr>
            </w:pPr>
            <w:del w:id="510"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4909A4DE" w14:textId="4280A905" w:rsidTr="00524A01">
        <w:trPr>
          <w:trHeight w:val="864"/>
          <w:del w:id="511"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2077C1" w14:textId="4BC23CD0" w:rsidR="00EC7A1F" w:rsidRPr="00422B5E" w:rsidDel="00415C74" w:rsidRDefault="00EC7A1F" w:rsidP="00422B5E">
            <w:pPr>
              <w:spacing w:after="0" w:line="240" w:lineRule="auto"/>
              <w:rPr>
                <w:del w:id="512" w:author="Ben Gardiner" w:date="2022-05-09T12:21:00Z"/>
                <w:rFonts w:ascii="Calibri" w:eastAsia="Times New Roman" w:hAnsi="Calibri" w:cs="Calibri"/>
                <w:color w:val="000000"/>
              </w:rPr>
            </w:pPr>
            <w:del w:id="513" w:author="Ben Gardiner" w:date="2022-05-09T12:21:00Z">
              <w:r w:rsidRPr="00422B5E" w:rsidDel="00415C74">
                <w:rPr>
                  <w:rFonts w:ascii="Calibri" w:eastAsia="Times New Roman" w:hAnsi="Calibri" w:cs="Calibri"/>
                  <w:color w:val="000000"/>
                </w:rPr>
                <w:delText>Idle Control System (J1939 SA 68)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F9EF198" w14:textId="292C4803" w:rsidR="00EC7A1F" w:rsidRPr="00422B5E" w:rsidDel="00415C74" w:rsidRDefault="00EC7A1F" w:rsidP="00422B5E">
            <w:pPr>
              <w:spacing w:after="0" w:line="240" w:lineRule="auto"/>
              <w:jc w:val="center"/>
              <w:rPr>
                <w:del w:id="514" w:author="Ben Gardiner" w:date="2022-05-09T12:21:00Z"/>
                <w:rFonts w:ascii="Calibri" w:eastAsia="Times New Roman" w:hAnsi="Calibri" w:cs="Calibri"/>
                <w:b/>
                <w:bCs/>
                <w:color w:val="000000"/>
                <w:sz w:val="24"/>
                <w:szCs w:val="24"/>
              </w:rPr>
            </w:pPr>
            <w:del w:id="515"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FA71CD2" w14:textId="24E36404" w:rsidR="00EC7A1F" w:rsidRPr="00422B5E" w:rsidDel="00415C74" w:rsidRDefault="00EC7A1F" w:rsidP="00422B5E">
            <w:pPr>
              <w:spacing w:after="0" w:line="240" w:lineRule="auto"/>
              <w:rPr>
                <w:del w:id="516" w:author="Ben Gardiner" w:date="2022-05-09T12:21:00Z"/>
                <w:rFonts w:ascii="Calibri" w:eastAsia="Times New Roman" w:hAnsi="Calibri" w:cs="Calibri"/>
                <w:color w:val="000000"/>
              </w:rPr>
            </w:pPr>
            <w:del w:id="517"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62468069" w14:textId="3FC3C6A0" w:rsidTr="00524A01">
        <w:trPr>
          <w:trHeight w:val="864"/>
          <w:del w:id="518"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206A6CD" w14:textId="40E949EF" w:rsidR="00EC7A1F" w:rsidRPr="00422B5E" w:rsidDel="00415C74" w:rsidRDefault="00EC7A1F" w:rsidP="00422B5E">
            <w:pPr>
              <w:spacing w:after="0" w:line="240" w:lineRule="auto"/>
              <w:rPr>
                <w:del w:id="519" w:author="Ben Gardiner" w:date="2022-05-09T12:21:00Z"/>
                <w:rFonts w:ascii="Calibri" w:eastAsia="Times New Roman" w:hAnsi="Calibri" w:cs="Calibri"/>
                <w:color w:val="000000"/>
              </w:rPr>
            </w:pPr>
            <w:del w:id="520" w:author="Ben Gardiner" w:date="2022-05-09T12:21:00Z">
              <w:r w:rsidRPr="00422B5E" w:rsidDel="00415C74">
                <w:rPr>
                  <w:rFonts w:ascii="Calibri" w:eastAsia="Times New Roman" w:hAnsi="Calibri" w:cs="Calibri"/>
                  <w:color w:val="000000"/>
                </w:rPr>
                <w:delText>Powertrain Control Module (aka Common Powertrain Controller Module (CPC)) (J1939 SA 90)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439CB42" w14:textId="5CB24EDA" w:rsidR="00EC7A1F" w:rsidRPr="00422B5E" w:rsidDel="00415C74" w:rsidRDefault="00EC7A1F" w:rsidP="00422B5E">
            <w:pPr>
              <w:spacing w:after="0" w:line="240" w:lineRule="auto"/>
              <w:jc w:val="center"/>
              <w:rPr>
                <w:del w:id="521" w:author="Ben Gardiner" w:date="2022-05-09T12:21:00Z"/>
                <w:rFonts w:ascii="Calibri" w:eastAsia="Times New Roman" w:hAnsi="Calibri" w:cs="Calibri"/>
                <w:b/>
                <w:bCs/>
                <w:color w:val="000000"/>
                <w:sz w:val="24"/>
                <w:szCs w:val="24"/>
              </w:rPr>
            </w:pPr>
            <w:del w:id="522"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58377313" w14:textId="5D8B302B" w:rsidR="00EC7A1F" w:rsidRPr="00422B5E" w:rsidDel="00415C74" w:rsidRDefault="00EC7A1F" w:rsidP="00422B5E">
            <w:pPr>
              <w:spacing w:after="0" w:line="240" w:lineRule="auto"/>
              <w:rPr>
                <w:del w:id="523" w:author="Ben Gardiner" w:date="2022-05-09T12:21:00Z"/>
                <w:rFonts w:ascii="Calibri" w:eastAsia="Times New Roman" w:hAnsi="Calibri" w:cs="Calibri"/>
                <w:color w:val="000000"/>
              </w:rPr>
            </w:pPr>
            <w:del w:id="524"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6B8404A7" w14:textId="5266F996" w:rsidTr="00524A01">
        <w:trPr>
          <w:trHeight w:val="864"/>
          <w:del w:id="525"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B9142F" w14:textId="7520C31D" w:rsidR="00EC7A1F" w:rsidRPr="00422B5E" w:rsidDel="00415C74" w:rsidRDefault="00EC7A1F" w:rsidP="00422B5E">
            <w:pPr>
              <w:spacing w:after="0" w:line="240" w:lineRule="auto"/>
              <w:rPr>
                <w:del w:id="526" w:author="Ben Gardiner" w:date="2022-05-09T12:21:00Z"/>
                <w:rFonts w:ascii="Calibri" w:eastAsia="Times New Roman" w:hAnsi="Calibri" w:cs="Calibri"/>
                <w:color w:val="000000"/>
              </w:rPr>
            </w:pPr>
            <w:del w:id="527" w:author="Ben Gardiner" w:date="2022-05-09T12:21:00Z">
              <w:r w:rsidRPr="00422B5E" w:rsidDel="00415C74">
                <w:rPr>
                  <w:rFonts w:ascii="Calibri" w:eastAsia="Times New Roman" w:hAnsi="Calibri" w:cs="Calibri"/>
                  <w:color w:val="000000"/>
                </w:rPr>
                <w:delText>Retarder - Engine (J1939 SA 15)</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8483952" w14:textId="26F41A4F" w:rsidR="00EC7A1F" w:rsidRPr="00422B5E" w:rsidDel="00415C74" w:rsidRDefault="00EC7A1F" w:rsidP="00422B5E">
            <w:pPr>
              <w:spacing w:after="0" w:line="240" w:lineRule="auto"/>
              <w:jc w:val="center"/>
              <w:rPr>
                <w:del w:id="528" w:author="Ben Gardiner" w:date="2022-05-09T12:21:00Z"/>
                <w:rFonts w:ascii="Calibri" w:eastAsia="Times New Roman" w:hAnsi="Calibri" w:cs="Calibri"/>
                <w:b/>
                <w:bCs/>
                <w:color w:val="000000"/>
                <w:sz w:val="24"/>
                <w:szCs w:val="24"/>
              </w:rPr>
            </w:pPr>
            <w:del w:id="529"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5CBEE5C" w14:textId="4CF79DA1" w:rsidR="00EC7A1F" w:rsidRPr="00422B5E" w:rsidDel="00415C74" w:rsidRDefault="00EC7A1F" w:rsidP="00422B5E">
            <w:pPr>
              <w:spacing w:after="0" w:line="240" w:lineRule="auto"/>
              <w:rPr>
                <w:del w:id="530" w:author="Ben Gardiner" w:date="2022-05-09T12:21:00Z"/>
                <w:rFonts w:ascii="Calibri" w:eastAsia="Times New Roman" w:hAnsi="Calibri" w:cs="Calibri"/>
                <w:color w:val="000000"/>
              </w:rPr>
            </w:pPr>
            <w:del w:id="531"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6EB5F2F6" w14:textId="54BDD90E" w:rsidTr="00524A01">
        <w:trPr>
          <w:trHeight w:val="864"/>
          <w:del w:id="532"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B37494" w14:textId="3615680B" w:rsidR="00EC7A1F" w:rsidRPr="00422B5E" w:rsidDel="00415C74" w:rsidRDefault="00EC7A1F" w:rsidP="00422B5E">
            <w:pPr>
              <w:spacing w:after="0" w:line="240" w:lineRule="auto"/>
              <w:rPr>
                <w:del w:id="533" w:author="Ben Gardiner" w:date="2022-05-09T12:21:00Z"/>
                <w:rFonts w:ascii="Calibri" w:eastAsia="Times New Roman" w:hAnsi="Calibri" w:cs="Calibri"/>
                <w:color w:val="000000"/>
              </w:rPr>
            </w:pPr>
            <w:del w:id="534" w:author="Ben Gardiner" w:date="2022-05-09T12:21:00Z">
              <w:r w:rsidRPr="00422B5E" w:rsidDel="00415C74">
                <w:rPr>
                  <w:rFonts w:ascii="Calibri" w:eastAsia="Times New Roman" w:hAnsi="Calibri" w:cs="Calibri"/>
                  <w:color w:val="000000"/>
                </w:rPr>
                <w:delText>Radiator (aka Radiator Fan Control) (J1939 SA 78, 00, 255)</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98C199E" w14:textId="6F97744E" w:rsidR="00EC7A1F" w:rsidRPr="00422B5E" w:rsidDel="00415C74" w:rsidRDefault="00EC7A1F" w:rsidP="00422B5E">
            <w:pPr>
              <w:spacing w:after="0" w:line="240" w:lineRule="auto"/>
              <w:jc w:val="center"/>
              <w:rPr>
                <w:del w:id="535" w:author="Ben Gardiner" w:date="2022-05-09T12:21:00Z"/>
                <w:rFonts w:ascii="Calibri" w:eastAsia="Times New Roman" w:hAnsi="Calibri" w:cs="Calibri"/>
                <w:b/>
                <w:bCs/>
                <w:color w:val="000000"/>
                <w:sz w:val="24"/>
                <w:szCs w:val="24"/>
              </w:rPr>
            </w:pPr>
            <w:del w:id="536"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EBFCA06" w14:textId="14B3E751" w:rsidR="00EC7A1F" w:rsidRPr="00422B5E" w:rsidDel="00415C74" w:rsidRDefault="00EC7A1F" w:rsidP="00422B5E">
            <w:pPr>
              <w:spacing w:after="0" w:line="240" w:lineRule="auto"/>
              <w:rPr>
                <w:del w:id="537" w:author="Ben Gardiner" w:date="2022-05-09T12:21:00Z"/>
                <w:rFonts w:ascii="Calibri" w:eastAsia="Times New Roman" w:hAnsi="Calibri" w:cs="Calibri"/>
                <w:color w:val="000000"/>
              </w:rPr>
            </w:pPr>
            <w:del w:id="538" w:author="Ben Gardiner" w:date="2022-05-09T12:21:00Z">
              <w:r w:rsidRPr="00422B5E" w:rsidDel="00415C74">
                <w:rPr>
                  <w:rFonts w:ascii="Calibri" w:eastAsia="Times New Roman" w:hAnsi="Calibri" w:cs="Calibri"/>
                  <w:color w:val="000000"/>
                </w:rPr>
                <w:delText>medium total risk</w:delText>
              </w:r>
            </w:del>
          </w:p>
        </w:tc>
      </w:tr>
      <w:tr w:rsidR="00EC7A1F" w:rsidRPr="00422B5E" w:rsidDel="00415C74" w14:paraId="1FD297D6" w14:textId="68C32317" w:rsidTr="00524A01">
        <w:trPr>
          <w:trHeight w:val="864"/>
          <w:del w:id="539"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36BCB4" w14:textId="40502676" w:rsidR="00EC7A1F" w:rsidRPr="00422B5E" w:rsidDel="00415C74" w:rsidRDefault="00EC7A1F" w:rsidP="00422B5E">
            <w:pPr>
              <w:spacing w:after="0" w:line="240" w:lineRule="auto"/>
              <w:rPr>
                <w:del w:id="540" w:author="Ben Gardiner" w:date="2022-05-09T12:21:00Z"/>
                <w:rFonts w:ascii="Calibri" w:eastAsia="Times New Roman" w:hAnsi="Calibri" w:cs="Calibri"/>
                <w:color w:val="000000"/>
              </w:rPr>
            </w:pPr>
            <w:del w:id="541" w:author="Ben Gardiner" w:date="2022-05-09T12:21:00Z">
              <w:r w:rsidRPr="00422B5E" w:rsidDel="00415C74">
                <w:rPr>
                  <w:rFonts w:ascii="Calibri" w:eastAsia="Times New Roman" w:hAnsi="Calibri" w:cs="Calibri"/>
                  <w:color w:val="000000"/>
                </w:rPr>
                <w:delText>Oil Pan Heater (J1939 SA 00)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FF2309D" w14:textId="00C78250" w:rsidR="00EC7A1F" w:rsidRPr="00422B5E" w:rsidDel="00415C74" w:rsidRDefault="00EC7A1F" w:rsidP="00422B5E">
            <w:pPr>
              <w:spacing w:after="0" w:line="240" w:lineRule="auto"/>
              <w:jc w:val="center"/>
              <w:rPr>
                <w:del w:id="542" w:author="Ben Gardiner" w:date="2022-05-09T12:21:00Z"/>
                <w:rFonts w:ascii="Calibri" w:eastAsia="Times New Roman" w:hAnsi="Calibri" w:cs="Calibri"/>
                <w:b/>
                <w:bCs/>
                <w:color w:val="000000"/>
                <w:sz w:val="24"/>
                <w:szCs w:val="24"/>
              </w:rPr>
            </w:pPr>
            <w:del w:id="543" w:author="Ben Gardiner" w:date="2022-05-09T12:21:00Z">
              <w:r w:rsidRPr="00422B5E" w:rsidDel="00415C74">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93FCE19" w14:textId="00F59789" w:rsidR="00EC7A1F" w:rsidRPr="00422B5E" w:rsidDel="00415C74" w:rsidRDefault="00EC7A1F" w:rsidP="00422B5E">
            <w:pPr>
              <w:spacing w:after="0" w:line="240" w:lineRule="auto"/>
              <w:rPr>
                <w:del w:id="544" w:author="Ben Gardiner" w:date="2022-05-09T12:21:00Z"/>
                <w:rFonts w:ascii="Calibri" w:eastAsia="Times New Roman" w:hAnsi="Calibri" w:cs="Calibri"/>
                <w:color w:val="000000"/>
              </w:rPr>
            </w:pPr>
            <w:del w:id="545" w:author="Ben Gardiner" w:date="2022-05-09T12:21:00Z">
              <w:r w:rsidRPr="00422B5E" w:rsidDel="00415C74">
                <w:rPr>
                  <w:rFonts w:ascii="Calibri" w:eastAsia="Times New Roman" w:hAnsi="Calibri" w:cs="Calibri"/>
                  <w:color w:val="000000"/>
                </w:rPr>
                <w:delText>medium total risk</w:delText>
              </w:r>
            </w:del>
          </w:p>
        </w:tc>
      </w:tr>
      <w:tr w:rsidR="00C2060B" w:rsidRPr="00422B5E" w:rsidDel="00415C74" w14:paraId="71454108" w14:textId="2CA42D71" w:rsidTr="005021DD">
        <w:trPr>
          <w:trHeight w:val="864"/>
          <w:del w:id="546"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tcPr>
          <w:p w14:paraId="415413B8" w14:textId="4F284FCD" w:rsidR="00C2060B" w:rsidRPr="00422B5E" w:rsidDel="00415C74" w:rsidRDefault="00C2060B" w:rsidP="00C2060B">
            <w:pPr>
              <w:spacing w:after="0" w:line="240" w:lineRule="auto"/>
              <w:rPr>
                <w:del w:id="547" w:author="Ben Gardiner" w:date="2022-05-09T12:21:00Z"/>
                <w:rFonts w:ascii="Calibri" w:eastAsia="Times New Roman" w:hAnsi="Calibri" w:cs="Calibri"/>
                <w:color w:val="000000"/>
              </w:rPr>
            </w:pPr>
            <w:del w:id="548" w:author="Ben Gardiner" w:date="2022-05-09T12:21:00Z">
              <w:r w:rsidRPr="00422B5E" w:rsidDel="00415C74">
                <w:rPr>
                  <w:rFonts w:ascii="Calibri" w:eastAsia="Times New Roman" w:hAnsi="Calibri" w:cs="Calibri"/>
                  <w:color w:val="000000"/>
                </w:rPr>
                <w:delText>Engine Injection Control Module (J1939 SA 00)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tcPr>
          <w:p w14:paraId="518560DF" w14:textId="4BB45E2F" w:rsidR="00C2060B" w:rsidRPr="00422B5E" w:rsidDel="00415C74" w:rsidRDefault="00C2060B" w:rsidP="00C2060B">
            <w:pPr>
              <w:spacing w:after="0" w:line="240" w:lineRule="auto"/>
              <w:jc w:val="center"/>
              <w:rPr>
                <w:del w:id="549" w:author="Ben Gardiner" w:date="2022-05-09T12:21:00Z"/>
                <w:rFonts w:ascii="Calibri" w:eastAsia="Times New Roman" w:hAnsi="Calibri" w:cs="Calibri"/>
                <w:b/>
                <w:bCs/>
                <w:color w:val="000000"/>
                <w:sz w:val="24"/>
                <w:szCs w:val="24"/>
              </w:rPr>
            </w:pPr>
            <w:del w:id="550" w:author="Ben Gardiner" w:date="2022-05-09T12:21:00Z">
              <w:r w:rsidRPr="00422B5E" w:rsidDel="00415C74">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tcPr>
          <w:p w14:paraId="04E21B7D" w14:textId="1F8AD899" w:rsidR="00C2060B" w:rsidRPr="00422B5E" w:rsidDel="00415C74" w:rsidRDefault="00C2060B" w:rsidP="00C2060B">
            <w:pPr>
              <w:spacing w:after="0" w:line="240" w:lineRule="auto"/>
              <w:rPr>
                <w:del w:id="551" w:author="Ben Gardiner" w:date="2022-05-09T12:21:00Z"/>
                <w:rFonts w:ascii="Calibri" w:eastAsia="Times New Roman" w:hAnsi="Calibri" w:cs="Calibri"/>
                <w:color w:val="000000"/>
              </w:rPr>
            </w:pPr>
            <w:del w:id="552" w:author="Ben Gardiner" w:date="2022-05-09T12:21:00Z">
              <w:r w:rsidRPr="00422B5E" w:rsidDel="00415C74">
                <w:rPr>
                  <w:rFonts w:ascii="Calibri" w:eastAsia="Times New Roman" w:hAnsi="Calibri" w:cs="Calibri"/>
                  <w:color w:val="000000"/>
                </w:rPr>
                <w:delText>low total risk</w:delText>
              </w:r>
            </w:del>
          </w:p>
        </w:tc>
      </w:tr>
      <w:tr w:rsidR="00C2060B" w:rsidRPr="00422B5E" w:rsidDel="00415C74" w14:paraId="5F99790B" w14:textId="564997CB" w:rsidTr="00524A01">
        <w:trPr>
          <w:trHeight w:val="864"/>
          <w:del w:id="553"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179EDE" w14:textId="312DCEEA" w:rsidR="00C2060B" w:rsidRPr="00422B5E" w:rsidDel="00415C74" w:rsidRDefault="00C2060B" w:rsidP="00C2060B">
            <w:pPr>
              <w:spacing w:after="0" w:line="240" w:lineRule="auto"/>
              <w:rPr>
                <w:del w:id="554" w:author="Ben Gardiner" w:date="2022-05-09T12:21:00Z"/>
                <w:rFonts w:ascii="Calibri" w:eastAsia="Times New Roman" w:hAnsi="Calibri" w:cs="Calibri"/>
                <w:color w:val="000000"/>
              </w:rPr>
            </w:pPr>
            <w:del w:id="555" w:author="Ben Gardiner" w:date="2022-05-09T12:21:00Z">
              <w:r w:rsidRPr="00422B5E" w:rsidDel="00415C74">
                <w:rPr>
                  <w:rFonts w:ascii="Calibri" w:eastAsia="Times New Roman" w:hAnsi="Calibri" w:cs="Calibri"/>
                  <w:color w:val="000000"/>
                </w:rPr>
                <w:delText>Aftertreatment #1 system gas outlet (aka NoX Sensors ) (J1939 SA 82)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E369858" w14:textId="34A6A150" w:rsidR="00C2060B" w:rsidRPr="00422B5E" w:rsidDel="00415C74" w:rsidRDefault="00C2060B" w:rsidP="00C2060B">
            <w:pPr>
              <w:spacing w:after="0" w:line="240" w:lineRule="auto"/>
              <w:jc w:val="center"/>
              <w:rPr>
                <w:del w:id="556" w:author="Ben Gardiner" w:date="2022-05-09T12:21:00Z"/>
                <w:rFonts w:ascii="Calibri" w:eastAsia="Times New Roman" w:hAnsi="Calibri" w:cs="Calibri"/>
                <w:b/>
                <w:bCs/>
                <w:color w:val="000000"/>
                <w:sz w:val="24"/>
                <w:szCs w:val="24"/>
              </w:rPr>
            </w:pPr>
            <w:del w:id="557"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F7F3ECF" w14:textId="1B0CD4BA" w:rsidR="00C2060B" w:rsidRPr="00422B5E" w:rsidDel="00415C74" w:rsidRDefault="00C2060B" w:rsidP="00C2060B">
            <w:pPr>
              <w:spacing w:after="0" w:line="240" w:lineRule="auto"/>
              <w:rPr>
                <w:del w:id="558" w:author="Ben Gardiner" w:date="2022-05-09T12:21:00Z"/>
                <w:rFonts w:ascii="Calibri" w:eastAsia="Times New Roman" w:hAnsi="Calibri" w:cs="Calibri"/>
                <w:color w:val="000000"/>
              </w:rPr>
            </w:pPr>
            <w:del w:id="559"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64377162" w14:textId="043306A0" w:rsidTr="00524A01">
        <w:trPr>
          <w:trHeight w:val="864"/>
          <w:del w:id="560"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DC57FC7" w14:textId="26D42434" w:rsidR="00C2060B" w:rsidRPr="00422B5E" w:rsidDel="00415C74" w:rsidRDefault="00C2060B" w:rsidP="00C2060B">
            <w:pPr>
              <w:spacing w:after="0" w:line="240" w:lineRule="auto"/>
              <w:rPr>
                <w:del w:id="561" w:author="Ben Gardiner" w:date="2022-05-09T12:21:00Z"/>
                <w:rFonts w:ascii="Calibri" w:eastAsia="Times New Roman" w:hAnsi="Calibri" w:cs="Calibri"/>
                <w:color w:val="000000"/>
              </w:rPr>
            </w:pPr>
            <w:del w:id="562" w:author="Ben Gardiner" w:date="2022-05-09T12:21:00Z">
              <w:r w:rsidRPr="00422B5E" w:rsidDel="00415C74">
                <w:rPr>
                  <w:rFonts w:ascii="Calibri" w:eastAsia="Times New Roman" w:hAnsi="Calibri" w:cs="Calibri"/>
                  <w:color w:val="000000"/>
                </w:rPr>
                <w:delText>Aftertreatment #2 system gas outlet (J1939 SA 87)</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CC3B488" w14:textId="77F6DD2E" w:rsidR="00C2060B" w:rsidRPr="00422B5E" w:rsidDel="00415C74" w:rsidRDefault="00C2060B" w:rsidP="00C2060B">
            <w:pPr>
              <w:spacing w:after="0" w:line="240" w:lineRule="auto"/>
              <w:jc w:val="center"/>
              <w:rPr>
                <w:del w:id="563" w:author="Ben Gardiner" w:date="2022-05-09T12:21:00Z"/>
                <w:rFonts w:ascii="Calibri" w:eastAsia="Times New Roman" w:hAnsi="Calibri" w:cs="Calibri"/>
                <w:b/>
                <w:bCs/>
                <w:color w:val="000000"/>
                <w:sz w:val="24"/>
                <w:szCs w:val="24"/>
              </w:rPr>
            </w:pPr>
            <w:del w:id="564"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AF1AAEF" w14:textId="3BC809F6" w:rsidR="00C2060B" w:rsidRPr="00422B5E" w:rsidDel="00415C74" w:rsidRDefault="00C2060B" w:rsidP="00C2060B">
            <w:pPr>
              <w:spacing w:after="0" w:line="240" w:lineRule="auto"/>
              <w:rPr>
                <w:del w:id="565" w:author="Ben Gardiner" w:date="2022-05-09T12:21:00Z"/>
                <w:rFonts w:ascii="Calibri" w:eastAsia="Times New Roman" w:hAnsi="Calibri" w:cs="Calibri"/>
                <w:color w:val="000000"/>
              </w:rPr>
            </w:pPr>
            <w:del w:id="566"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3A216BCF" w14:textId="46F61D11" w:rsidTr="00524A01">
        <w:trPr>
          <w:trHeight w:val="864"/>
          <w:del w:id="567"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E059F48" w14:textId="5AD6324A" w:rsidR="00C2060B" w:rsidRPr="00422B5E" w:rsidDel="00415C74" w:rsidRDefault="00C2060B" w:rsidP="00C2060B">
            <w:pPr>
              <w:spacing w:after="0" w:line="240" w:lineRule="auto"/>
              <w:rPr>
                <w:del w:id="568" w:author="Ben Gardiner" w:date="2022-05-09T12:21:00Z"/>
                <w:rFonts w:ascii="Calibri" w:eastAsia="Times New Roman" w:hAnsi="Calibri" w:cs="Calibri"/>
                <w:color w:val="000000"/>
              </w:rPr>
            </w:pPr>
            <w:del w:id="569" w:author="Ben Gardiner" w:date="2022-05-09T12:21:00Z">
              <w:r w:rsidRPr="00422B5E" w:rsidDel="00415C74">
                <w:rPr>
                  <w:rFonts w:ascii="Calibri" w:eastAsia="Times New Roman" w:hAnsi="Calibri" w:cs="Calibri"/>
                  <w:color w:val="000000"/>
                </w:rPr>
                <w:delText>Alternator/Electrical Charging System</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8BC6F76" w14:textId="43E27942" w:rsidR="00C2060B" w:rsidRPr="00422B5E" w:rsidDel="00415C74" w:rsidRDefault="00C2060B" w:rsidP="00C2060B">
            <w:pPr>
              <w:spacing w:after="0" w:line="240" w:lineRule="auto"/>
              <w:jc w:val="center"/>
              <w:rPr>
                <w:del w:id="570" w:author="Ben Gardiner" w:date="2022-05-09T12:21:00Z"/>
                <w:rFonts w:ascii="Calibri" w:eastAsia="Times New Roman" w:hAnsi="Calibri" w:cs="Calibri"/>
                <w:b/>
                <w:bCs/>
                <w:color w:val="000000"/>
                <w:sz w:val="24"/>
                <w:szCs w:val="24"/>
              </w:rPr>
            </w:pPr>
            <w:del w:id="571"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700CE7B1" w14:textId="19860EE5" w:rsidR="00C2060B" w:rsidRPr="00422B5E" w:rsidDel="00415C74" w:rsidRDefault="00C2060B" w:rsidP="00C2060B">
            <w:pPr>
              <w:spacing w:after="0" w:line="240" w:lineRule="auto"/>
              <w:rPr>
                <w:del w:id="572" w:author="Ben Gardiner" w:date="2022-05-09T12:21:00Z"/>
                <w:rFonts w:ascii="Calibri" w:eastAsia="Times New Roman" w:hAnsi="Calibri" w:cs="Calibri"/>
                <w:color w:val="000000"/>
              </w:rPr>
            </w:pPr>
            <w:del w:id="573"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1E79402D" w14:textId="3F719758" w:rsidTr="00524A01">
        <w:trPr>
          <w:trHeight w:val="864"/>
          <w:del w:id="574"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31BD71" w14:textId="4421F8A3" w:rsidR="00C2060B" w:rsidRPr="00422B5E" w:rsidDel="00415C74" w:rsidRDefault="00C2060B" w:rsidP="00C2060B">
            <w:pPr>
              <w:spacing w:after="0" w:line="240" w:lineRule="auto"/>
              <w:rPr>
                <w:del w:id="575" w:author="Ben Gardiner" w:date="2022-05-09T12:21:00Z"/>
                <w:rFonts w:ascii="Calibri" w:eastAsia="Times New Roman" w:hAnsi="Calibri" w:cs="Calibri"/>
                <w:color w:val="000000"/>
              </w:rPr>
            </w:pPr>
            <w:del w:id="576" w:author="Ben Gardiner" w:date="2022-05-09T12:21:00Z">
              <w:r w:rsidRPr="00422B5E" w:rsidDel="00415C74">
                <w:rPr>
                  <w:rFonts w:ascii="Calibri" w:eastAsia="Times New Roman" w:hAnsi="Calibri" w:cs="Calibri"/>
                  <w:color w:val="000000"/>
                </w:rPr>
                <w:delText>Battery Charger</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23D5857" w14:textId="1AF8ACFC" w:rsidR="00C2060B" w:rsidRPr="00422B5E" w:rsidDel="00415C74" w:rsidRDefault="00C2060B" w:rsidP="00C2060B">
            <w:pPr>
              <w:spacing w:after="0" w:line="240" w:lineRule="auto"/>
              <w:jc w:val="center"/>
              <w:rPr>
                <w:del w:id="577" w:author="Ben Gardiner" w:date="2022-05-09T12:21:00Z"/>
                <w:rFonts w:ascii="Calibri" w:eastAsia="Times New Roman" w:hAnsi="Calibri" w:cs="Calibri"/>
                <w:b/>
                <w:bCs/>
                <w:color w:val="000000"/>
                <w:sz w:val="24"/>
                <w:szCs w:val="24"/>
              </w:rPr>
            </w:pPr>
            <w:del w:id="578"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672D59A" w14:textId="1441E818" w:rsidR="00C2060B" w:rsidRPr="00422B5E" w:rsidDel="00415C74" w:rsidRDefault="00C2060B" w:rsidP="00C2060B">
            <w:pPr>
              <w:spacing w:after="0" w:line="240" w:lineRule="auto"/>
              <w:rPr>
                <w:del w:id="579" w:author="Ben Gardiner" w:date="2022-05-09T12:21:00Z"/>
                <w:rFonts w:ascii="Calibri" w:eastAsia="Times New Roman" w:hAnsi="Calibri" w:cs="Calibri"/>
                <w:color w:val="000000"/>
              </w:rPr>
            </w:pPr>
            <w:del w:id="580"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592C72D7" w14:textId="068F2248" w:rsidTr="00524A01">
        <w:trPr>
          <w:trHeight w:val="864"/>
          <w:del w:id="581"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9FBFE9" w14:textId="2346318B" w:rsidR="00C2060B" w:rsidRPr="00422B5E" w:rsidDel="00415C74" w:rsidRDefault="00C2060B" w:rsidP="00C2060B">
            <w:pPr>
              <w:spacing w:after="0" w:line="240" w:lineRule="auto"/>
              <w:rPr>
                <w:del w:id="582" w:author="Ben Gardiner" w:date="2022-05-09T12:21:00Z"/>
                <w:rFonts w:ascii="Calibri" w:eastAsia="Times New Roman" w:hAnsi="Calibri" w:cs="Calibri"/>
                <w:color w:val="000000"/>
              </w:rPr>
            </w:pPr>
            <w:del w:id="583" w:author="Ben Gardiner" w:date="2022-05-09T12:21:00Z">
              <w:r w:rsidRPr="00422B5E" w:rsidDel="00415C74">
                <w:rPr>
                  <w:rFonts w:ascii="Calibri" w:eastAsia="Times New Roman" w:hAnsi="Calibri" w:cs="Calibri"/>
                  <w:color w:val="000000"/>
                </w:rPr>
                <w:delText>Battery Pack Monitor #1 (J1939 SA 243)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7922504" w14:textId="0451BF05" w:rsidR="00C2060B" w:rsidRPr="00422B5E" w:rsidDel="00415C74" w:rsidRDefault="00C2060B" w:rsidP="00C2060B">
            <w:pPr>
              <w:spacing w:after="0" w:line="240" w:lineRule="auto"/>
              <w:jc w:val="center"/>
              <w:rPr>
                <w:del w:id="584" w:author="Ben Gardiner" w:date="2022-05-09T12:21:00Z"/>
                <w:rFonts w:ascii="Calibri" w:eastAsia="Times New Roman" w:hAnsi="Calibri" w:cs="Calibri"/>
                <w:b/>
                <w:bCs/>
                <w:color w:val="000000"/>
                <w:sz w:val="24"/>
                <w:szCs w:val="24"/>
              </w:rPr>
            </w:pPr>
            <w:del w:id="585"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CA2B5FD" w14:textId="2DB4A79E" w:rsidR="00C2060B" w:rsidRPr="00422B5E" w:rsidDel="00415C74" w:rsidRDefault="00C2060B" w:rsidP="00C2060B">
            <w:pPr>
              <w:spacing w:after="0" w:line="240" w:lineRule="auto"/>
              <w:rPr>
                <w:del w:id="586" w:author="Ben Gardiner" w:date="2022-05-09T12:21:00Z"/>
                <w:rFonts w:ascii="Calibri" w:eastAsia="Times New Roman" w:hAnsi="Calibri" w:cs="Calibri"/>
                <w:color w:val="000000"/>
              </w:rPr>
            </w:pPr>
            <w:del w:id="587"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1EECDE43" w14:textId="03A53ECB" w:rsidTr="00524A01">
        <w:trPr>
          <w:trHeight w:val="864"/>
          <w:del w:id="588"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3E8A55" w14:textId="2046ED0F" w:rsidR="00C2060B" w:rsidRPr="00422B5E" w:rsidDel="00415C74" w:rsidRDefault="00C2060B" w:rsidP="00C2060B">
            <w:pPr>
              <w:spacing w:after="0" w:line="240" w:lineRule="auto"/>
              <w:rPr>
                <w:del w:id="589" w:author="Ben Gardiner" w:date="2022-05-09T12:21:00Z"/>
                <w:rFonts w:ascii="Calibri" w:eastAsia="Times New Roman" w:hAnsi="Calibri" w:cs="Calibri"/>
                <w:color w:val="000000"/>
              </w:rPr>
            </w:pPr>
            <w:del w:id="590" w:author="Ben Gardiner" w:date="2022-05-09T12:21:00Z">
              <w:r w:rsidRPr="00422B5E" w:rsidDel="00415C74">
                <w:rPr>
                  <w:rFonts w:ascii="Calibri" w:eastAsia="Times New Roman" w:hAnsi="Calibri" w:cs="Calibri"/>
                  <w:color w:val="000000"/>
                </w:rPr>
                <w:delText>Catalyst Fluid Sensor (aka DEF Quality Sensor) (J1939 SA 211)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F4DABC2" w14:textId="32BFABE7" w:rsidR="00C2060B" w:rsidRPr="00422B5E" w:rsidDel="00415C74" w:rsidRDefault="00C2060B" w:rsidP="00C2060B">
            <w:pPr>
              <w:spacing w:after="0" w:line="240" w:lineRule="auto"/>
              <w:jc w:val="center"/>
              <w:rPr>
                <w:del w:id="591" w:author="Ben Gardiner" w:date="2022-05-09T12:21:00Z"/>
                <w:rFonts w:ascii="Calibri" w:eastAsia="Times New Roman" w:hAnsi="Calibri" w:cs="Calibri"/>
                <w:b/>
                <w:bCs/>
                <w:color w:val="000000"/>
                <w:sz w:val="24"/>
                <w:szCs w:val="24"/>
              </w:rPr>
            </w:pPr>
            <w:del w:id="592"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1C2F2E4" w14:textId="760D9F4D" w:rsidR="00C2060B" w:rsidRPr="00422B5E" w:rsidDel="00415C74" w:rsidRDefault="00C2060B" w:rsidP="00C2060B">
            <w:pPr>
              <w:spacing w:after="0" w:line="240" w:lineRule="auto"/>
              <w:rPr>
                <w:del w:id="593" w:author="Ben Gardiner" w:date="2022-05-09T12:21:00Z"/>
                <w:rFonts w:ascii="Calibri" w:eastAsia="Times New Roman" w:hAnsi="Calibri" w:cs="Calibri"/>
                <w:color w:val="000000"/>
              </w:rPr>
            </w:pPr>
            <w:del w:id="594"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3B11C521" w14:textId="34B172F5" w:rsidTr="00524A01">
        <w:trPr>
          <w:trHeight w:val="864"/>
          <w:del w:id="595"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17641F" w14:textId="7D5ED311" w:rsidR="00C2060B" w:rsidRPr="00422B5E" w:rsidDel="00415C74" w:rsidRDefault="00C2060B" w:rsidP="00C2060B">
            <w:pPr>
              <w:spacing w:after="0" w:line="240" w:lineRule="auto"/>
              <w:rPr>
                <w:del w:id="596" w:author="Ben Gardiner" w:date="2022-05-09T12:21:00Z"/>
                <w:rFonts w:ascii="Calibri" w:eastAsia="Times New Roman" w:hAnsi="Calibri" w:cs="Calibri"/>
                <w:color w:val="000000"/>
              </w:rPr>
            </w:pPr>
            <w:del w:id="597" w:author="Ben Gardiner" w:date="2022-05-09T12:21:00Z">
              <w:r w:rsidRPr="00422B5E" w:rsidDel="00415C74">
                <w:rPr>
                  <w:rFonts w:ascii="Calibri" w:eastAsia="Times New Roman" w:hAnsi="Calibri" w:cs="Calibri"/>
                  <w:color w:val="000000"/>
                </w:rPr>
                <w:delText>Engine Exhaust Gas Recirculation (J1939 SA 70)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C689A15" w14:textId="1B25F49C" w:rsidR="00C2060B" w:rsidRPr="00422B5E" w:rsidDel="00415C74" w:rsidRDefault="00C2060B" w:rsidP="00C2060B">
            <w:pPr>
              <w:spacing w:after="0" w:line="240" w:lineRule="auto"/>
              <w:jc w:val="center"/>
              <w:rPr>
                <w:del w:id="598" w:author="Ben Gardiner" w:date="2022-05-09T12:21:00Z"/>
                <w:rFonts w:ascii="Calibri" w:eastAsia="Times New Roman" w:hAnsi="Calibri" w:cs="Calibri"/>
                <w:b/>
                <w:bCs/>
                <w:color w:val="000000"/>
                <w:sz w:val="24"/>
                <w:szCs w:val="24"/>
              </w:rPr>
            </w:pPr>
            <w:del w:id="599"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73EBE088" w14:textId="37C25130" w:rsidR="00C2060B" w:rsidRPr="00422B5E" w:rsidDel="00415C74" w:rsidRDefault="00C2060B" w:rsidP="00C2060B">
            <w:pPr>
              <w:spacing w:after="0" w:line="240" w:lineRule="auto"/>
              <w:rPr>
                <w:del w:id="600" w:author="Ben Gardiner" w:date="2022-05-09T12:21:00Z"/>
                <w:rFonts w:ascii="Calibri" w:eastAsia="Times New Roman" w:hAnsi="Calibri" w:cs="Calibri"/>
                <w:color w:val="000000"/>
              </w:rPr>
            </w:pPr>
            <w:del w:id="601"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5E594DCE" w14:textId="770E9581" w:rsidTr="00524A01">
        <w:trPr>
          <w:trHeight w:val="864"/>
          <w:del w:id="602"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C4696B" w14:textId="456A0962" w:rsidR="00C2060B" w:rsidRPr="00422B5E" w:rsidDel="00415C74" w:rsidRDefault="00C2060B" w:rsidP="00C2060B">
            <w:pPr>
              <w:spacing w:after="0" w:line="240" w:lineRule="auto"/>
              <w:rPr>
                <w:del w:id="603" w:author="Ben Gardiner" w:date="2022-05-09T12:21:00Z"/>
                <w:rFonts w:ascii="Calibri" w:eastAsia="Times New Roman" w:hAnsi="Calibri" w:cs="Calibri"/>
                <w:color w:val="000000"/>
              </w:rPr>
            </w:pPr>
            <w:del w:id="604" w:author="Ben Gardiner" w:date="2022-05-09T12:21:00Z">
              <w:r w:rsidRPr="00422B5E" w:rsidDel="00415C74">
                <w:rPr>
                  <w:rFonts w:ascii="Calibri" w:eastAsia="Times New Roman" w:hAnsi="Calibri" w:cs="Calibri"/>
                  <w:color w:val="000000"/>
                </w:rPr>
                <w:delText>Ignition Control Module #1 (J1939 SA 52)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10CECF7" w14:textId="0A605678" w:rsidR="00C2060B" w:rsidRPr="00422B5E" w:rsidDel="00415C74" w:rsidRDefault="00C2060B" w:rsidP="00C2060B">
            <w:pPr>
              <w:spacing w:after="0" w:line="240" w:lineRule="auto"/>
              <w:jc w:val="center"/>
              <w:rPr>
                <w:del w:id="605" w:author="Ben Gardiner" w:date="2022-05-09T12:21:00Z"/>
                <w:rFonts w:ascii="Calibri" w:eastAsia="Times New Roman" w:hAnsi="Calibri" w:cs="Calibri"/>
                <w:b/>
                <w:bCs/>
                <w:color w:val="000000"/>
                <w:sz w:val="24"/>
                <w:szCs w:val="24"/>
              </w:rPr>
            </w:pPr>
            <w:del w:id="606"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7EB70F6" w14:textId="21C3FEB1" w:rsidR="00C2060B" w:rsidRPr="00422B5E" w:rsidDel="00415C74" w:rsidRDefault="00C2060B" w:rsidP="00C2060B">
            <w:pPr>
              <w:spacing w:after="0" w:line="240" w:lineRule="auto"/>
              <w:rPr>
                <w:del w:id="607" w:author="Ben Gardiner" w:date="2022-05-09T12:21:00Z"/>
                <w:rFonts w:ascii="Calibri" w:eastAsia="Times New Roman" w:hAnsi="Calibri" w:cs="Calibri"/>
                <w:color w:val="000000"/>
              </w:rPr>
            </w:pPr>
            <w:del w:id="608"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51FAB1F4" w14:textId="61D0F56E" w:rsidTr="00524A01">
        <w:trPr>
          <w:trHeight w:val="864"/>
          <w:del w:id="609"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0AB9C5" w14:textId="28C9BF6A" w:rsidR="00C2060B" w:rsidRPr="00422B5E" w:rsidDel="00415C74" w:rsidRDefault="00C2060B" w:rsidP="00C2060B">
            <w:pPr>
              <w:spacing w:after="0" w:line="240" w:lineRule="auto"/>
              <w:rPr>
                <w:del w:id="610" w:author="Ben Gardiner" w:date="2022-05-09T12:21:00Z"/>
                <w:rFonts w:ascii="Calibri" w:eastAsia="Times New Roman" w:hAnsi="Calibri" w:cs="Calibri"/>
                <w:color w:val="000000"/>
              </w:rPr>
            </w:pPr>
            <w:del w:id="611" w:author="Ben Gardiner" w:date="2022-05-09T12:21:00Z">
              <w:r w:rsidRPr="00422B5E" w:rsidDel="00415C74">
                <w:rPr>
                  <w:rFonts w:ascii="Calibri" w:eastAsia="Times New Roman" w:hAnsi="Calibri" w:cs="Calibri"/>
                  <w:color w:val="000000"/>
                </w:rPr>
                <w:delText>Turbocharger (J1939 SA 02)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D857D8D" w14:textId="2F27AA2C" w:rsidR="00C2060B" w:rsidRPr="00422B5E" w:rsidDel="00415C74" w:rsidRDefault="00C2060B" w:rsidP="00C2060B">
            <w:pPr>
              <w:spacing w:after="0" w:line="240" w:lineRule="auto"/>
              <w:jc w:val="center"/>
              <w:rPr>
                <w:del w:id="612" w:author="Ben Gardiner" w:date="2022-05-09T12:21:00Z"/>
                <w:rFonts w:ascii="Calibri" w:eastAsia="Times New Roman" w:hAnsi="Calibri" w:cs="Calibri"/>
                <w:b/>
                <w:bCs/>
                <w:color w:val="000000"/>
                <w:sz w:val="24"/>
                <w:szCs w:val="24"/>
              </w:rPr>
            </w:pPr>
            <w:del w:id="613"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52E72E6" w14:textId="77F3DF78" w:rsidR="00C2060B" w:rsidRPr="00422B5E" w:rsidDel="00415C74" w:rsidRDefault="00C2060B" w:rsidP="00C2060B">
            <w:pPr>
              <w:spacing w:after="0" w:line="240" w:lineRule="auto"/>
              <w:rPr>
                <w:del w:id="614" w:author="Ben Gardiner" w:date="2022-05-09T12:21:00Z"/>
                <w:rFonts w:ascii="Calibri" w:eastAsia="Times New Roman" w:hAnsi="Calibri" w:cs="Calibri"/>
                <w:color w:val="000000"/>
              </w:rPr>
            </w:pPr>
            <w:del w:id="615"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4362EEA9" w14:textId="40381910" w:rsidTr="00524A01">
        <w:trPr>
          <w:trHeight w:val="864"/>
          <w:del w:id="616"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89B3A9" w14:textId="2CE14275" w:rsidR="00C2060B" w:rsidRPr="00422B5E" w:rsidDel="00415C74" w:rsidRDefault="00C2060B" w:rsidP="00C2060B">
            <w:pPr>
              <w:spacing w:after="0" w:line="240" w:lineRule="auto"/>
              <w:rPr>
                <w:del w:id="617" w:author="Ben Gardiner" w:date="2022-05-09T12:21:00Z"/>
                <w:rFonts w:ascii="Calibri" w:eastAsia="Times New Roman" w:hAnsi="Calibri" w:cs="Calibri"/>
                <w:color w:val="000000"/>
              </w:rPr>
            </w:pPr>
            <w:del w:id="618" w:author="Ben Gardiner" w:date="2022-05-09T12:21:00Z">
              <w:r w:rsidRPr="00422B5E" w:rsidDel="00415C74">
                <w:rPr>
                  <w:rFonts w:ascii="Calibri" w:eastAsia="Times New Roman" w:hAnsi="Calibri" w:cs="Calibri"/>
                  <w:color w:val="000000"/>
                </w:rPr>
                <w:delText>Turbocharger Compressor Bypass (J1939 SA 02)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2BE21F3" w14:textId="3C07DE87" w:rsidR="00C2060B" w:rsidRPr="00422B5E" w:rsidDel="00415C74" w:rsidRDefault="00C2060B" w:rsidP="00C2060B">
            <w:pPr>
              <w:spacing w:after="0" w:line="240" w:lineRule="auto"/>
              <w:jc w:val="center"/>
              <w:rPr>
                <w:del w:id="619" w:author="Ben Gardiner" w:date="2022-05-09T12:21:00Z"/>
                <w:rFonts w:ascii="Calibri" w:eastAsia="Times New Roman" w:hAnsi="Calibri" w:cs="Calibri"/>
                <w:b/>
                <w:bCs/>
                <w:color w:val="000000"/>
                <w:sz w:val="24"/>
                <w:szCs w:val="24"/>
              </w:rPr>
            </w:pPr>
            <w:del w:id="620"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3295306" w14:textId="6FE85CAC" w:rsidR="00C2060B" w:rsidRPr="00422B5E" w:rsidDel="00415C74" w:rsidRDefault="00C2060B" w:rsidP="00C2060B">
            <w:pPr>
              <w:spacing w:after="0" w:line="240" w:lineRule="auto"/>
              <w:rPr>
                <w:del w:id="621" w:author="Ben Gardiner" w:date="2022-05-09T12:21:00Z"/>
                <w:rFonts w:ascii="Calibri" w:eastAsia="Times New Roman" w:hAnsi="Calibri" w:cs="Calibri"/>
                <w:color w:val="000000"/>
              </w:rPr>
            </w:pPr>
            <w:del w:id="622"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6E3BBC6A" w14:textId="32546DCD" w:rsidTr="00524A01">
        <w:trPr>
          <w:trHeight w:val="864"/>
          <w:del w:id="623"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6AAF4C" w14:textId="2EA1B254" w:rsidR="00C2060B" w:rsidRPr="00422B5E" w:rsidDel="00415C74" w:rsidRDefault="00C2060B" w:rsidP="00C2060B">
            <w:pPr>
              <w:spacing w:after="0" w:line="240" w:lineRule="auto"/>
              <w:rPr>
                <w:del w:id="624" w:author="Ben Gardiner" w:date="2022-05-09T12:21:00Z"/>
                <w:rFonts w:ascii="Calibri" w:eastAsia="Times New Roman" w:hAnsi="Calibri" w:cs="Calibri"/>
                <w:color w:val="000000"/>
              </w:rPr>
            </w:pPr>
            <w:del w:id="625" w:author="Ben Gardiner" w:date="2022-05-09T12:21:00Z">
              <w:r w:rsidRPr="00422B5E" w:rsidDel="00415C74">
                <w:rPr>
                  <w:rFonts w:ascii="Calibri" w:eastAsia="Times New Roman" w:hAnsi="Calibri" w:cs="Calibri"/>
                  <w:color w:val="000000"/>
                </w:rPr>
                <w:delText>Turbocharger Wastegate (J1939 SA 02)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8D3D1A6" w14:textId="01071865" w:rsidR="00C2060B" w:rsidRPr="00422B5E" w:rsidDel="00415C74" w:rsidRDefault="00C2060B" w:rsidP="00C2060B">
            <w:pPr>
              <w:spacing w:after="0" w:line="240" w:lineRule="auto"/>
              <w:jc w:val="center"/>
              <w:rPr>
                <w:del w:id="626" w:author="Ben Gardiner" w:date="2022-05-09T12:21:00Z"/>
                <w:rFonts w:ascii="Calibri" w:eastAsia="Times New Roman" w:hAnsi="Calibri" w:cs="Calibri"/>
                <w:b/>
                <w:bCs/>
                <w:color w:val="000000"/>
                <w:sz w:val="24"/>
                <w:szCs w:val="24"/>
              </w:rPr>
            </w:pPr>
            <w:del w:id="627"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11E9B61" w14:textId="0A9C8985" w:rsidR="00C2060B" w:rsidRPr="00422B5E" w:rsidDel="00415C74" w:rsidRDefault="00C2060B" w:rsidP="00C2060B">
            <w:pPr>
              <w:spacing w:after="0" w:line="240" w:lineRule="auto"/>
              <w:rPr>
                <w:del w:id="628" w:author="Ben Gardiner" w:date="2022-05-09T12:21:00Z"/>
                <w:rFonts w:ascii="Calibri" w:eastAsia="Times New Roman" w:hAnsi="Calibri" w:cs="Calibri"/>
                <w:color w:val="000000"/>
              </w:rPr>
            </w:pPr>
            <w:del w:id="629"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62EAD5F2" w14:textId="23402C93" w:rsidTr="00524A01">
        <w:trPr>
          <w:trHeight w:val="864"/>
          <w:del w:id="630"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B82918" w14:textId="1929CE0A" w:rsidR="00C2060B" w:rsidRPr="00422B5E" w:rsidDel="00415C74" w:rsidRDefault="00C2060B" w:rsidP="00C2060B">
            <w:pPr>
              <w:spacing w:after="0" w:line="240" w:lineRule="auto"/>
              <w:rPr>
                <w:del w:id="631" w:author="Ben Gardiner" w:date="2022-05-09T12:21:00Z"/>
                <w:rFonts w:ascii="Calibri" w:eastAsia="Times New Roman" w:hAnsi="Calibri" w:cs="Calibri"/>
                <w:color w:val="000000"/>
              </w:rPr>
            </w:pPr>
            <w:del w:id="632" w:author="Ben Gardiner" w:date="2022-05-09T12:21:00Z">
              <w:r w:rsidRPr="00422B5E" w:rsidDel="00415C74">
                <w:rPr>
                  <w:rFonts w:ascii="Calibri" w:eastAsia="Times New Roman" w:hAnsi="Calibri" w:cs="Calibri"/>
                  <w:color w:val="000000"/>
                </w:rPr>
                <w:delText>Air Intake System (J1939 SA 70)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80D377E" w14:textId="5F3AE03C" w:rsidR="00C2060B" w:rsidRPr="00422B5E" w:rsidDel="00415C74" w:rsidRDefault="00C2060B" w:rsidP="00C2060B">
            <w:pPr>
              <w:spacing w:after="0" w:line="240" w:lineRule="auto"/>
              <w:jc w:val="center"/>
              <w:rPr>
                <w:del w:id="633" w:author="Ben Gardiner" w:date="2022-05-09T12:21:00Z"/>
                <w:rFonts w:ascii="Calibri" w:eastAsia="Times New Roman" w:hAnsi="Calibri" w:cs="Calibri"/>
                <w:b/>
                <w:bCs/>
                <w:color w:val="000000"/>
                <w:sz w:val="24"/>
                <w:szCs w:val="24"/>
              </w:rPr>
            </w:pPr>
            <w:del w:id="634"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1E1691FA" w14:textId="0E13A8D2" w:rsidR="00C2060B" w:rsidRPr="00422B5E" w:rsidDel="00415C74" w:rsidRDefault="00C2060B" w:rsidP="00C2060B">
            <w:pPr>
              <w:spacing w:after="0" w:line="240" w:lineRule="auto"/>
              <w:rPr>
                <w:del w:id="635" w:author="Ben Gardiner" w:date="2022-05-09T12:21:00Z"/>
                <w:rFonts w:ascii="Calibri" w:eastAsia="Times New Roman" w:hAnsi="Calibri" w:cs="Calibri"/>
                <w:color w:val="000000"/>
              </w:rPr>
            </w:pPr>
            <w:del w:id="636"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16DE831B" w14:textId="76DDCB08" w:rsidTr="00524A01">
        <w:trPr>
          <w:trHeight w:val="864"/>
          <w:del w:id="637"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1E929B" w14:textId="02493044" w:rsidR="00C2060B" w:rsidRPr="00422B5E" w:rsidDel="00415C74" w:rsidRDefault="00C2060B" w:rsidP="00C2060B">
            <w:pPr>
              <w:spacing w:after="0" w:line="240" w:lineRule="auto"/>
              <w:rPr>
                <w:del w:id="638" w:author="Ben Gardiner" w:date="2022-05-09T12:21:00Z"/>
                <w:rFonts w:ascii="Calibri" w:eastAsia="Times New Roman" w:hAnsi="Calibri" w:cs="Calibri"/>
                <w:color w:val="000000"/>
              </w:rPr>
            </w:pPr>
            <w:del w:id="639" w:author="Ben Gardiner" w:date="2022-05-09T12:21:00Z">
              <w:r w:rsidRPr="00422B5E" w:rsidDel="00415C74">
                <w:rPr>
                  <w:rFonts w:ascii="Calibri" w:eastAsia="Times New Roman" w:hAnsi="Calibri" w:cs="Calibri"/>
                  <w:color w:val="000000"/>
                </w:rPr>
                <w:delText>Filtration Control</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DEB4184" w14:textId="7AC48A29" w:rsidR="00C2060B" w:rsidRPr="00422B5E" w:rsidDel="00415C74" w:rsidRDefault="00C2060B" w:rsidP="00C2060B">
            <w:pPr>
              <w:spacing w:after="0" w:line="240" w:lineRule="auto"/>
              <w:jc w:val="center"/>
              <w:rPr>
                <w:del w:id="640" w:author="Ben Gardiner" w:date="2022-05-09T12:21:00Z"/>
                <w:rFonts w:ascii="Calibri" w:eastAsia="Times New Roman" w:hAnsi="Calibri" w:cs="Calibri"/>
                <w:b/>
                <w:bCs/>
                <w:color w:val="000000"/>
                <w:sz w:val="24"/>
                <w:szCs w:val="24"/>
              </w:rPr>
            </w:pPr>
            <w:del w:id="641" w:author="Ben Gardiner" w:date="2022-05-09T12:21:00Z">
              <w:r w:rsidRPr="00422B5E" w:rsidDel="00415C74">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53D2C70" w14:textId="7364A368" w:rsidR="00C2060B" w:rsidRPr="00422B5E" w:rsidDel="00415C74" w:rsidRDefault="00C2060B" w:rsidP="00C2060B">
            <w:pPr>
              <w:spacing w:after="0" w:line="240" w:lineRule="auto"/>
              <w:rPr>
                <w:del w:id="642" w:author="Ben Gardiner" w:date="2022-05-09T12:21:00Z"/>
                <w:rFonts w:ascii="Calibri" w:eastAsia="Times New Roman" w:hAnsi="Calibri" w:cs="Calibri"/>
                <w:color w:val="000000"/>
              </w:rPr>
            </w:pPr>
            <w:del w:id="643" w:author="Ben Gardiner" w:date="2022-05-09T12:21:00Z">
              <w:r w:rsidRPr="00422B5E" w:rsidDel="00415C74">
                <w:rPr>
                  <w:rFonts w:ascii="Calibri" w:eastAsia="Times New Roman" w:hAnsi="Calibri" w:cs="Calibri"/>
                  <w:color w:val="000000"/>
                </w:rPr>
                <w:delText>min total risk</w:delText>
              </w:r>
            </w:del>
          </w:p>
        </w:tc>
      </w:tr>
      <w:tr w:rsidR="00C2060B" w:rsidRPr="00422B5E" w:rsidDel="00415C74" w14:paraId="204B02BC" w14:textId="0A4CF4E2" w:rsidTr="00524A01">
        <w:trPr>
          <w:trHeight w:val="864"/>
          <w:del w:id="644"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58620C" w14:textId="1330A986" w:rsidR="00C2060B" w:rsidRPr="00422B5E" w:rsidDel="00415C74" w:rsidRDefault="00C2060B" w:rsidP="00C2060B">
            <w:pPr>
              <w:spacing w:after="0" w:line="240" w:lineRule="auto"/>
              <w:rPr>
                <w:del w:id="645" w:author="Ben Gardiner" w:date="2022-05-09T12:21:00Z"/>
                <w:rFonts w:ascii="Calibri" w:eastAsia="Times New Roman" w:hAnsi="Calibri" w:cs="Calibri"/>
                <w:color w:val="000000"/>
              </w:rPr>
            </w:pPr>
            <w:del w:id="646" w:author="Ben Gardiner" w:date="2022-05-09T12:21:00Z">
              <w:r w:rsidRPr="00422B5E" w:rsidDel="00415C74">
                <w:rPr>
                  <w:rFonts w:ascii="Calibri" w:eastAsia="Times New Roman" w:hAnsi="Calibri" w:cs="Calibri"/>
                  <w:color w:val="000000"/>
                </w:rPr>
                <w:delText>Exhaust Emission Controller (J1939 SA 61)</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6B64BE3" w14:textId="6B9EE6EE" w:rsidR="00C2060B" w:rsidRPr="00422B5E" w:rsidDel="00415C74" w:rsidRDefault="00C2060B" w:rsidP="00C2060B">
            <w:pPr>
              <w:spacing w:after="0" w:line="240" w:lineRule="auto"/>
              <w:jc w:val="center"/>
              <w:rPr>
                <w:del w:id="647" w:author="Ben Gardiner" w:date="2022-05-09T12:21:00Z"/>
                <w:rFonts w:ascii="Calibri" w:eastAsia="Times New Roman" w:hAnsi="Calibri" w:cs="Calibri"/>
                <w:b/>
                <w:bCs/>
                <w:color w:val="000000"/>
                <w:sz w:val="24"/>
                <w:szCs w:val="24"/>
              </w:rPr>
            </w:pPr>
            <w:del w:id="648" w:author="Ben Gardiner" w:date="2022-05-09T12:21:00Z">
              <w:r w:rsidDel="00415C74">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7A8A2219" w14:textId="1BE06344" w:rsidR="00C2060B" w:rsidRPr="00422B5E" w:rsidDel="00415C74" w:rsidRDefault="00C2060B" w:rsidP="00C2060B">
            <w:pPr>
              <w:spacing w:after="0" w:line="240" w:lineRule="auto"/>
              <w:rPr>
                <w:del w:id="649" w:author="Ben Gardiner" w:date="2022-05-09T12:21:00Z"/>
                <w:rFonts w:ascii="Calibri" w:eastAsia="Times New Roman" w:hAnsi="Calibri" w:cs="Calibri"/>
                <w:color w:val="000000"/>
              </w:rPr>
            </w:pPr>
            <w:del w:id="650" w:author="Ben Gardiner" w:date="2022-05-09T12:21:00Z">
              <w:r w:rsidRPr="00422B5E" w:rsidDel="00415C74">
                <w:rPr>
                  <w:rFonts w:ascii="Calibri" w:eastAsia="Times New Roman" w:hAnsi="Calibri" w:cs="Calibri"/>
                  <w:color w:val="000000"/>
                </w:rPr>
                <w:delText>no responses / not common component</w:delText>
              </w:r>
            </w:del>
          </w:p>
        </w:tc>
      </w:tr>
      <w:tr w:rsidR="00C2060B" w:rsidRPr="00422B5E" w:rsidDel="00415C74" w14:paraId="15F17861" w14:textId="70E20ACD" w:rsidTr="00524A01">
        <w:trPr>
          <w:trHeight w:val="864"/>
          <w:del w:id="651" w:author="Ben Gardiner" w:date="2022-05-09T12:21: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B49E44" w14:textId="57A77A7D" w:rsidR="00C2060B" w:rsidRPr="00422B5E" w:rsidDel="00415C74" w:rsidRDefault="00C2060B" w:rsidP="00C2060B">
            <w:pPr>
              <w:spacing w:after="0" w:line="240" w:lineRule="auto"/>
              <w:rPr>
                <w:del w:id="652" w:author="Ben Gardiner" w:date="2022-05-09T12:21:00Z"/>
                <w:rFonts w:ascii="Calibri" w:eastAsia="Times New Roman" w:hAnsi="Calibri" w:cs="Calibri"/>
                <w:color w:val="000000"/>
              </w:rPr>
            </w:pPr>
            <w:del w:id="653" w:author="Ben Gardiner" w:date="2022-05-09T12:21:00Z">
              <w:r w:rsidRPr="00422B5E" w:rsidDel="00415C74">
                <w:rPr>
                  <w:rFonts w:ascii="Calibri" w:eastAsia="Times New Roman" w:hAnsi="Calibri" w:cs="Calibri"/>
                  <w:color w:val="000000"/>
                </w:rPr>
                <w:delText>Air Compressor</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44288AD8" w14:textId="238350D2" w:rsidR="00C2060B" w:rsidRPr="00422B5E" w:rsidDel="00415C74" w:rsidRDefault="00C2060B" w:rsidP="00C2060B">
            <w:pPr>
              <w:spacing w:after="0" w:line="240" w:lineRule="auto"/>
              <w:jc w:val="center"/>
              <w:rPr>
                <w:del w:id="654" w:author="Ben Gardiner" w:date="2022-05-09T12:21:00Z"/>
                <w:rFonts w:ascii="Calibri" w:eastAsia="Times New Roman" w:hAnsi="Calibri" w:cs="Calibri"/>
                <w:b/>
                <w:bCs/>
                <w:color w:val="000000"/>
                <w:sz w:val="24"/>
                <w:szCs w:val="24"/>
              </w:rPr>
            </w:pPr>
            <w:del w:id="655" w:author="Ben Gardiner" w:date="2022-05-09T12:21:00Z">
              <w:r w:rsidDel="00415C74">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26348EC" w14:textId="0F1D44B8" w:rsidR="00C2060B" w:rsidRPr="00422B5E" w:rsidDel="00415C74" w:rsidRDefault="00C2060B" w:rsidP="00C2060B">
            <w:pPr>
              <w:spacing w:after="0" w:line="240" w:lineRule="auto"/>
              <w:rPr>
                <w:del w:id="656" w:author="Ben Gardiner" w:date="2022-05-09T12:21:00Z"/>
                <w:rFonts w:ascii="Calibri" w:eastAsia="Times New Roman" w:hAnsi="Calibri" w:cs="Calibri"/>
                <w:color w:val="000000"/>
              </w:rPr>
            </w:pPr>
            <w:del w:id="657" w:author="Ben Gardiner" w:date="2022-05-09T12:21:00Z">
              <w:r w:rsidRPr="00422B5E" w:rsidDel="00415C74">
                <w:rPr>
                  <w:rFonts w:ascii="Calibri" w:eastAsia="Times New Roman" w:hAnsi="Calibri" w:cs="Calibri"/>
                  <w:color w:val="000000"/>
                </w:rPr>
                <w:delText>no responses / not common component</w:delText>
              </w:r>
            </w:del>
          </w:p>
        </w:tc>
      </w:tr>
    </w:tbl>
    <w:p w14:paraId="76E5E1FB" w14:textId="05CFD754" w:rsidR="0095248C" w:rsidRDefault="0095248C" w:rsidP="004D5EEB">
      <w:pPr>
        <w:shd w:val="clear" w:color="auto" w:fill="FFFFFF"/>
        <w:spacing w:before="100" w:beforeAutospacing="1" w:after="100" w:afterAutospacing="1" w:line="240" w:lineRule="auto"/>
        <w:ind w:left="720"/>
        <w:rPr>
          <w:ins w:id="658" w:author="Ben Gardiner" w:date="2022-05-09T12:24:00Z"/>
          <w:rFonts w:eastAsia="Times New Roman" w:cstheme="minorHAnsi"/>
          <w:color w:val="2E3338"/>
        </w:rPr>
      </w:pPr>
      <w:r w:rsidRPr="00AC7E0A">
        <w:rPr>
          <w:rFonts w:eastAsia="Times New Roman" w:cstheme="minorHAnsi"/>
          <w:color w:val="2E3338"/>
        </w:rPr>
        <w:t>TRANSMISSION</w:t>
      </w:r>
    </w:p>
    <w:tbl>
      <w:tblPr>
        <w:tblW w:w="9020" w:type="dxa"/>
        <w:tblLook w:val="04A0" w:firstRow="1" w:lastRow="0" w:firstColumn="1" w:lastColumn="0" w:noHBand="0" w:noVBand="1"/>
      </w:tblPr>
      <w:tblGrid>
        <w:gridCol w:w="5740"/>
        <w:gridCol w:w="1240"/>
        <w:gridCol w:w="2040"/>
      </w:tblGrid>
      <w:tr w:rsidR="00035B27" w:rsidRPr="00035B27" w14:paraId="2F8A3B0A" w14:textId="77777777" w:rsidTr="00035B27">
        <w:trPr>
          <w:trHeight w:val="1003"/>
          <w:ins w:id="659"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C2D7DD0" w14:textId="77777777" w:rsidR="00035B27" w:rsidRPr="00035B27" w:rsidRDefault="00035B27" w:rsidP="00035B27">
            <w:pPr>
              <w:spacing w:after="0" w:line="240" w:lineRule="auto"/>
              <w:rPr>
                <w:ins w:id="660" w:author="Ben Gardiner" w:date="2022-05-09T12:25:00Z"/>
                <w:rFonts w:ascii="Calibri" w:eastAsia="Times New Roman" w:hAnsi="Calibri" w:cs="Calibri"/>
                <w:color w:val="000000"/>
              </w:rPr>
            </w:pPr>
            <w:ins w:id="661" w:author="Ben Gardiner" w:date="2022-05-09T12:25:00Z">
              <w:r w:rsidRPr="00035B27">
                <w:rPr>
                  <w:rFonts w:ascii="Calibri" w:eastAsia="Times New Roman" w:hAnsi="Calibri" w:cs="Calibri"/>
                  <w:color w:val="000000"/>
                </w:rPr>
                <w:t>Transmission Telematics</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08408422" w14:textId="77777777" w:rsidR="00035B27" w:rsidRPr="00035B27" w:rsidRDefault="00035B27" w:rsidP="00035B27">
            <w:pPr>
              <w:spacing w:after="0" w:line="240" w:lineRule="auto"/>
              <w:jc w:val="center"/>
              <w:rPr>
                <w:ins w:id="662" w:author="Ben Gardiner" w:date="2022-05-09T12:25:00Z"/>
                <w:rFonts w:ascii="Calibri" w:eastAsia="Times New Roman" w:hAnsi="Calibri" w:cs="Calibri"/>
                <w:b/>
                <w:bCs/>
                <w:color w:val="000000"/>
                <w:sz w:val="24"/>
                <w:szCs w:val="24"/>
              </w:rPr>
            </w:pPr>
            <w:ins w:id="663" w:author="Ben Gardiner" w:date="2022-05-09T12:25:00Z">
              <w:r w:rsidRPr="00035B27">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12" w:space="0" w:color="auto"/>
            </w:tcBorders>
            <w:shd w:val="clear" w:color="000000" w:fill="FFFFFF"/>
            <w:vAlign w:val="bottom"/>
            <w:hideMark/>
          </w:tcPr>
          <w:p w14:paraId="2E19D196" w14:textId="77777777" w:rsidR="00035B27" w:rsidRPr="00035B27" w:rsidRDefault="00035B27" w:rsidP="00035B27">
            <w:pPr>
              <w:spacing w:after="0" w:line="240" w:lineRule="auto"/>
              <w:rPr>
                <w:ins w:id="664" w:author="Ben Gardiner" w:date="2022-05-09T12:25:00Z"/>
                <w:rFonts w:ascii="Calibri" w:eastAsia="Times New Roman" w:hAnsi="Calibri" w:cs="Calibri"/>
                <w:color w:val="000000"/>
              </w:rPr>
            </w:pPr>
            <w:ins w:id="665" w:author="Ben Gardiner" w:date="2022-05-09T12:25:00Z">
              <w:r w:rsidRPr="00035B27">
                <w:rPr>
                  <w:rFonts w:ascii="Calibri" w:eastAsia="Times New Roman" w:hAnsi="Calibri" w:cs="Calibri"/>
                  <w:color w:val="000000"/>
                </w:rPr>
                <w:t>telematics device</w:t>
              </w:r>
            </w:ins>
          </w:p>
        </w:tc>
      </w:tr>
      <w:tr w:rsidR="00035B27" w:rsidRPr="00035B27" w14:paraId="30D62D19" w14:textId="77777777" w:rsidTr="00035B27">
        <w:trPr>
          <w:trHeight w:val="1003"/>
          <w:ins w:id="666"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507B66A" w14:textId="77777777" w:rsidR="00035B27" w:rsidRPr="00035B27" w:rsidRDefault="00035B27" w:rsidP="00035B27">
            <w:pPr>
              <w:spacing w:after="0" w:line="240" w:lineRule="auto"/>
              <w:rPr>
                <w:ins w:id="667" w:author="Ben Gardiner" w:date="2022-05-09T12:25:00Z"/>
                <w:rFonts w:ascii="Calibri" w:eastAsia="Times New Roman" w:hAnsi="Calibri" w:cs="Calibri"/>
                <w:color w:val="000000"/>
              </w:rPr>
            </w:pPr>
            <w:ins w:id="668" w:author="Ben Gardiner" w:date="2022-05-09T12:25:00Z">
              <w:r w:rsidRPr="00035B27">
                <w:rPr>
                  <w:rFonts w:ascii="Calibri" w:eastAsia="Times New Roman" w:hAnsi="Calibri" w:cs="Calibri"/>
                  <w:color w:val="000000"/>
                </w:rPr>
                <w:t>Clutch/Converter Unit (J1939 SA 78)</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3EDDACB" w14:textId="77777777" w:rsidR="00035B27" w:rsidRPr="00035B27" w:rsidRDefault="00035B27" w:rsidP="00035B27">
            <w:pPr>
              <w:spacing w:after="0" w:line="240" w:lineRule="auto"/>
              <w:jc w:val="center"/>
              <w:rPr>
                <w:ins w:id="669" w:author="Ben Gardiner" w:date="2022-05-09T12:25:00Z"/>
                <w:rFonts w:ascii="Calibri" w:eastAsia="Times New Roman" w:hAnsi="Calibri" w:cs="Calibri"/>
                <w:b/>
                <w:bCs/>
                <w:color w:val="000000"/>
                <w:sz w:val="24"/>
                <w:szCs w:val="24"/>
              </w:rPr>
            </w:pPr>
            <w:ins w:id="670"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06EF993B" w14:textId="77777777" w:rsidR="00035B27" w:rsidRPr="00035B27" w:rsidRDefault="00035B27" w:rsidP="00035B27">
            <w:pPr>
              <w:spacing w:after="0" w:line="240" w:lineRule="auto"/>
              <w:rPr>
                <w:ins w:id="671" w:author="Ben Gardiner" w:date="2022-05-09T12:25:00Z"/>
                <w:rFonts w:ascii="Calibri" w:eastAsia="Times New Roman" w:hAnsi="Calibri" w:cs="Calibri"/>
                <w:color w:val="000000"/>
              </w:rPr>
            </w:pPr>
            <w:ins w:id="672" w:author="Ben Gardiner" w:date="2022-05-09T12:25:00Z">
              <w:r w:rsidRPr="00035B27">
                <w:rPr>
                  <w:rFonts w:ascii="Calibri" w:eastAsia="Times New Roman" w:hAnsi="Calibri" w:cs="Calibri"/>
                  <w:color w:val="000000"/>
                </w:rPr>
                <w:t xml:space="preserve">high enough </w:t>
              </w:r>
              <w:proofErr w:type="spellStart"/>
              <w:r w:rsidRPr="00035B27">
                <w:rPr>
                  <w:rFonts w:ascii="Calibri" w:eastAsia="Times New Roman" w:hAnsi="Calibri" w:cs="Calibri"/>
                  <w:color w:val="000000"/>
                </w:rPr>
                <w:t>severy</w:t>
              </w:r>
              <w:proofErr w:type="spellEnd"/>
              <w:r w:rsidRPr="00035B27">
                <w:rPr>
                  <w:rFonts w:ascii="Calibri" w:eastAsia="Times New Roman" w:hAnsi="Calibri" w:cs="Calibri"/>
                  <w:color w:val="000000"/>
                </w:rPr>
                <w:t xml:space="preserve"> independent of low </w:t>
              </w:r>
              <w:proofErr w:type="spellStart"/>
              <w:r w:rsidRPr="00035B27">
                <w:rPr>
                  <w:rFonts w:ascii="Calibri" w:eastAsia="Times New Roman" w:hAnsi="Calibri" w:cs="Calibri"/>
                  <w:color w:val="000000"/>
                </w:rPr>
                <w:t>overal</w:t>
              </w:r>
              <w:proofErr w:type="spellEnd"/>
              <w:r w:rsidRPr="00035B27">
                <w:rPr>
                  <w:rFonts w:ascii="Calibri" w:eastAsia="Times New Roman" w:hAnsi="Calibri" w:cs="Calibri"/>
                  <w:color w:val="000000"/>
                </w:rPr>
                <w:t xml:space="preserve"> risk</w:t>
              </w:r>
            </w:ins>
          </w:p>
        </w:tc>
      </w:tr>
      <w:tr w:rsidR="00035B27" w:rsidRPr="00035B27" w14:paraId="7E2F2BDC" w14:textId="77777777" w:rsidTr="00035B27">
        <w:trPr>
          <w:trHeight w:val="1003"/>
          <w:ins w:id="673"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8CE88F" w14:textId="77777777" w:rsidR="00035B27" w:rsidRPr="00035B27" w:rsidRDefault="00035B27" w:rsidP="00035B27">
            <w:pPr>
              <w:spacing w:after="0" w:line="240" w:lineRule="auto"/>
              <w:rPr>
                <w:ins w:id="674" w:author="Ben Gardiner" w:date="2022-05-09T12:25:00Z"/>
                <w:rFonts w:ascii="Calibri" w:eastAsia="Times New Roman" w:hAnsi="Calibri" w:cs="Calibri"/>
                <w:color w:val="000000"/>
              </w:rPr>
            </w:pPr>
            <w:ins w:id="675" w:author="Ben Gardiner" w:date="2022-05-09T12:25:00Z">
              <w:r w:rsidRPr="00035B27">
                <w:rPr>
                  <w:rFonts w:ascii="Calibri" w:eastAsia="Times New Roman" w:hAnsi="Calibri" w:cs="Calibri"/>
                  <w:color w:val="000000"/>
                </w:rPr>
                <w:t xml:space="preserve">Power </w:t>
              </w:r>
              <w:proofErr w:type="spellStart"/>
              <w:r w:rsidRPr="00035B27">
                <w:rPr>
                  <w:rFonts w:ascii="Calibri" w:eastAsia="Times New Roman" w:hAnsi="Calibri" w:cs="Calibri"/>
                  <w:color w:val="000000"/>
                </w:rPr>
                <w:t>TakeOff</w:t>
              </w:r>
              <w:proofErr w:type="spellEnd"/>
              <w:r w:rsidRPr="00035B27">
                <w:rPr>
                  <w:rFonts w:ascii="Calibri" w:eastAsia="Times New Roman" w:hAnsi="Calibri" w:cs="Calibri"/>
                  <w:color w:val="000000"/>
                </w:rPr>
                <w:t xml:space="preserve"> - (Main or Rear) (J1939 SA 07)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FC26C92" w14:textId="77777777" w:rsidR="00035B27" w:rsidRPr="00035B27" w:rsidRDefault="00035B27" w:rsidP="00035B27">
            <w:pPr>
              <w:spacing w:after="0" w:line="240" w:lineRule="auto"/>
              <w:jc w:val="center"/>
              <w:rPr>
                <w:ins w:id="676" w:author="Ben Gardiner" w:date="2022-05-09T12:25:00Z"/>
                <w:rFonts w:ascii="Calibri" w:eastAsia="Times New Roman" w:hAnsi="Calibri" w:cs="Calibri"/>
                <w:b/>
                <w:bCs/>
                <w:color w:val="000000"/>
                <w:sz w:val="24"/>
                <w:szCs w:val="24"/>
              </w:rPr>
            </w:pPr>
            <w:ins w:id="677"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0CC06D7" w14:textId="77777777" w:rsidR="00035B27" w:rsidRPr="00035B27" w:rsidRDefault="00035B27" w:rsidP="00035B27">
            <w:pPr>
              <w:spacing w:after="0" w:line="240" w:lineRule="auto"/>
              <w:rPr>
                <w:ins w:id="678" w:author="Ben Gardiner" w:date="2022-05-09T12:25:00Z"/>
                <w:rFonts w:ascii="Calibri" w:eastAsia="Times New Roman" w:hAnsi="Calibri" w:cs="Calibri"/>
                <w:color w:val="000000"/>
              </w:rPr>
            </w:pPr>
            <w:ins w:id="679" w:author="Ben Gardiner" w:date="2022-05-09T12:25:00Z">
              <w:r w:rsidRPr="00035B27">
                <w:rPr>
                  <w:rFonts w:ascii="Calibri" w:eastAsia="Times New Roman" w:hAnsi="Calibri" w:cs="Calibri"/>
                  <w:color w:val="000000"/>
                </w:rPr>
                <w:t>medium total risk</w:t>
              </w:r>
            </w:ins>
          </w:p>
        </w:tc>
      </w:tr>
      <w:tr w:rsidR="00035B27" w:rsidRPr="00035B27" w14:paraId="3B101E08" w14:textId="77777777" w:rsidTr="00035B27">
        <w:trPr>
          <w:trHeight w:val="1003"/>
          <w:ins w:id="680"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B29B3E" w14:textId="77777777" w:rsidR="00035B27" w:rsidRPr="00035B27" w:rsidRDefault="00035B27" w:rsidP="00035B27">
            <w:pPr>
              <w:spacing w:after="0" w:line="240" w:lineRule="auto"/>
              <w:rPr>
                <w:ins w:id="681" w:author="Ben Gardiner" w:date="2022-05-09T12:25:00Z"/>
                <w:rFonts w:ascii="Calibri" w:eastAsia="Times New Roman" w:hAnsi="Calibri" w:cs="Calibri"/>
                <w:color w:val="000000"/>
              </w:rPr>
            </w:pPr>
            <w:ins w:id="682" w:author="Ben Gardiner" w:date="2022-05-09T12:25:00Z">
              <w:r w:rsidRPr="00035B27">
                <w:rPr>
                  <w:rFonts w:ascii="Calibri" w:eastAsia="Times New Roman" w:hAnsi="Calibri" w:cs="Calibri"/>
                  <w:color w:val="000000"/>
                </w:rPr>
                <w:t xml:space="preserve">Power </w:t>
              </w:r>
              <w:proofErr w:type="spellStart"/>
              <w:r w:rsidRPr="00035B27">
                <w:rPr>
                  <w:rFonts w:ascii="Calibri" w:eastAsia="Times New Roman" w:hAnsi="Calibri" w:cs="Calibri"/>
                  <w:color w:val="000000"/>
                </w:rPr>
                <w:t>TakeOff</w:t>
              </w:r>
              <w:proofErr w:type="spellEnd"/>
              <w:r w:rsidRPr="00035B27">
                <w:rPr>
                  <w:rFonts w:ascii="Calibri" w:eastAsia="Times New Roman" w:hAnsi="Calibri" w:cs="Calibri"/>
                  <w:color w:val="000000"/>
                </w:rPr>
                <w:t xml:space="preserve"> (Front or Secondary) (J1939 SA 07)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8FA9155" w14:textId="77777777" w:rsidR="00035B27" w:rsidRPr="00035B27" w:rsidRDefault="00035B27" w:rsidP="00035B27">
            <w:pPr>
              <w:spacing w:after="0" w:line="240" w:lineRule="auto"/>
              <w:jc w:val="center"/>
              <w:rPr>
                <w:ins w:id="683" w:author="Ben Gardiner" w:date="2022-05-09T12:25:00Z"/>
                <w:rFonts w:ascii="Calibri" w:eastAsia="Times New Roman" w:hAnsi="Calibri" w:cs="Calibri"/>
                <w:b/>
                <w:bCs/>
                <w:color w:val="000000"/>
                <w:sz w:val="24"/>
                <w:szCs w:val="24"/>
              </w:rPr>
            </w:pPr>
            <w:ins w:id="684"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FA654CD" w14:textId="77777777" w:rsidR="00035B27" w:rsidRPr="00035B27" w:rsidRDefault="00035B27" w:rsidP="00035B27">
            <w:pPr>
              <w:spacing w:after="0" w:line="240" w:lineRule="auto"/>
              <w:rPr>
                <w:ins w:id="685" w:author="Ben Gardiner" w:date="2022-05-09T12:25:00Z"/>
                <w:rFonts w:ascii="Calibri" w:eastAsia="Times New Roman" w:hAnsi="Calibri" w:cs="Calibri"/>
                <w:color w:val="000000"/>
              </w:rPr>
            </w:pPr>
            <w:ins w:id="686" w:author="Ben Gardiner" w:date="2022-05-09T12:25:00Z">
              <w:r w:rsidRPr="00035B27">
                <w:rPr>
                  <w:rFonts w:ascii="Calibri" w:eastAsia="Times New Roman" w:hAnsi="Calibri" w:cs="Calibri"/>
                  <w:color w:val="000000"/>
                </w:rPr>
                <w:t>large operational risk and directly connected to several ports</w:t>
              </w:r>
            </w:ins>
          </w:p>
        </w:tc>
      </w:tr>
      <w:tr w:rsidR="00035B27" w:rsidRPr="00035B27" w14:paraId="6E275D04" w14:textId="77777777" w:rsidTr="00035B27">
        <w:trPr>
          <w:trHeight w:val="1003"/>
          <w:ins w:id="687"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5CDF69" w14:textId="77777777" w:rsidR="00035B27" w:rsidRPr="00035B27" w:rsidRDefault="00035B27" w:rsidP="00035B27">
            <w:pPr>
              <w:spacing w:after="0" w:line="240" w:lineRule="auto"/>
              <w:rPr>
                <w:ins w:id="688" w:author="Ben Gardiner" w:date="2022-05-09T12:25:00Z"/>
                <w:rFonts w:ascii="Calibri" w:eastAsia="Times New Roman" w:hAnsi="Calibri" w:cs="Calibri"/>
                <w:color w:val="000000"/>
              </w:rPr>
            </w:pPr>
            <w:ins w:id="689" w:author="Ben Gardiner" w:date="2022-05-09T12:25:00Z">
              <w:r w:rsidRPr="00035B27">
                <w:rPr>
                  <w:rFonts w:ascii="Calibri" w:eastAsia="Times New Roman" w:hAnsi="Calibri" w:cs="Calibri"/>
                  <w:color w:val="000000"/>
                </w:rPr>
                <w:t>Retarder - Driveline (J1939 SA 16)</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9F3BC6D" w14:textId="77777777" w:rsidR="00035B27" w:rsidRPr="00035B27" w:rsidRDefault="00035B27" w:rsidP="00035B27">
            <w:pPr>
              <w:spacing w:after="0" w:line="240" w:lineRule="auto"/>
              <w:jc w:val="center"/>
              <w:rPr>
                <w:ins w:id="690" w:author="Ben Gardiner" w:date="2022-05-09T12:25:00Z"/>
                <w:rFonts w:ascii="Calibri" w:eastAsia="Times New Roman" w:hAnsi="Calibri" w:cs="Calibri"/>
                <w:b/>
                <w:bCs/>
                <w:color w:val="000000"/>
                <w:sz w:val="24"/>
                <w:szCs w:val="24"/>
              </w:rPr>
            </w:pPr>
            <w:ins w:id="691"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0690700D" w14:textId="77777777" w:rsidR="00035B27" w:rsidRPr="00035B27" w:rsidRDefault="00035B27" w:rsidP="00035B27">
            <w:pPr>
              <w:spacing w:after="0" w:line="240" w:lineRule="auto"/>
              <w:rPr>
                <w:ins w:id="692" w:author="Ben Gardiner" w:date="2022-05-09T12:25:00Z"/>
                <w:rFonts w:ascii="Calibri" w:eastAsia="Times New Roman" w:hAnsi="Calibri" w:cs="Calibri"/>
                <w:color w:val="000000"/>
              </w:rPr>
            </w:pPr>
            <w:ins w:id="693" w:author="Ben Gardiner" w:date="2022-05-09T12:25:00Z">
              <w:r w:rsidRPr="00035B27">
                <w:rPr>
                  <w:rFonts w:ascii="Calibri" w:eastAsia="Times New Roman" w:hAnsi="Calibri" w:cs="Calibri"/>
                  <w:color w:val="000000"/>
                </w:rPr>
                <w:t>medium total risk</w:t>
              </w:r>
            </w:ins>
          </w:p>
        </w:tc>
      </w:tr>
      <w:tr w:rsidR="00035B27" w:rsidRPr="00035B27" w14:paraId="53760BAC" w14:textId="77777777" w:rsidTr="00035B27">
        <w:trPr>
          <w:trHeight w:val="1003"/>
          <w:ins w:id="694"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28486D" w14:textId="77777777" w:rsidR="00035B27" w:rsidRPr="00035B27" w:rsidRDefault="00035B27" w:rsidP="00035B27">
            <w:pPr>
              <w:spacing w:after="0" w:line="240" w:lineRule="auto"/>
              <w:rPr>
                <w:ins w:id="695" w:author="Ben Gardiner" w:date="2022-05-09T12:25:00Z"/>
                <w:rFonts w:ascii="Calibri" w:eastAsia="Times New Roman" w:hAnsi="Calibri" w:cs="Calibri"/>
                <w:color w:val="000000"/>
              </w:rPr>
            </w:pPr>
            <w:ins w:id="696" w:author="Ben Gardiner" w:date="2022-05-09T12:25:00Z">
              <w:r w:rsidRPr="00035B27">
                <w:rPr>
                  <w:rFonts w:ascii="Calibri" w:eastAsia="Times New Roman" w:hAnsi="Calibri" w:cs="Calibri"/>
                  <w:color w:val="000000"/>
                </w:rPr>
                <w:lastRenderedPageBreak/>
                <w:t>Transmission #1 (aka Transmission Control Module (TCM)) (J1939 SA 03)</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F6F860A" w14:textId="77777777" w:rsidR="00035B27" w:rsidRPr="00035B27" w:rsidRDefault="00035B27" w:rsidP="00035B27">
            <w:pPr>
              <w:spacing w:after="0" w:line="240" w:lineRule="auto"/>
              <w:jc w:val="center"/>
              <w:rPr>
                <w:ins w:id="697" w:author="Ben Gardiner" w:date="2022-05-09T12:25:00Z"/>
                <w:rFonts w:ascii="Calibri" w:eastAsia="Times New Roman" w:hAnsi="Calibri" w:cs="Calibri"/>
                <w:b/>
                <w:bCs/>
                <w:color w:val="000000"/>
                <w:sz w:val="24"/>
                <w:szCs w:val="24"/>
              </w:rPr>
            </w:pPr>
            <w:ins w:id="698"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547624FE" w14:textId="77777777" w:rsidR="00035B27" w:rsidRPr="00035B27" w:rsidRDefault="00035B27" w:rsidP="00035B27">
            <w:pPr>
              <w:spacing w:after="0" w:line="240" w:lineRule="auto"/>
              <w:rPr>
                <w:ins w:id="699" w:author="Ben Gardiner" w:date="2022-05-09T12:25:00Z"/>
                <w:rFonts w:ascii="Calibri" w:eastAsia="Times New Roman" w:hAnsi="Calibri" w:cs="Calibri"/>
                <w:color w:val="000000"/>
              </w:rPr>
            </w:pPr>
            <w:ins w:id="700" w:author="Ben Gardiner" w:date="2022-05-09T12:25:00Z">
              <w:r w:rsidRPr="00035B27">
                <w:rPr>
                  <w:rFonts w:ascii="Calibri" w:eastAsia="Times New Roman" w:hAnsi="Calibri" w:cs="Calibri"/>
                  <w:color w:val="000000"/>
                </w:rPr>
                <w:t>medium total risk</w:t>
              </w:r>
            </w:ins>
          </w:p>
        </w:tc>
      </w:tr>
      <w:tr w:rsidR="00035B27" w:rsidRPr="00035B27" w14:paraId="76C474E6" w14:textId="77777777" w:rsidTr="00035B27">
        <w:trPr>
          <w:trHeight w:val="1003"/>
          <w:ins w:id="701"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AAB8CC" w14:textId="77777777" w:rsidR="00035B27" w:rsidRPr="00035B27" w:rsidRDefault="00035B27" w:rsidP="00035B27">
            <w:pPr>
              <w:spacing w:after="0" w:line="240" w:lineRule="auto"/>
              <w:rPr>
                <w:ins w:id="702" w:author="Ben Gardiner" w:date="2022-05-09T12:25:00Z"/>
                <w:rFonts w:ascii="Calibri" w:eastAsia="Times New Roman" w:hAnsi="Calibri" w:cs="Calibri"/>
                <w:color w:val="000000"/>
              </w:rPr>
            </w:pPr>
            <w:ins w:id="703" w:author="Ben Gardiner" w:date="2022-05-09T12:25:00Z">
              <w:r w:rsidRPr="00035B27">
                <w:rPr>
                  <w:rFonts w:ascii="Calibri" w:eastAsia="Times New Roman" w:hAnsi="Calibri" w:cs="Calibri"/>
                  <w:color w:val="000000"/>
                </w:rPr>
                <w:t>Transmission #2 (aka Auxiliary Transmission) (J1939 SA 16)</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A8058DB" w14:textId="77777777" w:rsidR="00035B27" w:rsidRPr="00035B27" w:rsidRDefault="00035B27" w:rsidP="00035B27">
            <w:pPr>
              <w:spacing w:after="0" w:line="240" w:lineRule="auto"/>
              <w:jc w:val="center"/>
              <w:rPr>
                <w:ins w:id="704" w:author="Ben Gardiner" w:date="2022-05-09T12:25:00Z"/>
                <w:rFonts w:ascii="Calibri" w:eastAsia="Times New Roman" w:hAnsi="Calibri" w:cs="Calibri"/>
                <w:b/>
                <w:bCs/>
                <w:color w:val="000000"/>
                <w:sz w:val="24"/>
                <w:szCs w:val="24"/>
              </w:rPr>
            </w:pPr>
            <w:ins w:id="705"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8DD8F04" w14:textId="77777777" w:rsidR="00035B27" w:rsidRPr="00035B27" w:rsidRDefault="00035B27" w:rsidP="00035B27">
            <w:pPr>
              <w:spacing w:after="0" w:line="240" w:lineRule="auto"/>
              <w:rPr>
                <w:ins w:id="706" w:author="Ben Gardiner" w:date="2022-05-09T12:25:00Z"/>
                <w:rFonts w:ascii="Calibri" w:eastAsia="Times New Roman" w:hAnsi="Calibri" w:cs="Calibri"/>
                <w:color w:val="000000"/>
              </w:rPr>
            </w:pPr>
            <w:ins w:id="707" w:author="Ben Gardiner" w:date="2022-05-09T12:25:00Z">
              <w:r w:rsidRPr="00035B27">
                <w:rPr>
                  <w:rFonts w:ascii="Calibri" w:eastAsia="Times New Roman" w:hAnsi="Calibri" w:cs="Calibri"/>
                  <w:color w:val="000000"/>
                </w:rPr>
                <w:t xml:space="preserve">high enough </w:t>
              </w:r>
              <w:proofErr w:type="spellStart"/>
              <w:r w:rsidRPr="00035B27">
                <w:rPr>
                  <w:rFonts w:ascii="Calibri" w:eastAsia="Times New Roman" w:hAnsi="Calibri" w:cs="Calibri"/>
                  <w:color w:val="000000"/>
                </w:rPr>
                <w:t>severy</w:t>
              </w:r>
              <w:proofErr w:type="spellEnd"/>
              <w:r w:rsidRPr="00035B27">
                <w:rPr>
                  <w:rFonts w:ascii="Calibri" w:eastAsia="Times New Roman" w:hAnsi="Calibri" w:cs="Calibri"/>
                  <w:color w:val="000000"/>
                </w:rPr>
                <w:t xml:space="preserve"> independent of low </w:t>
              </w:r>
              <w:proofErr w:type="spellStart"/>
              <w:r w:rsidRPr="00035B27">
                <w:rPr>
                  <w:rFonts w:ascii="Calibri" w:eastAsia="Times New Roman" w:hAnsi="Calibri" w:cs="Calibri"/>
                  <w:color w:val="000000"/>
                </w:rPr>
                <w:t>overal</w:t>
              </w:r>
              <w:proofErr w:type="spellEnd"/>
              <w:r w:rsidRPr="00035B27">
                <w:rPr>
                  <w:rFonts w:ascii="Calibri" w:eastAsia="Times New Roman" w:hAnsi="Calibri" w:cs="Calibri"/>
                  <w:color w:val="000000"/>
                </w:rPr>
                <w:t xml:space="preserve"> risk</w:t>
              </w:r>
            </w:ins>
          </w:p>
        </w:tc>
      </w:tr>
      <w:tr w:rsidR="00035B27" w:rsidRPr="00035B27" w14:paraId="0D7E75C7" w14:textId="77777777" w:rsidTr="00035B27">
        <w:trPr>
          <w:trHeight w:val="1003"/>
          <w:ins w:id="708"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9C5A3B2" w14:textId="77777777" w:rsidR="00035B27" w:rsidRPr="00035B27" w:rsidRDefault="00035B27" w:rsidP="00035B27">
            <w:pPr>
              <w:spacing w:after="0" w:line="240" w:lineRule="auto"/>
              <w:rPr>
                <w:ins w:id="709" w:author="Ben Gardiner" w:date="2022-05-09T12:25:00Z"/>
                <w:rFonts w:ascii="Calibri" w:eastAsia="Times New Roman" w:hAnsi="Calibri" w:cs="Calibri"/>
                <w:color w:val="000000"/>
              </w:rPr>
            </w:pPr>
            <w:ins w:id="710" w:author="Ben Gardiner" w:date="2022-05-09T12:25:00Z">
              <w:r w:rsidRPr="00035B27">
                <w:rPr>
                  <w:rFonts w:ascii="Calibri" w:eastAsia="Times New Roman" w:hAnsi="Calibri" w:cs="Calibri"/>
                  <w:color w:val="000000"/>
                </w:rPr>
                <w:t>Electronic Clutch Actuator (J1939 SA 03)</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E25E583" w14:textId="77777777" w:rsidR="00035B27" w:rsidRPr="00035B27" w:rsidRDefault="00035B27" w:rsidP="00035B27">
            <w:pPr>
              <w:spacing w:after="0" w:line="240" w:lineRule="auto"/>
              <w:jc w:val="center"/>
              <w:rPr>
                <w:ins w:id="711" w:author="Ben Gardiner" w:date="2022-05-09T12:25:00Z"/>
                <w:rFonts w:ascii="Calibri" w:eastAsia="Times New Roman" w:hAnsi="Calibri" w:cs="Calibri"/>
                <w:b/>
                <w:bCs/>
                <w:color w:val="000000"/>
                <w:sz w:val="24"/>
                <w:szCs w:val="24"/>
              </w:rPr>
            </w:pPr>
            <w:ins w:id="712" w:author="Ben Gardiner" w:date="2022-05-09T12:25: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6EE2CA79" w14:textId="77777777" w:rsidR="00035B27" w:rsidRPr="00035B27" w:rsidRDefault="00035B27" w:rsidP="00035B27">
            <w:pPr>
              <w:spacing w:after="0" w:line="240" w:lineRule="auto"/>
              <w:rPr>
                <w:ins w:id="713" w:author="Ben Gardiner" w:date="2022-05-09T12:25:00Z"/>
                <w:rFonts w:ascii="Calibri" w:eastAsia="Times New Roman" w:hAnsi="Calibri" w:cs="Calibri"/>
                <w:color w:val="000000"/>
              </w:rPr>
            </w:pPr>
            <w:ins w:id="714" w:author="Ben Gardiner" w:date="2022-05-09T12:25:00Z">
              <w:r w:rsidRPr="00035B27">
                <w:rPr>
                  <w:rFonts w:ascii="Calibri" w:eastAsia="Times New Roman" w:hAnsi="Calibri" w:cs="Calibri"/>
                  <w:color w:val="000000"/>
                </w:rPr>
                <w:t>medium total risk</w:t>
              </w:r>
            </w:ins>
          </w:p>
        </w:tc>
      </w:tr>
      <w:tr w:rsidR="00E03D2E" w:rsidRPr="004D5EEB" w:rsidDel="00035B27" w14:paraId="3AF0DF75" w14:textId="26ADD154" w:rsidTr="00524A01">
        <w:trPr>
          <w:trHeight w:val="864"/>
          <w:del w:id="715"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2BE34C7" w14:textId="456D2523" w:rsidR="00E03D2E" w:rsidRPr="004D5EEB" w:rsidDel="00035B27" w:rsidRDefault="00E03D2E" w:rsidP="004D5EEB">
            <w:pPr>
              <w:spacing w:after="0" w:line="240" w:lineRule="auto"/>
              <w:rPr>
                <w:del w:id="716" w:author="Ben Gardiner" w:date="2022-05-09T12:24:00Z"/>
                <w:rFonts w:ascii="Calibri" w:eastAsia="Times New Roman" w:hAnsi="Calibri" w:cs="Calibri"/>
                <w:color w:val="000000"/>
              </w:rPr>
            </w:pPr>
            <w:del w:id="717" w:author="Ben Gardiner" w:date="2022-05-09T12:24:00Z">
              <w:r w:rsidRPr="004D5EEB" w:rsidDel="00035B27">
                <w:rPr>
                  <w:rFonts w:ascii="Calibri" w:eastAsia="Times New Roman" w:hAnsi="Calibri" w:cs="Calibri"/>
                  <w:color w:val="000000"/>
                </w:rPr>
                <w:delText>Transmission Telematics</w:delText>
              </w:r>
            </w:del>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65FBA782" w14:textId="5081B2B1" w:rsidR="00E03D2E" w:rsidRPr="004D5EEB" w:rsidDel="00035B27" w:rsidRDefault="00E03D2E" w:rsidP="004D5EEB">
            <w:pPr>
              <w:spacing w:after="0" w:line="240" w:lineRule="auto"/>
              <w:jc w:val="center"/>
              <w:rPr>
                <w:del w:id="718" w:author="Ben Gardiner" w:date="2022-05-09T12:24:00Z"/>
                <w:rFonts w:ascii="Calibri" w:eastAsia="Times New Roman" w:hAnsi="Calibri" w:cs="Calibri"/>
                <w:b/>
                <w:bCs/>
                <w:color w:val="000000"/>
                <w:sz w:val="24"/>
                <w:szCs w:val="24"/>
              </w:rPr>
            </w:pPr>
            <w:del w:id="719" w:author="Ben Gardiner" w:date="2022-05-09T12:24:00Z">
              <w:r w:rsidRPr="004D5EEB" w:rsidDel="00035B27">
                <w:rPr>
                  <w:rFonts w:ascii="Calibri" w:eastAsia="Times New Roman" w:hAnsi="Calibri" w:cs="Calibri"/>
                  <w:b/>
                  <w:bCs/>
                  <w:color w:val="000000"/>
                  <w:sz w:val="24"/>
                  <w:szCs w:val="24"/>
                </w:rPr>
                <w:delText>0</w:delText>
              </w:r>
            </w:del>
          </w:p>
        </w:tc>
        <w:tc>
          <w:tcPr>
            <w:tcW w:w="2040" w:type="dxa"/>
            <w:tcBorders>
              <w:top w:val="single" w:sz="4" w:space="0" w:color="auto"/>
              <w:left w:val="nil"/>
              <w:bottom w:val="nil"/>
              <w:right w:val="single" w:sz="4" w:space="0" w:color="auto"/>
            </w:tcBorders>
            <w:shd w:val="clear" w:color="000000" w:fill="FFFFFF"/>
            <w:vAlign w:val="bottom"/>
            <w:hideMark/>
          </w:tcPr>
          <w:p w14:paraId="025611AE" w14:textId="14A55B57" w:rsidR="00E03D2E" w:rsidRPr="004D5EEB" w:rsidDel="00035B27" w:rsidRDefault="00E03D2E" w:rsidP="004D5EEB">
            <w:pPr>
              <w:spacing w:after="0" w:line="240" w:lineRule="auto"/>
              <w:rPr>
                <w:del w:id="720" w:author="Ben Gardiner" w:date="2022-05-09T12:24:00Z"/>
                <w:rFonts w:ascii="Calibri" w:eastAsia="Times New Roman" w:hAnsi="Calibri" w:cs="Calibri"/>
                <w:color w:val="000000"/>
              </w:rPr>
            </w:pPr>
            <w:del w:id="721" w:author="Ben Gardiner" w:date="2022-05-09T12:24:00Z">
              <w:r w:rsidRPr="004D5EEB" w:rsidDel="00035B27">
                <w:rPr>
                  <w:rFonts w:ascii="Calibri" w:eastAsia="Times New Roman" w:hAnsi="Calibri" w:cs="Calibri"/>
                  <w:color w:val="000000"/>
                </w:rPr>
                <w:delText>telematics device</w:delText>
              </w:r>
            </w:del>
          </w:p>
        </w:tc>
      </w:tr>
      <w:tr w:rsidR="00E03D2E" w:rsidRPr="004D5EEB" w:rsidDel="00035B27" w14:paraId="3FE4E844" w14:textId="792639C3" w:rsidTr="00524A01">
        <w:trPr>
          <w:trHeight w:val="864"/>
          <w:del w:id="722"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B95B88" w14:textId="57E13EB5" w:rsidR="00E03D2E" w:rsidRPr="004D5EEB" w:rsidDel="00035B27" w:rsidRDefault="00E03D2E" w:rsidP="004D5EEB">
            <w:pPr>
              <w:spacing w:after="0" w:line="240" w:lineRule="auto"/>
              <w:rPr>
                <w:del w:id="723" w:author="Ben Gardiner" w:date="2022-05-09T12:24:00Z"/>
                <w:rFonts w:ascii="Calibri" w:eastAsia="Times New Roman" w:hAnsi="Calibri" w:cs="Calibri"/>
                <w:color w:val="000000"/>
              </w:rPr>
            </w:pPr>
            <w:del w:id="724" w:author="Ben Gardiner" w:date="2022-05-09T12:24:00Z">
              <w:r w:rsidRPr="004D5EEB" w:rsidDel="00035B27">
                <w:rPr>
                  <w:rFonts w:ascii="Calibri" w:eastAsia="Times New Roman" w:hAnsi="Calibri" w:cs="Calibri"/>
                  <w:color w:val="000000"/>
                </w:rPr>
                <w:delText>Clutch/Converter Unit (J1939 SA 78)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2F93A95" w14:textId="7672228A" w:rsidR="00E03D2E" w:rsidRPr="004D5EEB" w:rsidDel="00035B27" w:rsidRDefault="00E03D2E" w:rsidP="004D5EEB">
            <w:pPr>
              <w:spacing w:after="0" w:line="240" w:lineRule="auto"/>
              <w:jc w:val="center"/>
              <w:rPr>
                <w:del w:id="725" w:author="Ben Gardiner" w:date="2022-05-09T12:24:00Z"/>
                <w:rFonts w:ascii="Calibri" w:eastAsia="Times New Roman" w:hAnsi="Calibri" w:cs="Calibri"/>
                <w:b/>
                <w:bCs/>
                <w:color w:val="000000"/>
                <w:sz w:val="24"/>
                <w:szCs w:val="24"/>
              </w:rPr>
            </w:pPr>
            <w:del w:id="726"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5E495F96" w14:textId="1684A121" w:rsidR="00E03D2E" w:rsidRPr="004D5EEB" w:rsidDel="00035B27" w:rsidRDefault="00E03D2E" w:rsidP="004D5EEB">
            <w:pPr>
              <w:spacing w:after="0" w:line="240" w:lineRule="auto"/>
              <w:rPr>
                <w:del w:id="727" w:author="Ben Gardiner" w:date="2022-05-09T12:24:00Z"/>
                <w:rFonts w:ascii="Calibri" w:eastAsia="Times New Roman" w:hAnsi="Calibri" w:cs="Calibri"/>
                <w:color w:val="000000"/>
              </w:rPr>
            </w:pPr>
            <w:del w:id="728" w:author="Ben Gardiner" w:date="2022-05-09T12:24:00Z">
              <w:r w:rsidRPr="004D5EEB" w:rsidDel="00035B27">
                <w:rPr>
                  <w:rFonts w:ascii="Calibri" w:eastAsia="Times New Roman" w:hAnsi="Calibri" w:cs="Calibri"/>
                  <w:color w:val="000000"/>
                </w:rPr>
                <w:delText>high enough severy independent of low overal risk</w:delText>
              </w:r>
            </w:del>
          </w:p>
        </w:tc>
      </w:tr>
      <w:tr w:rsidR="00E03D2E" w:rsidRPr="004D5EEB" w:rsidDel="00035B27" w14:paraId="43E96F7C" w14:textId="3FEB7A0D" w:rsidTr="00524A01">
        <w:trPr>
          <w:trHeight w:val="864"/>
          <w:del w:id="729"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AF4C53" w14:textId="1D8B1B62" w:rsidR="00E03D2E" w:rsidRPr="004D5EEB" w:rsidDel="00035B27" w:rsidRDefault="00E03D2E" w:rsidP="004D5EEB">
            <w:pPr>
              <w:spacing w:after="0" w:line="240" w:lineRule="auto"/>
              <w:rPr>
                <w:del w:id="730" w:author="Ben Gardiner" w:date="2022-05-09T12:24:00Z"/>
                <w:rFonts w:ascii="Calibri" w:eastAsia="Times New Roman" w:hAnsi="Calibri" w:cs="Calibri"/>
                <w:color w:val="000000"/>
              </w:rPr>
            </w:pPr>
            <w:del w:id="731" w:author="Ben Gardiner" w:date="2022-05-09T12:24:00Z">
              <w:r w:rsidRPr="004D5EEB" w:rsidDel="00035B27">
                <w:rPr>
                  <w:rFonts w:ascii="Calibri" w:eastAsia="Times New Roman" w:hAnsi="Calibri" w:cs="Calibri"/>
                  <w:color w:val="000000"/>
                </w:rPr>
                <w:delText>Power TakeOff - (Main or Rear) (J1939 SA 07)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F0FDAE8" w14:textId="0E606080" w:rsidR="00E03D2E" w:rsidRPr="004D5EEB" w:rsidDel="00035B27" w:rsidRDefault="00E03D2E" w:rsidP="004D5EEB">
            <w:pPr>
              <w:spacing w:after="0" w:line="240" w:lineRule="auto"/>
              <w:jc w:val="center"/>
              <w:rPr>
                <w:del w:id="732" w:author="Ben Gardiner" w:date="2022-05-09T12:24:00Z"/>
                <w:rFonts w:ascii="Calibri" w:eastAsia="Times New Roman" w:hAnsi="Calibri" w:cs="Calibri"/>
                <w:b/>
                <w:bCs/>
                <w:color w:val="000000"/>
                <w:sz w:val="24"/>
                <w:szCs w:val="24"/>
              </w:rPr>
            </w:pPr>
            <w:del w:id="733"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E4DA616" w14:textId="45393D24" w:rsidR="00E03D2E" w:rsidRPr="004D5EEB" w:rsidDel="00035B27" w:rsidRDefault="00E03D2E" w:rsidP="004D5EEB">
            <w:pPr>
              <w:spacing w:after="0" w:line="240" w:lineRule="auto"/>
              <w:rPr>
                <w:del w:id="734" w:author="Ben Gardiner" w:date="2022-05-09T12:24:00Z"/>
                <w:rFonts w:ascii="Calibri" w:eastAsia="Times New Roman" w:hAnsi="Calibri" w:cs="Calibri"/>
                <w:color w:val="000000"/>
              </w:rPr>
            </w:pPr>
            <w:del w:id="735" w:author="Ben Gardiner" w:date="2022-05-09T12:24:00Z">
              <w:r w:rsidRPr="004D5EEB" w:rsidDel="00035B27">
                <w:rPr>
                  <w:rFonts w:ascii="Calibri" w:eastAsia="Times New Roman" w:hAnsi="Calibri" w:cs="Calibri"/>
                  <w:color w:val="000000"/>
                </w:rPr>
                <w:delText>medium total risk</w:delText>
              </w:r>
            </w:del>
          </w:p>
        </w:tc>
      </w:tr>
      <w:tr w:rsidR="00E03D2E" w:rsidRPr="004D5EEB" w:rsidDel="00035B27" w14:paraId="5C38A70F" w14:textId="5E49A24A" w:rsidTr="00524A01">
        <w:trPr>
          <w:trHeight w:val="864"/>
          <w:del w:id="736"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66CB8D" w14:textId="2F46BCED" w:rsidR="00E03D2E" w:rsidRPr="004D5EEB" w:rsidDel="00035B27" w:rsidRDefault="00E03D2E" w:rsidP="004D5EEB">
            <w:pPr>
              <w:spacing w:after="0" w:line="240" w:lineRule="auto"/>
              <w:rPr>
                <w:del w:id="737" w:author="Ben Gardiner" w:date="2022-05-09T12:24:00Z"/>
                <w:rFonts w:ascii="Calibri" w:eastAsia="Times New Roman" w:hAnsi="Calibri" w:cs="Calibri"/>
                <w:color w:val="000000"/>
              </w:rPr>
            </w:pPr>
            <w:del w:id="738" w:author="Ben Gardiner" w:date="2022-05-09T12:24:00Z">
              <w:r w:rsidRPr="004D5EEB" w:rsidDel="00035B27">
                <w:rPr>
                  <w:rFonts w:ascii="Calibri" w:eastAsia="Times New Roman" w:hAnsi="Calibri" w:cs="Calibri"/>
                  <w:color w:val="000000"/>
                </w:rPr>
                <w:delText>Power TakeOff (Front or Secondary) (J1939 SA 07)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B9BC275" w14:textId="453F49DA" w:rsidR="00E03D2E" w:rsidRPr="004D5EEB" w:rsidDel="00035B27" w:rsidRDefault="00E03D2E" w:rsidP="004D5EEB">
            <w:pPr>
              <w:spacing w:after="0" w:line="240" w:lineRule="auto"/>
              <w:jc w:val="center"/>
              <w:rPr>
                <w:del w:id="739" w:author="Ben Gardiner" w:date="2022-05-09T12:24:00Z"/>
                <w:rFonts w:ascii="Calibri" w:eastAsia="Times New Roman" w:hAnsi="Calibri" w:cs="Calibri"/>
                <w:b/>
                <w:bCs/>
                <w:color w:val="000000"/>
                <w:sz w:val="24"/>
                <w:szCs w:val="24"/>
              </w:rPr>
            </w:pPr>
            <w:del w:id="740"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417FBB13" w14:textId="4AA2B013" w:rsidR="00E03D2E" w:rsidRPr="004D5EEB" w:rsidDel="00035B27" w:rsidRDefault="00E03D2E" w:rsidP="004D5EEB">
            <w:pPr>
              <w:spacing w:after="0" w:line="240" w:lineRule="auto"/>
              <w:rPr>
                <w:del w:id="741" w:author="Ben Gardiner" w:date="2022-05-09T12:24:00Z"/>
                <w:rFonts w:ascii="Calibri" w:eastAsia="Times New Roman" w:hAnsi="Calibri" w:cs="Calibri"/>
                <w:color w:val="000000"/>
              </w:rPr>
            </w:pPr>
            <w:del w:id="742" w:author="Ben Gardiner" w:date="2022-05-09T12:24:00Z">
              <w:r w:rsidRPr="004D5EEB" w:rsidDel="00035B27">
                <w:rPr>
                  <w:rFonts w:ascii="Calibri" w:eastAsia="Times New Roman" w:hAnsi="Calibri" w:cs="Calibri"/>
                  <w:color w:val="000000"/>
                </w:rPr>
                <w:delText>large operational risk and directly connected to several ports</w:delText>
              </w:r>
            </w:del>
          </w:p>
        </w:tc>
      </w:tr>
      <w:tr w:rsidR="00E03D2E" w:rsidRPr="004D5EEB" w:rsidDel="00035B27" w14:paraId="70FF8803" w14:textId="59D51B74" w:rsidTr="00524A01">
        <w:trPr>
          <w:trHeight w:val="864"/>
          <w:del w:id="743"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6DDE84" w14:textId="46E71EB6" w:rsidR="00E03D2E" w:rsidRPr="004D5EEB" w:rsidDel="00035B27" w:rsidRDefault="00E03D2E" w:rsidP="004D5EEB">
            <w:pPr>
              <w:spacing w:after="0" w:line="240" w:lineRule="auto"/>
              <w:rPr>
                <w:del w:id="744" w:author="Ben Gardiner" w:date="2022-05-09T12:24:00Z"/>
                <w:rFonts w:ascii="Calibri" w:eastAsia="Times New Roman" w:hAnsi="Calibri" w:cs="Calibri"/>
                <w:color w:val="000000"/>
              </w:rPr>
            </w:pPr>
            <w:del w:id="745" w:author="Ben Gardiner" w:date="2022-05-09T12:24:00Z">
              <w:r w:rsidRPr="004D5EEB" w:rsidDel="00035B27">
                <w:rPr>
                  <w:rFonts w:ascii="Calibri" w:eastAsia="Times New Roman" w:hAnsi="Calibri" w:cs="Calibri"/>
                  <w:color w:val="000000"/>
                </w:rPr>
                <w:delText>Retarder - Driveline (J1939 SA 16)</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05FE2F4B" w14:textId="19E7919B" w:rsidR="00E03D2E" w:rsidRPr="004D5EEB" w:rsidDel="00035B27" w:rsidRDefault="00E03D2E" w:rsidP="004D5EEB">
            <w:pPr>
              <w:spacing w:after="0" w:line="240" w:lineRule="auto"/>
              <w:jc w:val="center"/>
              <w:rPr>
                <w:del w:id="746" w:author="Ben Gardiner" w:date="2022-05-09T12:24:00Z"/>
                <w:rFonts w:ascii="Calibri" w:eastAsia="Times New Roman" w:hAnsi="Calibri" w:cs="Calibri"/>
                <w:b/>
                <w:bCs/>
                <w:color w:val="000000"/>
                <w:sz w:val="24"/>
                <w:szCs w:val="24"/>
              </w:rPr>
            </w:pPr>
            <w:del w:id="747"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36912B6" w14:textId="4777CBE0" w:rsidR="00E03D2E" w:rsidRPr="004D5EEB" w:rsidDel="00035B27" w:rsidRDefault="00E03D2E" w:rsidP="004D5EEB">
            <w:pPr>
              <w:spacing w:after="0" w:line="240" w:lineRule="auto"/>
              <w:rPr>
                <w:del w:id="748" w:author="Ben Gardiner" w:date="2022-05-09T12:24:00Z"/>
                <w:rFonts w:ascii="Calibri" w:eastAsia="Times New Roman" w:hAnsi="Calibri" w:cs="Calibri"/>
                <w:color w:val="000000"/>
              </w:rPr>
            </w:pPr>
            <w:del w:id="749" w:author="Ben Gardiner" w:date="2022-05-09T12:24:00Z">
              <w:r w:rsidRPr="004D5EEB" w:rsidDel="00035B27">
                <w:rPr>
                  <w:rFonts w:ascii="Calibri" w:eastAsia="Times New Roman" w:hAnsi="Calibri" w:cs="Calibri"/>
                  <w:color w:val="000000"/>
                </w:rPr>
                <w:delText>medium total risk</w:delText>
              </w:r>
            </w:del>
          </w:p>
        </w:tc>
      </w:tr>
      <w:tr w:rsidR="00E03D2E" w:rsidRPr="004D5EEB" w:rsidDel="00035B27" w14:paraId="2338F274" w14:textId="1976452A" w:rsidTr="00524A01">
        <w:trPr>
          <w:trHeight w:val="864"/>
          <w:del w:id="750"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611C843" w14:textId="7436D098" w:rsidR="00E03D2E" w:rsidRPr="004D5EEB" w:rsidDel="00035B27" w:rsidRDefault="00E03D2E" w:rsidP="004D5EEB">
            <w:pPr>
              <w:spacing w:after="0" w:line="240" w:lineRule="auto"/>
              <w:rPr>
                <w:del w:id="751" w:author="Ben Gardiner" w:date="2022-05-09T12:24:00Z"/>
                <w:rFonts w:ascii="Calibri" w:eastAsia="Times New Roman" w:hAnsi="Calibri" w:cs="Calibri"/>
                <w:color w:val="000000"/>
              </w:rPr>
            </w:pPr>
            <w:del w:id="752" w:author="Ben Gardiner" w:date="2022-05-09T12:24:00Z">
              <w:r w:rsidRPr="004D5EEB" w:rsidDel="00035B27">
                <w:rPr>
                  <w:rFonts w:ascii="Calibri" w:eastAsia="Times New Roman" w:hAnsi="Calibri" w:cs="Calibri"/>
                  <w:color w:val="000000"/>
                </w:rPr>
                <w:delText>Transmission #1 (aka Transmission Control Module (TCM)) (J1939 SA 03)</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33C7ED7" w14:textId="2BF22AFC" w:rsidR="00E03D2E" w:rsidRPr="004D5EEB" w:rsidDel="00035B27" w:rsidRDefault="00E03D2E" w:rsidP="004D5EEB">
            <w:pPr>
              <w:spacing w:after="0" w:line="240" w:lineRule="auto"/>
              <w:jc w:val="center"/>
              <w:rPr>
                <w:del w:id="753" w:author="Ben Gardiner" w:date="2022-05-09T12:24:00Z"/>
                <w:rFonts w:ascii="Calibri" w:eastAsia="Times New Roman" w:hAnsi="Calibri" w:cs="Calibri"/>
                <w:b/>
                <w:bCs/>
                <w:color w:val="000000"/>
                <w:sz w:val="24"/>
                <w:szCs w:val="24"/>
              </w:rPr>
            </w:pPr>
            <w:del w:id="754"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2DAE968" w14:textId="1DD542F4" w:rsidR="00E03D2E" w:rsidRPr="004D5EEB" w:rsidDel="00035B27" w:rsidRDefault="00E03D2E" w:rsidP="004D5EEB">
            <w:pPr>
              <w:spacing w:after="0" w:line="240" w:lineRule="auto"/>
              <w:rPr>
                <w:del w:id="755" w:author="Ben Gardiner" w:date="2022-05-09T12:24:00Z"/>
                <w:rFonts w:ascii="Calibri" w:eastAsia="Times New Roman" w:hAnsi="Calibri" w:cs="Calibri"/>
                <w:color w:val="000000"/>
              </w:rPr>
            </w:pPr>
            <w:del w:id="756" w:author="Ben Gardiner" w:date="2022-05-09T12:24:00Z">
              <w:r w:rsidRPr="004D5EEB" w:rsidDel="00035B27">
                <w:rPr>
                  <w:rFonts w:ascii="Calibri" w:eastAsia="Times New Roman" w:hAnsi="Calibri" w:cs="Calibri"/>
                  <w:color w:val="000000"/>
                </w:rPr>
                <w:delText>medium total risk</w:delText>
              </w:r>
            </w:del>
          </w:p>
        </w:tc>
      </w:tr>
      <w:tr w:rsidR="00E03D2E" w:rsidRPr="004D5EEB" w:rsidDel="00035B27" w14:paraId="148B79AE" w14:textId="5A9006A3" w:rsidTr="00524A01">
        <w:trPr>
          <w:trHeight w:val="864"/>
          <w:del w:id="757"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ABA2468" w14:textId="0BC45A28" w:rsidR="00E03D2E" w:rsidRPr="004D5EEB" w:rsidDel="00035B27" w:rsidRDefault="00E03D2E" w:rsidP="004D5EEB">
            <w:pPr>
              <w:spacing w:after="0" w:line="240" w:lineRule="auto"/>
              <w:rPr>
                <w:del w:id="758" w:author="Ben Gardiner" w:date="2022-05-09T12:24:00Z"/>
                <w:rFonts w:ascii="Calibri" w:eastAsia="Times New Roman" w:hAnsi="Calibri" w:cs="Calibri"/>
                <w:color w:val="000000"/>
              </w:rPr>
            </w:pPr>
            <w:del w:id="759" w:author="Ben Gardiner" w:date="2022-05-09T12:24:00Z">
              <w:r w:rsidRPr="004D5EEB" w:rsidDel="00035B27">
                <w:rPr>
                  <w:rFonts w:ascii="Calibri" w:eastAsia="Times New Roman" w:hAnsi="Calibri" w:cs="Calibri"/>
                  <w:color w:val="000000"/>
                </w:rPr>
                <w:delText>Transmission #2 (aka Auxiliary Transmission) (J1939 SA 16)</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2139993" w14:textId="0EAA2BE1" w:rsidR="00E03D2E" w:rsidRPr="004D5EEB" w:rsidDel="00035B27" w:rsidRDefault="00E03D2E" w:rsidP="004D5EEB">
            <w:pPr>
              <w:spacing w:after="0" w:line="240" w:lineRule="auto"/>
              <w:jc w:val="center"/>
              <w:rPr>
                <w:del w:id="760" w:author="Ben Gardiner" w:date="2022-05-09T12:24:00Z"/>
                <w:rFonts w:ascii="Calibri" w:eastAsia="Times New Roman" w:hAnsi="Calibri" w:cs="Calibri"/>
                <w:b/>
                <w:bCs/>
                <w:color w:val="000000"/>
                <w:sz w:val="24"/>
                <w:szCs w:val="24"/>
              </w:rPr>
            </w:pPr>
            <w:del w:id="761"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4F7768B" w14:textId="1A0C07B2" w:rsidR="00E03D2E" w:rsidRPr="004D5EEB" w:rsidDel="00035B27" w:rsidRDefault="00E03D2E" w:rsidP="004D5EEB">
            <w:pPr>
              <w:spacing w:after="0" w:line="240" w:lineRule="auto"/>
              <w:rPr>
                <w:del w:id="762" w:author="Ben Gardiner" w:date="2022-05-09T12:24:00Z"/>
                <w:rFonts w:ascii="Calibri" w:eastAsia="Times New Roman" w:hAnsi="Calibri" w:cs="Calibri"/>
                <w:color w:val="000000"/>
              </w:rPr>
            </w:pPr>
            <w:del w:id="763" w:author="Ben Gardiner" w:date="2022-05-09T12:24:00Z">
              <w:r w:rsidRPr="004D5EEB" w:rsidDel="00035B27">
                <w:rPr>
                  <w:rFonts w:ascii="Calibri" w:eastAsia="Times New Roman" w:hAnsi="Calibri" w:cs="Calibri"/>
                  <w:color w:val="000000"/>
                </w:rPr>
                <w:delText>high enough severy independent of low overal risk</w:delText>
              </w:r>
            </w:del>
          </w:p>
        </w:tc>
      </w:tr>
      <w:tr w:rsidR="00E03D2E" w:rsidRPr="004D5EEB" w:rsidDel="00035B27" w14:paraId="5F070007" w14:textId="2613CA58" w:rsidTr="00524A01">
        <w:trPr>
          <w:trHeight w:val="864"/>
          <w:del w:id="764" w:author="Ben Gardiner" w:date="2022-05-09T12:2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5C7D11E" w14:textId="6C3B8E03" w:rsidR="00E03D2E" w:rsidRPr="004D5EEB" w:rsidDel="00035B27" w:rsidRDefault="00E03D2E" w:rsidP="004D5EEB">
            <w:pPr>
              <w:spacing w:after="0" w:line="240" w:lineRule="auto"/>
              <w:rPr>
                <w:del w:id="765" w:author="Ben Gardiner" w:date="2022-05-09T12:24:00Z"/>
                <w:rFonts w:ascii="Calibri" w:eastAsia="Times New Roman" w:hAnsi="Calibri" w:cs="Calibri"/>
                <w:color w:val="000000"/>
              </w:rPr>
            </w:pPr>
            <w:del w:id="766" w:author="Ben Gardiner" w:date="2022-05-09T12:24:00Z">
              <w:r w:rsidRPr="004D5EEB" w:rsidDel="00035B27">
                <w:rPr>
                  <w:rFonts w:ascii="Calibri" w:eastAsia="Times New Roman" w:hAnsi="Calibri" w:cs="Calibri"/>
                  <w:color w:val="000000"/>
                </w:rPr>
                <w:delText>Electronic Clutch Actuator (J1939 SA 03)</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
          <w:p w14:paraId="1DAE3BA0" w14:textId="4E838396" w:rsidR="00E03D2E" w:rsidRPr="004D5EEB" w:rsidDel="00035B27" w:rsidRDefault="00E03D2E" w:rsidP="004D5EEB">
            <w:pPr>
              <w:spacing w:after="0" w:line="240" w:lineRule="auto"/>
              <w:jc w:val="center"/>
              <w:rPr>
                <w:del w:id="767" w:author="Ben Gardiner" w:date="2022-05-09T12:24:00Z"/>
                <w:rFonts w:ascii="Calibri" w:eastAsia="Times New Roman" w:hAnsi="Calibri" w:cs="Calibri"/>
                <w:b/>
                <w:bCs/>
                <w:color w:val="000000"/>
                <w:sz w:val="24"/>
                <w:szCs w:val="24"/>
              </w:rPr>
            </w:pPr>
            <w:del w:id="768" w:author="Ben Gardiner" w:date="2022-05-09T12:24:00Z">
              <w:r w:rsidRPr="004D5EEB"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403226CB" w14:textId="2DA82157" w:rsidR="00E03D2E" w:rsidRPr="004D5EEB" w:rsidDel="00035B27" w:rsidRDefault="00E03D2E" w:rsidP="004D5EEB">
            <w:pPr>
              <w:spacing w:after="0" w:line="240" w:lineRule="auto"/>
              <w:rPr>
                <w:del w:id="769" w:author="Ben Gardiner" w:date="2022-05-09T12:24:00Z"/>
                <w:rFonts w:ascii="Calibri" w:eastAsia="Times New Roman" w:hAnsi="Calibri" w:cs="Calibri"/>
                <w:color w:val="000000"/>
              </w:rPr>
            </w:pPr>
            <w:del w:id="770" w:author="Ben Gardiner" w:date="2022-05-09T12:24:00Z">
              <w:r w:rsidRPr="004D5EEB" w:rsidDel="00035B27">
                <w:rPr>
                  <w:rFonts w:ascii="Calibri" w:eastAsia="Times New Roman" w:hAnsi="Calibri" w:cs="Calibri"/>
                  <w:color w:val="000000"/>
                </w:rPr>
                <w:delText>medium total risk</w:delText>
              </w:r>
            </w:del>
          </w:p>
        </w:tc>
      </w:tr>
    </w:tbl>
    <w:p w14:paraId="4F11F29A" w14:textId="0C6A9D28" w:rsidR="004D5EEB" w:rsidRPr="0019126F" w:rsidDel="00035B27" w:rsidRDefault="004D5EEB">
      <w:pPr>
        <w:shd w:val="clear" w:color="auto" w:fill="FFFFFF"/>
        <w:spacing w:before="100" w:beforeAutospacing="1" w:after="100" w:afterAutospacing="1" w:line="240" w:lineRule="auto"/>
        <w:rPr>
          <w:del w:id="771" w:author="Ben Gardiner" w:date="2022-05-09T12:24:00Z"/>
          <w:rFonts w:eastAsia="Times New Roman" w:cstheme="minorHAnsi"/>
          <w:color w:val="2E3338"/>
        </w:rPr>
        <w:pPrChange w:id="772" w:author="Ben Gardiner" w:date="2022-05-09T12:24:00Z">
          <w:pPr>
            <w:shd w:val="clear" w:color="auto" w:fill="FFFFFF"/>
            <w:spacing w:before="100" w:beforeAutospacing="1" w:after="100" w:afterAutospacing="1" w:line="240" w:lineRule="auto"/>
            <w:ind w:left="720"/>
          </w:pPr>
        </w:pPrChange>
      </w:pPr>
    </w:p>
    <w:p w14:paraId="5BD8313B" w14:textId="048ECEAB" w:rsidR="0095248C" w:rsidRDefault="0095248C" w:rsidP="000E42A7">
      <w:pPr>
        <w:shd w:val="clear" w:color="auto" w:fill="FFFFFF"/>
        <w:spacing w:before="100" w:beforeAutospacing="1" w:after="100" w:afterAutospacing="1" w:line="240" w:lineRule="auto"/>
        <w:ind w:left="720"/>
        <w:rPr>
          <w:ins w:id="773" w:author="Ben Gardiner" w:date="2022-05-09T12:26:00Z"/>
          <w:rFonts w:eastAsia="Times New Roman" w:cstheme="minorHAnsi"/>
          <w:color w:val="2E3338"/>
        </w:rPr>
      </w:pPr>
      <w:r w:rsidRPr="00AC7E0A">
        <w:rPr>
          <w:rFonts w:eastAsia="Times New Roman" w:cstheme="minorHAnsi"/>
          <w:color w:val="2E3338"/>
        </w:rPr>
        <w:t>FRONT AXLE &amp; EQUIPMENT</w:t>
      </w:r>
    </w:p>
    <w:tbl>
      <w:tblPr>
        <w:tblW w:w="9020" w:type="dxa"/>
        <w:tblLook w:val="04A0" w:firstRow="1" w:lastRow="0" w:firstColumn="1" w:lastColumn="0" w:noHBand="0" w:noVBand="1"/>
      </w:tblPr>
      <w:tblGrid>
        <w:gridCol w:w="5740"/>
        <w:gridCol w:w="1240"/>
        <w:gridCol w:w="2040"/>
      </w:tblGrid>
      <w:tr w:rsidR="00035B27" w:rsidRPr="00035B27" w14:paraId="3BA36A92" w14:textId="77777777" w:rsidTr="00035B27">
        <w:trPr>
          <w:trHeight w:val="1003"/>
          <w:ins w:id="774"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F0209B2" w14:textId="77777777" w:rsidR="00035B27" w:rsidRPr="00035B27" w:rsidRDefault="00035B27" w:rsidP="00035B27">
            <w:pPr>
              <w:spacing w:after="0" w:line="240" w:lineRule="auto"/>
              <w:rPr>
                <w:ins w:id="775" w:author="Ben Gardiner" w:date="2022-05-09T12:26:00Z"/>
                <w:rFonts w:ascii="Calibri" w:eastAsia="Times New Roman" w:hAnsi="Calibri" w:cs="Calibri"/>
                <w:color w:val="000000"/>
              </w:rPr>
            </w:pPr>
            <w:ins w:id="776" w:author="Ben Gardiner" w:date="2022-05-09T12:26:00Z">
              <w:r w:rsidRPr="00035B27">
                <w:rPr>
                  <w:rFonts w:ascii="Calibri" w:eastAsia="Times New Roman" w:hAnsi="Calibri" w:cs="Calibri"/>
                  <w:color w:val="000000"/>
                </w:rPr>
                <w:t>Steering Input Unit (aka Steering Angle Sensor (SAS))</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C3AD371" w14:textId="77777777" w:rsidR="00035B27" w:rsidRPr="00035B27" w:rsidRDefault="00035B27" w:rsidP="00035B27">
            <w:pPr>
              <w:spacing w:after="0" w:line="240" w:lineRule="auto"/>
              <w:jc w:val="center"/>
              <w:rPr>
                <w:ins w:id="777" w:author="Ben Gardiner" w:date="2022-05-09T12:26:00Z"/>
                <w:rFonts w:ascii="Calibri" w:eastAsia="Times New Roman" w:hAnsi="Calibri" w:cs="Calibri"/>
                <w:b/>
                <w:bCs/>
                <w:color w:val="000000"/>
                <w:sz w:val="24"/>
                <w:szCs w:val="24"/>
              </w:rPr>
            </w:pPr>
            <w:ins w:id="778" w:author="Ben Gardiner" w:date="2022-05-09T12:26:00Z">
              <w:r w:rsidRPr="00035B27">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7CE97D4" w14:textId="77777777" w:rsidR="00035B27" w:rsidRPr="00035B27" w:rsidRDefault="00035B27" w:rsidP="00035B27">
            <w:pPr>
              <w:spacing w:after="0" w:line="240" w:lineRule="auto"/>
              <w:rPr>
                <w:ins w:id="779" w:author="Ben Gardiner" w:date="2022-05-09T12:26:00Z"/>
                <w:rFonts w:ascii="Calibri" w:eastAsia="Times New Roman" w:hAnsi="Calibri" w:cs="Calibri"/>
                <w:color w:val="000000"/>
              </w:rPr>
            </w:pPr>
            <w:ins w:id="780" w:author="Ben Gardiner" w:date="2022-05-09T12:26:00Z">
              <w:r w:rsidRPr="00035B27">
                <w:rPr>
                  <w:rFonts w:ascii="Calibri" w:eastAsia="Times New Roman" w:hAnsi="Calibri" w:cs="Calibri"/>
                  <w:color w:val="000000"/>
                </w:rPr>
                <w:t>large operational risk</w:t>
              </w:r>
            </w:ins>
          </w:p>
        </w:tc>
      </w:tr>
      <w:tr w:rsidR="00035B27" w:rsidRPr="00035B27" w14:paraId="7F864836" w14:textId="77777777" w:rsidTr="00035B27">
        <w:trPr>
          <w:trHeight w:val="1003"/>
          <w:ins w:id="781"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3C329E" w14:textId="77777777" w:rsidR="00035B27" w:rsidRPr="00035B27" w:rsidRDefault="00035B27" w:rsidP="00035B27">
            <w:pPr>
              <w:spacing w:after="0" w:line="240" w:lineRule="auto"/>
              <w:rPr>
                <w:ins w:id="782" w:author="Ben Gardiner" w:date="2022-05-09T12:26:00Z"/>
                <w:rFonts w:ascii="Calibri" w:eastAsia="Times New Roman" w:hAnsi="Calibri" w:cs="Calibri"/>
                <w:color w:val="000000"/>
              </w:rPr>
            </w:pPr>
            <w:ins w:id="783" w:author="Ben Gardiner" w:date="2022-05-09T12:26:00Z">
              <w:r w:rsidRPr="00035B27">
                <w:rPr>
                  <w:rFonts w:ascii="Calibri" w:eastAsia="Times New Roman" w:hAnsi="Calibri" w:cs="Calibri"/>
                  <w:color w:val="000000"/>
                </w:rPr>
                <w:t>Steering Controller (aka Front Axle Steering (FAS) / VDS / MCS) (J1939 SA 19)</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B6E8721" w14:textId="77777777" w:rsidR="00035B27" w:rsidRPr="00035B27" w:rsidRDefault="00035B27" w:rsidP="00035B27">
            <w:pPr>
              <w:spacing w:after="0" w:line="240" w:lineRule="auto"/>
              <w:jc w:val="center"/>
              <w:rPr>
                <w:ins w:id="784" w:author="Ben Gardiner" w:date="2022-05-09T12:26:00Z"/>
                <w:rFonts w:ascii="Calibri" w:eastAsia="Times New Roman" w:hAnsi="Calibri" w:cs="Calibri"/>
                <w:b/>
                <w:bCs/>
                <w:color w:val="000000"/>
                <w:sz w:val="24"/>
                <w:szCs w:val="24"/>
              </w:rPr>
            </w:pPr>
            <w:ins w:id="785" w:author="Ben Gardiner" w:date="2022-05-09T12:26: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A42CB83" w14:textId="77777777" w:rsidR="00035B27" w:rsidRPr="00035B27" w:rsidRDefault="00035B27" w:rsidP="00035B27">
            <w:pPr>
              <w:spacing w:after="0" w:line="240" w:lineRule="auto"/>
              <w:rPr>
                <w:ins w:id="786" w:author="Ben Gardiner" w:date="2022-05-09T12:26:00Z"/>
                <w:rFonts w:ascii="Calibri" w:eastAsia="Times New Roman" w:hAnsi="Calibri" w:cs="Calibri"/>
                <w:color w:val="000000"/>
              </w:rPr>
            </w:pPr>
            <w:ins w:id="787" w:author="Ben Gardiner" w:date="2022-05-09T12:26:00Z">
              <w:r w:rsidRPr="00035B27">
                <w:rPr>
                  <w:rFonts w:ascii="Calibri" w:eastAsia="Times New Roman" w:hAnsi="Calibri" w:cs="Calibri"/>
                  <w:color w:val="000000"/>
                </w:rPr>
                <w:t>medium safety risk</w:t>
              </w:r>
            </w:ins>
          </w:p>
        </w:tc>
      </w:tr>
      <w:tr w:rsidR="00035B27" w:rsidRPr="00035B27" w14:paraId="3353E42E" w14:textId="77777777" w:rsidTr="00035B27">
        <w:trPr>
          <w:trHeight w:val="1003"/>
          <w:ins w:id="788"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8D47D6" w14:textId="77777777" w:rsidR="00035B27" w:rsidRPr="00035B27" w:rsidRDefault="00035B27" w:rsidP="00035B27">
            <w:pPr>
              <w:spacing w:after="0" w:line="240" w:lineRule="auto"/>
              <w:rPr>
                <w:ins w:id="789" w:author="Ben Gardiner" w:date="2022-05-09T12:26:00Z"/>
                <w:rFonts w:ascii="Calibri" w:eastAsia="Times New Roman" w:hAnsi="Calibri" w:cs="Calibri"/>
                <w:color w:val="000000"/>
              </w:rPr>
            </w:pPr>
            <w:ins w:id="790" w:author="Ben Gardiner" w:date="2022-05-09T12:26:00Z">
              <w:r w:rsidRPr="00035B27">
                <w:rPr>
                  <w:rFonts w:ascii="Calibri" w:eastAsia="Times New Roman" w:hAnsi="Calibri" w:cs="Calibri"/>
                  <w:color w:val="000000"/>
                </w:rPr>
                <w:t>Suspension - Steer Axle (aka Electronically Controlled Suspension (ECS) / Electronically Controlled Air Suspension (ECAS)) (J1939 SA 20)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009BF47" w14:textId="77777777" w:rsidR="00035B27" w:rsidRPr="00035B27" w:rsidRDefault="00035B27" w:rsidP="00035B27">
            <w:pPr>
              <w:spacing w:after="0" w:line="240" w:lineRule="auto"/>
              <w:jc w:val="center"/>
              <w:rPr>
                <w:ins w:id="791" w:author="Ben Gardiner" w:date="2022-05-09T12:26:00Z"/>
                <w:rFonts w:ascii="Calibri" w:eastAsia="Times New Roman" w:hAnsi="Calibri" w:cs="Calibri"/>
                <w:b/>
                <w:bCs/>
                <w:color w:val="000000"/>
                <w:sz w:val="24"/>
                <w:szCs w:val="24"/>
              </w:rPr>
            </w:pPr>
            <w:ins w:id="792" w:author="Ben Gardiner" w:date="2022-05-09T12:26: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60FBB4CC" w14:textId="77777777" w:rsidR="00035B27" w:rsidRPr="00035B27" w:rsidRDefault="00035B27" w:rsidP="00035B27">
            <w:pPr>
              <w:spacing w:after="0" w:line="240" w:lineRule="auto"/>
              <w:rPr>
                <w:ins w:id="793" w:author="Ben Gardiner" w:date="2022-05-09T12:26:00Z"/>
                <w:rFonts w:ascii="Calibri" w:eastAsia="Times New Roman" w:hAnsi="Calibri" w:cs="Calibri"/>
                <w:color w:val="000000"/>
              </w:rPr>
            </w:pPr>
            <w:ins w:id="794" w:author="Ben Gardiner" w:date="2022-05-09T12:26:00Z">
              <w:r w:rsidRPr="00035B27">
                <w:rPr>
                  <w:rFonts w:ascii="Calibri" w:eastAsia="Times New Roman" w:hAnsi="Calibri" w:cs="Calibri"/>
                  <w:color w:val="000000"/>
                </w:rPr>
                <w:t>medium total risk</w:t>
              </w:r>
            </w:ins>
          </w:p>
        </w:tc>
      </w:tr>
      <w:tr w:rsidR="00035B27" w:rsidRPr="00035B27" w14:paraId="7DEEFEB6" w14:textId="77777777" w:rsidTr="00035B27">
        <w:trPr>
          <w:trHeight w:val="1003"/>
          <w:ins w:id="795"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4658C08" w14:textId="77777777" w:rsidR="00035B27" w:rsidRPr="00035B27" w:rsidRDefault="00035B27" w:rsidP="00035B27">
            <w:pPr>
              <w:spacing w:after="0" w:line="240" w:lineRule="auto"/>
              <w:rPr>
                <w:ins w:id="796" w:author="Ben Gardiner" w:date="2022-05-09T12:26:00Z"/>
                <w:rFonts w:ascii="Calibri" w:eastAsia="Times New Roman" w:hAnsi="Calibri" w:cs="Calibri"/>
                <w:color w:val="000000"/>
              </w:rPr>
            </w:pPr>
            <w:ins w:id="797" w:author="Ben Gardiner" w:date="2022-05-09T12:26:00Z">
              <w:r w:rsidRPr="00035B27">
                <w:rPr>
                  <w:rFonts w:ascii="Calibri" w:eastAsia="Times New Roman" w:hAnsi="Calibri" w:cs="Calibri"/>
                  <w:color w:val="000000"/>
                </w:rPr>
                <w:t>Suspension - System Controller #1 (J1939 SA 47)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6B9E826" w14:textId="77777777" w:rsidR="00035B27" w:rsidRPr="00035B27" w:rsidRDefault="00035B27" w:rsidP="00035B27">
            <w:pPr>
              <w:spacing w:after="0" w:line="240" w:lineRule="auto"/>
              <w:jc w:val="center"/>
              <w:rPr>
                <w:ins w:id="798" w:author="Ben Gardiner" w:date="2022-05-09T12:26:00Z"/>
                <w:rFonts w:ascii="Calibri" w:eastAsia="Times New Roman" w:hAnsi="Calibri" w:cs="Calibri"/>
                <w:b/>
                <w:bCs/>
                <w:color w:val="000000"/>
                <w:sz w:val="24"/>
                <w:szCs w:val="24"/>
              </w:rPr>
            </w:pPr>
            <w:ins w:id="799" w:author="Ben Gardiner" w:date="2022-05-09T12:26:00Z">
              <w:r w:rsidRPr="00035B27">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50BBA19" w14:textId="77777777" w:rsidR="00035B27" w:rsidRPr="00035B27" w:rsidRDefault="00035B27" w:rsidP="00035B27">
            <w:pPr>
              <w:spacing w:after="0" w:line="240" w:lineRule="auto"/>
              <w:rPr>
                <w:ins w:id="800" w:author="Ben Gardiner" w:date="2022-05-09T12:26:00Z"/>
                <w:rFonts w:ascii="Calibri" w:eastAsia="Times New Roman" w:hAnsi="Calibri" w:cs="Calibri"/>
                <w:color w:val="000000"/>
              </w:rPr>
            </w:pPr>
            <w:ins w:id="801" w:author="Ben Gardiner" w:date="2022-05-09T12:26:00Z">
              <w:r w:rsidRPr="00035B27">
                <w:rPr>
                  <w:rFonts w:ascii="Calibri" w:eastAsia="Times New Roman" w:hAnsi="Calibri" w:cs="Calibri"/>
                  <w:color w:val="000000"/>
                </w:rPr>
                <w:t>medium total risk</w:t>
              </w:r>
            </w:ins>
          </w:p>
        </w:tc>
      </w:tr>
      <w:tr w:rsidR="00035B27" w:rsidRPr="00035B27" w14:paraId="57AAF1A9" w14:textId="77777777" w:rsidTr="00035B27">
        <w:trPr>
          <w:trHeight w:val="1515"/>
          <w:ins w:id="802"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AE7DB5" w14:textId="77777777" w:rsidR="00035B27" w:rsidRPr="00035B27" w:rsidRDefault="00035B27" w:rsidP="00035B27">
            <w:pPr>
              <w:spacing w:after="0" w:line="240" w:lineRule="auto"/>
              <w:rPr>
                <w:ins w:id="803" w:author="Ben Gardiner" w:date="2022-05-09T12:26:00Z"/>
                <w:rFonts w:ascii="Calibri" w:eastAsia="Times New Roman" w:hAnsi="Calibri" w:cs="Calibri"/>
                <w:color w:val="000000"/>
              </w:rPr>
            </w:pPr>
            <w:ins w:id="804" w:author="Ben Gardiner" w:date="2022-05-09T12:26:00Z">
              <w:r w:rsidRPr="00035B27">
                <w:rPr>
                  <w:rFonts w:ascii="Calibri" w:eastAsia="Times New Roman" w:hAnsi="Calibri" w:cs="Calibri"/>
                  <w:color w:val="000000"/>
                </w:rPr>
                <w:t>Axle - Steering (J1939 SA 08)</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51970AE" w14:textId="77777777" w:rsidR="00035B27" w:rsidRPr="00035B27" w:rsidRDefault="00035B27" w:rsidP="00035B27">
            <w:pPr>
              <w:spacing w:after="0" w:line="240" w:lineRule="auto"/>
              <w:jc w:val="center"/>
              <w:rPr>
                <w:ins w:id="805" w:author="Ben Gardiner" w:date="2022-05-09T12:26:00Z"/>
                <w:rFonts w:ascii="Calibri" w:eastAsia="Times New Roman" w:hAnsi="Calibri" w:cs="Calibri"/>
                <w:b/>
                <w:bCs/>
                <w:color w:val="000000"/>
                <w:sz w:val="24"/>
                <w:szCs w:val="24"/>
              </w:rPr>
            </w:pPr>
            <w:ins w:id="806" w:author="Ben Gardiner" w:date="2022-05-09T12:26:00Z">
              <w:r w:rsidRPr="00035B27">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C049A93" w14:textId="77777777" w:rsidR="00035B27" w:rsidRPr="00035B27" w:rsidRDefault="00035B27" w:rsidP="00035B27">
            <w:pPr>
              <w:spacing w:after="0" w:line="240" w:lineRule="auto"/>
              <w:rPr>
                <w:ins w:id="807" w:author="Ben Gardiner" w:date="2022-05-09T12:26:00Z"/>
                <w:rFonts w:ascii="Calibri" w:eastAsia="Times New Roman" w:hAnsi="Calibri" w:cs="Calibri"/>
                <w:color w:val="000000"/>
              </w:rPr>
            </w:pPr>
            <w:ins w:id="808" w:author="Ben Gardiner" w:date="2022-05-09T12:26:00Z">
              <w:r w:rsidRPr="00035B27">
                <w:rPr>
                  <w:rFonts w:ascii="Calibri" w:eastAsia="Times New Roman" w:hAnsi="Calibri" w:cs="Calibri"/>
                  <w:color w:val="000000"/>
                </w:rPr>
                <w:t>min total risk</w:t>
              </w:r>
            </w:ins>
          </w:p>
        </w:tc>
      </w:tr>
      <w:tr w:rsidR="00035B27" w:rsidRPr="00035B27" w14:paraId="4AEA9668" w14:textId="77777777" w:rsidTr="00035B27">
        <w:trPr>
          <w:trHeight w:val="1003"/>
          <w:ins w:id="809"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05CEC3" w14:textId="77777777" w:rsidR="00035B27" w:rsidRPr="00035B27" w:rsidRDefault="00035B27" w:rsidP="00035B27">
            <w:pPr>
              <w:spacing w:after="0" w:line="240" w:lineRule="auto"/>
              <w:rPr>
                <w:ins w:id="810" w:author="Ben Gardiner" w:date="2022-05-09T12:26:00Z"/>
                <w:rFonts w:ascii="Calibri" w:eastAsia="Times New Roman" w:hAnsi="Calibri" w:cs="Calibri"/>
                <w:color w:val="000000"/>
              </w:rPr>
            </w:pPr>
            <w:ins w:id="811" w:author="Ben Gardiner" w:date="2022-05-09T12:26:00Z">
              <w:r w:rsidRPr="00035B27">
                <w:rPr>
                  <w:rFonts w:ascii="Calibri" w:eastAsia="Times New Roman" w:hAnsi="Calibri" w:cs="Calibri"/>
                  <w:color w:val="000000"/>
                </w:rPr>
                <w:t>Brakes - Steer Axle (J1939 SA 13)</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DD9FE08" w14:textId="77777777" w:rsidR="00035B27" w:rsidRPr="00035B27" w:rsidRDefault="00035B27" w:rsidP="00035B27">
            <w:pPr>
              <w:spacing w:after="0" w:line="240" w:lineRule="auto"/>
              <w:jc w:val="center"/>
              <w:rPr>
                <w:ins w:id="812" w:author="Ben Gardiner" w:date="2022-05-09T12:26:00Z"/>
                <w:rFonts w:ascii="Calibri" w:eastAsia="Times New Roman" w:hAnsi="Calibri" w:cs="Calibri"/>
                <w:b/>
                <w:bCs/>
                <w:color w:val="000000"/>
                <w:sz w:val="24"/>
                <w:szCs w:val="24"/>
              </w:rPr>
            </w:pPr>
            <w:ins w:id="813" w:author="Ben Gardiner" w:date="2022-05-09T12:26: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2EF36807" w14:textId="77777777" w:rsidR="00035B27" w:rsidRPr="00035B27" w:rsidRDefault="00035B27" w:rsidP="00035B27">
            <w:pPr>
              <w:spacing w:after="0" w:line="240" w:lineRule="auto"/>
              <w:rPr>
                <w:ins w:id="814" w:author="Ben Gardiner" w:date="2022-05-09T12:26:00Z"/>
                <w:rFonts w:ascii="Calibri" w:eastAsia="Times New Roman" w:hAnsi="Calibri" w:cs="Calibri"/>
                <w:color w:val="000000"/>
              </w:rPr>
            </w:pPr>
            <w:ins w:id="815" w:author="Ben Gardiner" w:date="2022-05-09T12:26:00Z">
              <w:r w:rsidRPr="00035B27">
                <w:rPr>
                  <w:rFonts w:ascii="Calibri" w:eastAsia="Times New Roman" w:hAnsi="Calibri" w:cs="Calibri"/>
                  <w:color w:val="000000"/>
                </w:rPr>
                <w:t>no responses / not common component</w:t>
              </w:r>
            </w:ins>
          </w:p>
        </w:tc>
      </w:tr>
      <w:tr w:rsidR="00035B27" w:rsidRPr="00035B27" w14:paraId="1A48E4A1" w14:textId="77777777" w:rsidTr="00035B27">
        <w:trPr>
          <w:trHeight w:val="1003"/>
          <w:ins w:id="816" w:author="Ben Gardiner" w:date="2022-05-09T12:2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98E0A9" w14:textId="77777777" w:rsidR="00035B27" w:rsidRPr="00035B27" w:rsidRDefault="00035B27" w:rsidP="00035B27">
            <w:pPr>
              <w:spacing w:after="0" w:line="240" w:lineRule="auto"/>
              <w:rPr>
                <w:ins w:id="817" w:author="Ben Gardiner" w:date="2022-05-09T12:26:00Z"/>
                <w:rFonts w:ascii="Calibri" w:eastAsia="Times New Roman" w:hAnsi="Calibri" w:cs="Calibri"/>
                <w:color w:val="000000"/>
              </w:rPr>
            </w:pPr>
            <w:ins w:id="818" w:author="Ben Gardiner" w:date="2022-05-09T12:26:00Z">
              <w:r w:rsidRPr="00035B27">
                <w:rPr>
                  <w:rFonts w:ascii="Calibri" w:eastAsia="Times New Roman" w:hAnsi="Calibri" w:cs="Calibri"/>
                  <w:color w:val="000000"/>
                </w:rPr>
                <w:t>Suspension - System Controller #2 (J1939 SA 64)</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7EF74CF" w14:textId="77777777" w:rsidR="00035B27" w:rsidRPr="00035B27" w:rsidRDefault="00035B27" w:rsidP="00035B27">
            <w:pPr>
              <w:spacing w:after="0" w:line="240" w:lineRule="auto"/>
              <w:jc w:val="center"/>
              <w:rPr>
                <w:ins w:id="819" w:author="Ben Gardiner" w:date="2022-05-09T12:26:00Z"/>
                <w:rFonts w:ascii="Calibri" w:eastAsia="Times New Roman" w:hAnsi="Calibri" w:cs="Calibri"/>
                <w:b/>
                <w:bCs/>
                <w:color w:val="000000"/>
                <w:sz w:val="24"/>
                <w:szCs w:val="24"/>
              </w:rPr>
            </w:pPr>
            <w:ins w:id="820" w:author="Ben Gardiner" w:date="2022-05-09T12:26: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860F2A1" w14:textId="77777777" w:rsidR="00035B27" w:rsidRPr="00035B27" w:rsidRDefault="00035B27" w:rsidP="00035B27">
            <w:pPr>
              <w:spacing w:after="0" w:line="240" w:lineRule="auto"/>
              <w:rPr>
                <w:ins w:id="821" w:author="Ben Gardiner" w:date="2022-05-09T12:26:00Z"/>
                <w:rFonts w:ascii="Calibri" w:eastAsia="Times New Roman" w:hAnsi="Calibri" w:cs="Calibri"/>
                <w:color w:val="000000"/>
              </w:rPr>
            </w:pPr>
            <w:ins w:id="822" w:author="Ben Gardiner" w:date="2022-05-09T12:26:00Z">
              <w:r w:rsidRPr="00035B27">
                <w:rPr>
                  <w:rFonts w:ascii="Calibri" w:eastAsia="Times New Roman" w:hAnsi="Calibri" w:cs="Calibri"/>
                  <w:color w:val="000000"/>
                </w:rPr>
                <w:t>no responses / not common component</w:t>
              </w:r>
            </w:ins>
          </w:p>
        </w:tc>
      </w:tr>
      <w:tr w:rsidR="00CB775E" w:rsidRPr="000E42A7" w:rsidDel="00035B27" w14:paraId="29BBA79B" w14:textId="09EE27C6" w:rsidTr="00524A01">
        <w:trPr>
          <w:trHeight w:val="864"/>
          <w:del w:id="823"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DD5E66" w14:textId="0C774F25" w:rsidR="00CB775E" w:rsidRPr="000E42A7" w:rsidDel="00035B27" w:rsidRDefault="00CB775E" w:rsidP="000E42A7">
            <w:pPr>
              <w:spacing w:after="0" w:line="240" w:lineRule="auto"/>
              <w:rPr>
                <w:del w:id="824" w:author="Ben Gardiner" w:date="2022-05-09T12:25:00Z"/>
                <w:rFonts w:ascii="Calibri" w:eastAsia="Times New Roman" w:hAnsi="Calibri" w:cs="Calibri"/>
                <w:color w:val="000000"/>
              </w:rPr>
            </w:pPr>
            <w:del w:id="825" w:author="Ben Gardiner" w:date="2022-05-09T12:25:00Z">
              <w:r w:rsidRPr="000E42A7" w:rsidDel="00035B27">
                <w:rPr>
                  <w:rFonts w:ascii="Calibri" w:eastAsia="Times New Roman" w:hAnsi="Calibri" w:cs="Calibri"/>
                  <w:color w:val="000000"/>
                </w:rPr>
                <w:delText>Steering Input Unit (aka Steering Angle Sensor (SAS))</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407B53E9" w14:textId="73F68DB5" w:rsidR="00CB775E" w:rsidRPr="000E42A7" w:rsidDel="00035B27" w:rsidRDefault="00CB775E" w:rsidP="000E42A7">
            <w:pPr>
              <w:spacing w:after="0" w:line="240" w:lineRule="auto"/>
              <w:jc w:val="center"/>
              <w:rPr>
                <w:del w:id="826" w:author="Ben Gardiner" w:date="2022-05-09T12:25:00Z"/>
                <w:rFonts w:ascii="Calibri" w:eastAsia="Times New Roman" w:hAnsi="Calibri" w:cs="Calibri"/>
                <w:b/>
                <w:bCs/>
                <w:color w:val="000000"/>
                <w:sz w:val="24"/>
                <w:szCs w:val="24"/>
              </w:rPr>
            </w:pPr>
            <w:del w:id="827" w:author="Ben Gardiner" w:date="2022-05-09T12:25:00Z">
              <w:r w:rsidRPr="000E42A7" w:rsidDel="00035B27">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564ED7DA" w14:textId="3104383C" w:rsidR="00CB775E" w:rsidRPr="000E42A7" w:rsidDel="00035B27" w:rsidRDefault="00CB775E" w:rsidP="000E42A7">
            <w:pPr>
              <w:spacing w:after="0" w:line="240" w:lineRule="auto"/>
              <w:rPr>
                <w:del w:id="828" w:author="Ben Gardiner" w:date="2022-05-09T12:25:00Z"/>
                <w:rFonts w:ascii="Calibri" w:eastAsia="Times New Roman" w:hAnsi="Calibri" w:cs="Calibri"/>
                <w:color w:val="000000"/>
              </w:rPr>
            </w:pPr>
            <w:del w:id="829" w:author="Ben Gardiner" w:date="2022-05-09T12:25:00Z">
              <w:r w:rsidRPr="000E42A7" w:rsidDel="00035B27">
                <w:rPr>
                  <w:rFonts w:ascii="Calibri" w:eastAsia="Times New Roman" w:hAnsi="Calibri" w:cs="Calibri"/>
                  <w:color w:val="000000"/>
                </w:rPr>
                <w:delText>large operational risk</w:delText>
              </w:r>
            </w:del>
          </w:p>
        </w:tc>
      </w:tr>
      <w:tr w:rsidR="00CB775E" w:rsidRPr="000E42A7" w:rsidDel="00035B27" w14:paraId="2AFA8D51" w14:textId="7A39D888" w:rsidTr="00524A01">
        <w:trPr>
          <w:trHeight w:val="864"/>
          <w:del w:id="830"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F199DE2" w14:textId="2A179C7F" w:rsidR="00CB775E" w:rsidRPr="000E42A7" w:rsidDel="00035B27" w:rsidRDefault="00CB775E" w:rsidP="000E42A7">
            <w:pPr>
              <w:spacing w:after="0" w:line="240" w:lineRule="auto"/>
              <w:rPr>
                <w:del w:id="831" w:author="Ben Gardiner" w:date="2022-05-09T12:25:00Z"/>
                <w:rFonts w:ascii="Calibri" w:eastAsia="Times New Roman" w:hAnsi="Calibri" w:cs="Calibri"/>
                <w:color w:val="000000"/>
              </w:rPr>
            </w:pPr>
            <w:del w:id="832" w:author="Ben Gardiner" w:date="2022-05-09T12:25:00Z">
              <w:r w:rsidRPr="000E42A7" w:rsidDel="00035B27">
                <w:rPr>
                  <w:rFonts w:ascii="Calibri" w:eastAsia="Times New Roman" w:hAnsi="Calibri" w:cs="Calibri"/>
                  <w:color w:val="000000"/>
                </w:rPr>
                <w:delText>Steering Controller (aka Front Axle Steering (FAS) / VDS / MCS) (J1939 SA 19)</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4CA9FE6" w14:textId="0BB5319B" w:rsidR="00CB775E" w:rsidRPr="000E42A7" w:rsidDel="00035B27" w:rsidRDefault="00CB775E" w:rsidP="000E42A7">
            <w:pPr>
              <w:spacing w:after="0" w:line="240" w:lineRule="auto"/>
              <w:jc w:val="center"/>
              <w:rPr>
                <w:del w:id="833" w:author="Ben Gardiner" w:date="2022-05-09T12:25:00Z"/>
                <w:rFonts w:ascii="Calibri" w:eastAsia="Times New Roman" w:hAnsi="Calibri" w:cs="Calibri"/>
                <w:b/>
                <w:bCs/>
                <w:color w:val="000000"/>
                <w:sz w:val="24"/>
                <w:szCs w:val="24"/>
              </w:rPr>
            </w:pPr>
            <w:del w:id="834" w:author="Ben Gardiner" w:date="2022-05-09T12:25:00Z">
              <w:r w:rsidRPr="000E42A7"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5C650841" w14:textId="518BC60E" w:rsidR="00CB775E" w:rsidRPr="000E42A7" w:rsidDel="00035B27" w:rsidRDefault="00CB775E" w:rsidP="000E42A7">
            <w:pPr>
              <w:spacing w:after="0" w:line="240" w:lineRule="auto"/>
              <w:rPr>
                <w:del w:id="835" w:author="Ben Gardiner" w:date="2022-05-09T12:25:00Z"/>
                <w:rFonts w:ascii="Calibri" w:eastAsia="Times New Roman" w:hAnsi="Calibri" w:cs="Calibri"/>
                <w:color w:val="000000"/>
              </w:rPr>
            </w:pPr>
            <w:del w:id="836" w:author="Ben Gardiner" w:date="2022-05-09T12:25:00Z">
              <w:r w:rsidRPr="000E42A7" w:rsidDel="00035B27">
                <w:rPr>
                  <w:rFonts w:ascii="Calibri" w:eastAsia="Times New Roman" w:hAnsi="Calibri" w:cs="Calibri"/>
                  <w:color w:val="000000"/>
                </w:rPr>
                <w:delText>medium safety risk</w:delText>
              </w:r>
            </w:del>
          </w:p>
        </w:tc>
      </w:tr>
      <w:tr w:rsidR="00CB775E" w:rsidRPr="000E42A7" w:rsidDel="00035B27" w14:paraId="52D9ABAA" w14:textId="50D2EC1C" w:rsidTr="00524A01">
        <w:trPr>
          <w:trHeight w:val="864"/>
          <w:del w:id="837"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90C1EE3" w14:textId="3B59CC5A" w:rsidR="00CB775E" w:rsidRPr="000E42A7" w:rsidDel="00035B27" w:rsidRDefault="00CB775E" w:rsidP="000E42A7">
            <w:pPr>
              <w:spacing w:after="0" w:line="240" w:lineRule="auto"/>
              <w:rPr>
                <w:del w:id="838" w:author="Ben Gardiner" w:date="2022-05-09T12:25:00Z"/>
                <w:rFonts w:ascii="Calibri" w:eastAsia="Times New Roman" w:hAnsi="Calibri" w:cs="Calibri"/>
                <w:color w:val="000000"/>
              </w:rPr>
            </w:pPr>
            <w:del w:id="839" w:author="Ben Gardiner" w:date="2022-05-09T12:25:00Z">
              <w:r w:rsidRPr="000E42A7" w:rsidDel="00035B27">
                <w:rPr>
                  <w:rFonts w:ascii="Calibri" w:eastAsia="Times New Roman" w:hAnsi="Calibri" w:cs="Calibri"/>
                  <w:color w:val="000000"/>
                </w:rPr>
                <w:delText>Suspension - Steer Axle (aka Electronically Controlled Suspension (ECS) / Electronically Controlled Air Suspension (ECAS)) (J1939 SA 20)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109C8BA" w14:textId="7562E5A3" w:rsidR="00CB775E" w:rsidRPr="000E42A7" w:rsidDel="00035B27" w:rsidRDefault="00CB775E" w:rsidP="000E42A7">
            <w:pPr>
              <w:spacing w:after="0" w:line="240" w:lineRule="auto"/>
              <w:jc w:val="center"/>
              <w:rPr>
                <w:del w:id="840" w:author="Ben Gardiner" w:date="2022-05-09T12:25:00Z"/>
                <w:rFonts w:ascii="Calibri" w:eastAsia="Times New Roman" w:hAnsi="Calibri" w:cs="Calibri"/>
                <w:b/>
                <w:bCs/>
                <w:color w:val="000000"/>
                <w:sz w:val="24"/>
                <w:szCs w:val="24"/>
              </w:rPr>
            </w:pPr>
            <w:del w:id="841" w:author="Ben Gardiner" w:date="2022-05-09T12:25:00Z">
              <w:r w:rsidRPr="000E42A7"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F664E61" w14:textId="0D8C0CC7" w:rsidR="00CB775E" w:rsidRPr="000E42A7" w:rsidDel="00035B27" w:rsidRDefault="00CB775E" w:rsidP="000E42A7">
            <w:pPr>
              <w:spacing w:after="0" w:line="240" w:lineRule="auto"/>
              <w:rPr>
                <w:del w:id="842" w:author="Ben Gardiner" w:date="2022-05-09T12:25:00Z"/>
                <w:rFonts w:ascii="Calibri" w:eastAsia="Times New Roman" w:hAnsi="Calibri" w:cs="Calibri"/>
                <w:color w:val="000000"/>
              </w:rPr>
            </w:pPr>
            <w:del w:id="843" w:author="Ben Gardiner" w:date="2022-05-09T12:25:00Z">
              <w:r w:rsidRPr="000E42A7" w:rsidDel="00035B27">
                <w:rPr>
                  <w:rFonts w:ascii="Calibri" w:eastAsia="Times New Roman" w:hAnsi="Calibri" w:cs="Calibri"/>
                  <w:color w:val="000000"/>
                </w:rPr>
                <w:delText>medium total risk</w:delText>
              </w:r>
            </w:del>
          </w:p>
        </w:tc>
      </w:tr>
      <w:tr w:rsidR="00CB775E" w:rsidRPr="000E42A7" w:rsidDel="00035B27" w14:paraId="4794DD0D" w14:textId="2BB9D96C" w:rsidTr="00524A01">
        <w:trPr>
          <w:trHeight w:val="864"/>
          <w:del w:id="844"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39B7D17" w14:textId="432FC86E" w:rsidR="00CB775E" w:rsidRPr="000E42A7" w:rsidDel="00035B27" w:rsidRDefault="00CB775E" w:rsidP="000E42A7">
            <w:pPr>
              <w:spacing w:after="0" w:line="240" w:lineRule="auto"/>
              <w:rPr>
                <w:del w:id="845" w:author="Ben Gardiner" w:date="2022-05-09T12:25:00Z"/>
                <w:rFonts w:ascii="Calibri" w:eastAsia="Times New Roman" w:hAnsi="Calibri" w:cs="Calibri"/>
                <w:color w:val="000000"/>
              </w:rPr>
            </w:pPr>
            <w:del w:id="846" w:author="Ben Gardiner" w:date="2022-05-09T12:25:00Z">
              <w:r w:rsidRPr="000E42A7" w:rsidDel="00035B27">
                <w:rPr>
                  <w:rFonts w:ascii="Calibri" w:eastAsia="Times New Roman" w:hAnsi="Calibri" w:cs="Calibri"/>
                  <w:color w:val="000000"/>
                </w:rPr>
                <w:delText>Suspension - System Controller #1 (J1939 SA 47)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F1A9725" w14:textId="0E69B57A" w:rsidR="00CB775E" w:rsidRPr="000E42A7" w:rsidDel="00035B27" w:rsidRDefault="00CB775E" w:rsidP="000E42A7">
            <w:pPr>
              <w:spacing w:after="0" w:line="240" w:lineRule="auto"/>
              <w:jc w:val="center"/>
              <w:rPr>
                <w:del w:id="847" w:author="Ben Gardiner" w:date="2022-05-09T12:25:00Z"/>
                <w:rFonts w:ascii="Calibri" w:eastAsia="Times New Roman" w:hAnsi="Calibri" w:cs="Calibri"/>
                <w:b/>
                <w:bCs/>
                <w:color w:val="000000"/>
                <w:sz w:val="24"/>
                <w:szCs w:val="24"/>
              </w:rPr>
            </w:pPr>
            <w:del w:id="848" w:author="Ben Gardiner" w:date="2022-05-09T12:25:00Z">
              <w:r w:rsidRPr="000E42A7" w:rsidDel="00035B27">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A2564B2" w14:textId="74DBB4F4" w:rsidR="00CB775E" w:rsidRPr="000E42A7" w:rsidDel="00035B27" w:rsidRDefault="00CB775E" w:rsidP="000E42A7">
            <w:pPr>
              <w:spacing w:after="0" w:line="240" w:lineRule="auto"/>
              <w:rPr>
                <w:del w:id="849" w:author="Ben Gardiner" w:date="2022-05-09T12:25:00Z"/>
                <w:rFonts w:ascii="Calibri" w:eastAsia="Times New Roman" w:hAnsi="Calibri" w:cs="Calibri"/>
                <w:color w:val="000000"/>
              </w:rPr>
            </w:pPr>
            <w:del w:id="850" w:author="Ben Gardiner" w:date="2022-05-09T12:25:00Z">
              <w:r w:rsidRPr="000E42A7" w:rsidDel="00035B27">
                <w:rPr>
                  <w:rFonts w:ascii="Calibri" w:eastAsia="Times New Roman" w:hAnsi="Calibri" w:cs="Calibri"/>
                  <w:color w:val="000000"/>
                </w:rPr>
                <w:delText>medium total risk</w:delText>
              </w:r>
            </w:del>
          </w:p>
        </w:tc>
      </w:tr>
      <w:tr w:rsidR="00CB775E" w:rsidRPr="000E42A7" w:rsidDel="00035B27" w14:paraId="7EC1338E" w14:textId="016E514C" w:rsidTr="00524A01">
        <w:trPr>
          <w:trHeight w:val="864"/>
          <w:del w:id="851"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4F11424" w14:textId="3118BE5B" w:rsidR="00CB775E" w:rsidRPr="000E42A7" w:rsidDel="00035B27" w:rsidRDefault="00CB775E" w:rsidP="000E42A7">
            <w:pPr>
              <w:spacing w:after="0" w:line="240" w:lineRule="auto"/>
              <w:rPr>
                <w:del w:id="852" w:author="Ben Gardiner" w:date="2022-05-09T12:25:00Z"/>
                <w:rFonts w:ascii="Calibri" w:eastAsia="Times New Roman" w:hAnsi="Calibri" w:cs="Calibri"/>
                <w:color w:val="000000"/>
              </w:rPr>
            </w:pPr>
            <w:del w:id="853" w:author="Ben Gardiner" w:date="2022-05-09T12:25:00Z">
              <w:r w:rsidRPr="000E42A7" w:rsidDel="00035B27">
                <w:rPr>
                  <w:rFonts w:ascii="Calibri" w:eastAsia="Times New Roman" w:hAnsi="Calibri" w:cs="Calibri"/>
                  <w:color w:val="000000"/>
                </w:rPr>
                <w:delText>Axle - Steering (J1939 SA 08)</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F9E6972" w14:textId="75008230" w:rsidR="00CB775E" w:rsidRPr="000E42A7" w:rsidDel="00035B27" w:rsidRDefault="00CB775E" w:rsidP="000E42A7">
            <w:pPr>
              <w:spacing w:after="0" w:line="240" w:lineRule="auto"/>
              <w:jc w:val="center"/>
              <w:rPr>
                <w:del w:id="854" w:author="Ben Gardiner" w:date="2022-05-09T12:25:00Z"/>
                <w:rFonts w:ascii="Calibri" w:eastAsia="Times New Roman" w:hAnsi="Calibri" w:cs="Calibri"/>
                <w:b/>
                <w:bCs/>
                <w:color w:val="000000"/>
                <w:sz w:val="24"/>
                <w:szCs w:val="24"/>
              </w:rPr>
            </w:pPr>
            <w:del w:id="855" w:author="Ben Gardiner" w:date="2022-05-09T12:25:00Z">
              <w:r w:rsidRPr="000E42A7" w:rsidDel="00035B27">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1B3FEF04" w14:textId="2CDEFBCA" w:rsidR="00CB775E" w:rsidRPr="000E42A7" w:rsidDel="00035B27" w:rsidRDefault="00CB775E" w:rsidP="000E42A7">
            <w:pPr>
              <w:spacing w:after="0" w:line="240" w:lineRule="auto"/>
              <w:rPr>
                <w:del w:id="856" w:author="Ben Gardiner" w:date="2022-05-09T12:25:00Z"/>
                <w:rFonts w:ascii="Calibri" w:eastAsia="Times New Roman" w:hAnsi="Calibri" w:cs="Calibri"/>
                <w:color w:val="000000"/>
              </w:rPr>
            </w:pPr>
            <w:del w:id="857" w:author="Ben Gardiner" w:date="2022-05-09T12:25:00Z">
              <w:r w:rsidRPr="000E42A7" w:rsidDel="00035B27">
                <w:rPr>
                  <w:rFonts w:ascii="Calibri" w:eastAsia="Times New Roman" w:hAnsi="Calibri" w:cs="Calibri"/>
                  <w:color w:val="000000"/>
                </w:rPr>
                <w:delText>min total risk</w:delText>
              </w:r>
            </w:del>
          </w:p>
        </w:tc>
      </w:tr>
      <w:tr w:rsidR="00CB775E" w:rsidRPr="000E42A7" w:rsidDel="00035B27" w14:paraId="5D348CAE" w14:textId="090FA55F" w:rsidTr="00524A01">
        <w:trPr>
          <w:trHeight w:val="864"/>
          <w:del w:id="858"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E3DD40" w14:textId="07FE0226" w:rsidR="00CB775E" w:rsidRPr="000E42A7" w:rsidDel="00035B27" w:rsidRDefault="00CB775E" w:rsidP="000E42A7">
            <w:pPr>
              <w:spacing w:after="0" w:line="240" w:lineRule="auto"/>
              <w:rPr>
                <w:del w:id="859" w:author="Ben Gardiner" w:date="2022-05-09T12:25:00Z"/>
                <w:rFonts w:ascii="Calibri" w:eastAsia="Times New Roman" w:hAnsi="Calibri" w:cs="Calibri"/>
                <w:color w:val="000000"/>
              </w:rPr>
            </w:pPr>
            <w:del w:id="860" w:author="Ben Gardiner" w:date="2022-05-09T12:25:00Z">
              <w:r w:rsidRPr="000E42A7" w:rsidDel="00035B27">
                <w:rPr>
                  <w:rFonts w:ascii="Calibri" w:eastAsia="Times New Roman" w:hAnsi="Calibri" w:cs="Calibri"/>
                  <w:color w:val="000000"/>
                </w:rPr>
                <w:delText>Brakes - Steer Axle (J1939 SA 13)</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44ABB418" w14:textId="79F6C064" w:rsidR="00CB775E" w:rsidRPr="000E42A7" w:rsidDel="00035B27" w:rsidRDefault="00461EF9" w:rsidP="000E42A7">
            <w:pPr>
              <w:spacing w:after="0" w:line="240" w:lineRule="auto"/>
              <w:jc w:val="center"/>
              <w:rPr>
                <w:del w:id="861" w:author="Ben Gardiner" w:date="2022-05-09T12:25:00Z"/>
                <w:rFonts w:ascii="Calibri" w:eastAsia="Times New Roman" w:hAnsi="Calibri" w:cs="Calibri"/>
                <w:b/>
                <w:bCs/>
                <w:color w:val="000000"/>
                <w:sz w:val="24"/>
                <w:szCs w:val="24"/>
              </w:rPr>
            </w:pPr>
            <w:del w:id="862" w:author="Ben Gardiner" w:date="2022-05-09T12:25: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0A28E061" w14:textId="467EC9C7" w:rsidR="00CB775E" w:rsidRPr="000E42A7" w:rsidDel="00035B27" w:rsidRDefault="00CB775E" w:rsidP="000E42A7">
            <w:pPr>
              <w:spacing w:after="0" w:line="240" w:lineRule="auto"/>
              <w:rPr>
                <w:del w:id="863" w:author="Ben Gardiner" w:date="2022-05-09T12:25:00Z"/>
                <w:rFonts w:ascii="Calibri" w:eastAsia="Times New Roman" w:hAnsi="Calibri" w:cs="Calibri"/>
                <w:color w:val="000000"/>
              </w:rPr>
            </w:pPr>
            <w:del w:id="864" w:author="Ben Gardiner" w:date="2022-05-09T12:25:00Z">
              <w:r w:rsidRPr="000E42A7" w:rsidDel="00035B27">
                <w:rPr>
                  <w:rFonts w:ascii="Calibri" w:eastAsia="Times New Roman" w:hAnsi="Calibri" w:cs="Calibri"/>
                  <w:color w:val="000000"/>
                </w:rPr>
                <w:delText>no responses / not common component</w:delText>
              </w:r>
            </w:del>
          </w:p>
        </w:tc>
      </w:tr>
      <w:tr w:rsidR="00CB775E" w:rsidRPr="000E42A7" w:rsidDel="00035B27" w14:paraId="7341D822" w14:textId="2036ECA0" w:rsidTr="00524A01">
        <w:trPr>
          <w:trHeight w:val="864"/>
          <w:del w:id="865" w:author="Ben Gardiner" w:date="2022-05-09T12:2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05C5D4" w14:textId="3A1BC9BC" w:rsidR="00CB775E" w:rsidRPr="000E42A7" w:rsidDel="00035B27" w:rsidRDefault="00CB775E" w:rsidP="000E42A7">
            <w:pPr>
              <w:spacing w:after="0" w:line="240" w:lineRule="auto"/>
              <w:rPr>
                <w:del w:id="866" w:author="Ben Gardiner" w:date="2022-05-09T12:25:00Z"/>
                <w:rFonts w:ascii="Calibri" w:eastAsia="Times New Roman" w:hAnsi="Calibri" w:cs="Calibri"/>
                <w:color w:val="000000"/>
              </w:rPr>
            </w:pPr>
            <w:del w:id="867" w:author="Ben Gardiner" w:date="2022-05-09T12:25:00Z">
              <w:r w:rsidRPr="000E42A7" w:rsidDel="00035B27">
                <w:rPr>
                  <w:rFonts w:ascii="Calibri" w:eastAsia="Times New Roman" w:hAnsi="Calibri" w:cs="Calibri"/>
                  <w:color w:val="000000"/>
                </w:rPr>
                <w:delText>Suspension - System Controller #2 (J1939 SA 64)</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2C832EF5" w14:textId="2B048486" w:rsidR="00CB775E" w:rsidRPr="000E42A7" w:rsidDel="00035B27" w:rsidRDefault="00461EF9" w:rsidP="000E42A7">
            <w:pPr>
              <w:spacing w:after="0" w:line="240" w:lineRule="auto"/>
              <w:jc w:val="center"/>
              <w:rPr>
                <w:del w:id="868" w:author="Ben Gardiner" w:date="2022-05-09T12:25:00Z"/>
                <w:rFonts w:ascii="Calibri" w:eastAsia="Times New Roman" w:hAnsi="Calibri" w:cs="Calibri"/>
                <w:b/>
                <w:bCs/>
                <w:color w:val="000000"/>
                <w:sz w:val="24"/>
                <w:szCs w:val="24"/>
              </w:rPr>
            </w:pPr>
            <w:del w:id="869" w:author="Ben Gardiner" w:date="2022-05-09T12:25: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3FAD37C8" w14:textId="6A462644" w:rsidR="00CB775E" w:rsidRPr="000E42A7" w:rsidDel="00035B27" w:rsidRDefault="00CB775E" w:rsidP="000E42A7">
            <w:pPr>
              <w:spacing w:after="0" w:line="240" w:lineRule="auto"/>
              <w:rPr>
                <w:del w:id="870" w:author="Ben Gardiner" w:date="2022-05-09T12:25:00Z"/>
                <w:rFonts w:ascii="Calibri" w:eastAsia="Times New Roman" w:hAnsi="Calibri" w:cs="Calibri"/>
                <w:color w:val="000000"/>
              </w:rPr>
            </w:pPr>
            <w:del w:id="871" w:author="Ben Gardiner" w:date="2022-05-09T12:25:00Z">
              <w:r w:rsidRPr="000E42A7" w:rsidDel="00035B27">
                <w:rPr>
                  <w:rFonts w:ascii="Calibri" w:eastAsia="Times New Roman" w:hAnsi="Calibri" w:cs="Calibri"/>
                  <w:color w:val="000000"/>
                </w:rPr>
                <w:delText>no responses / not common component</w:delText>
              </w:r>
            </w:del>
          </w:p>
        </w:tc>
      </w:tr>
    </w:tbl>
    <w:p w14:paraId="077E5E32" w14:textId="20CB1B18" w:rsidR="000E42A7" w:rsidRPr="0019126F" w:rsidDel="00035B27" w:rsidRDefault="000E42A7">
      <w:pPr>
        <w:shd w:val="clear" w:color="auto" w:fill="FFFFFF"/>
        <w:spacing w:before="100" w:beforeAutospacing="1" w:after="100" w:afterAutospacing="1" w:line="240" w:lineRule="auto"/>
        <w:rPr>
          <w:del w:id="872" w:author="Ben Gardiner" w:date="2022-05-09T12:26:00Z"/>
          <w:rFonts w:eastAsia="Times New Roman" w:cstheme="minorHAnsi"/>
          <w:color w:val="2E3338"/>
        </w:rPr>
        <w:pPrChange w:id="873" w:author="Ben Gardiner" w:date="2022-05-09T12:25:00Z">
          <w:pPr>
            <w:shd w:val="clear" w:color="auto" w:fill="FFFFFF"/>
            <w:spacing w:before="100" w:beforeAutospacing="1" w:after="100" w:afterAutospacing="1" w:line="240" w:lineRule="auto"/>
            <w:ind w:left="720"/>
          </w:pPr>
        </w:pPrChange>
      </w:pPr>
    </w:p>
    <w:p w14:paraId="21C3F60F" w14:textId="0FD0D475" w:rsidR="00035B27" w:rsidRDefault="0095248C" w:rsidP="00035B27">
      <w:pPr>
        <w:shd w:val="clear" w:color="auto" w:fill="FFFFFF"/>
        <w:spacing w:before="100" w:beforeAutospacing="1" w:after="100" w:afterAutospacing="1" w:line="240" w:lineRule="auto"/>
        <w:ind w:left="720"/>
        <w:rPr>
          <w:ins w:id="874" w:author="Ben Gardiner" w:date="2022-05-09T12:27:00Z"/>
          <w:rFonts w:eastAsia="Times New Roman" w:cstheme="minorHAnsi"/>
          <w:color w:val="2E3338"/>
        </w:rPr>
      </w:pPr>
      <w:r w:rsidRPr="00AC7E0A">
        <w:rPr>
          <w:rFonts w:eastAsia="Times New Roman" w:cstheme="minorHAnsi"/>
          <w:color w:val="2E3338"/>
        </w:rPr>
        <w:t>REAR AXLE &amp; EQUIPMENT</w:t>
      </w:r>
    </w:p>
    <w:tbl>
      <w:tblPr>
        <w:tblW w:w="9020" w:type="dxa"/>
        <w:tblLook w:val="04A0" w:firstRow="1" w:lastRow="0" w:firstColumn="1" w:lastColumn="0" w:noHBand="0" w:noVBand="1"/>
      </w:tblPr>
      <w:tblGrid>
        <w:gridCol w:w="5740"/>
        <w:gridCol w:w="1240"/>
        <w:gridCol w:w="2040"/>
      </w:tblGrid>
      <w:tr w:rsidR="00035B27" w:rsidRPr="00035B27" w14:paraId="753515DD" w14:textId="77777777" w:rsidTr="00035B27">
        <w:trPr>
          <w:trHeight w:val="1003"/>
          <w:ins w:id="875"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A1578A" w14:textId="77777777" w:rsidR="00035B27" w:rsidRPr="00035B27" w:rsidRDefault="00035B27" w:rsidP="00035B27">
            <w:pPr>
              <w:spacing w:after="0" w:line="240" w:lineRule="auto"/>
              <w:rPr>
                <w:ins w:id="876" w:author="Ben Gardiner" w:date="2022-05-09T12:27:00Z"/>
                <w:rFonts w:ascii="Calibri" w:eastAsia="Times New Roman" w:hAnsi="Calibri" w:cs="Calibri"/>
                <w:color w:val="000000"/>
              </w:rPr>
            </w:pPr>
            <w:ins w:id="877" w:author="Ben Gardiner" w:date="2022-05-09T12:27:00Z">
              <w:r w:rsidRPr="00035B27">
                <w:rPr>
                  <w:rFonts w:ascii="Calibri" w:eastAsia="Times New Roman" w:hAnsi="Calibri" w:cs="Calibri"/>
                  <w:color w:val="000000"/>
                </w:rPr>
                <w:lastRenderedPageBreak/>
                <w:t>Antilock Brake System (ABS) (J1939 SA 11)</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60A83DDF" w14:textId="77777777" w:rsidR="00035B27" w:rsidRPr="00035B27" w:rsidRDefault="00035B27" w:rsidP="00035B27">
            <w:pPr>
              <w:spacing w:after="0" w:line="240" w:lineRule="auto"/>
              <w:jc w:val="center"/>
              <w:rPr>
                <w:ins w:id="878" w:author="Ben Gardiner" w:date="2022-05-09T12:27:00Z"/>
                <w:rFonts w:ascii="Calibri" w:eastAsia="Times New Roman" w:hAnsi="Calibri" w:cs="Calibri"/>
                <w:b/>
                <w:bCs/>
                <w:color w:val="000000"/>
                <w:sz w:val="24"/>
                <w:szCs w:val="24"/>
              </w:rPr>
            </w:pPr>
            <w:ins w:id="879" w:author="Ben Gardiner" w:date="2022-05-09T12:27:00Z">
              <w:r w:rsidRPr="00035B27">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315A6DDA" w14:textId="77777777" w:rsidR="00035B27" w:rsidRPr="00035B27" w:rsidRDefault="00035B27" w:rsidP="00035B27">
            <w:pPr>
              <w:spacing w:after="0" w:line="240" w:lineRule="auto"/>
              <w:rPr>
                <w:ins w:id="880" w:author="Ben Gardiner" w:date="2022-05-09T12:27:00Z"/>
                <w:rFonts w:ascii="Calibri" w:eastAsia="Times New Roman" w:hAnsi="Calibri" w:cs="Calibri"/>
                <w:color w:val="000000"/>
              </w:rPr>
            </w:pPr>
            <w:ins w:id="881" w:author="Ben Gardiner" w:date="2022-05-09T12:27:00Z">
              <w:r w:rsidRPr="00035B27">
                <w:rPr>
                  <w:rFonts w:ascii="Calibri" w:eastAsia="Times New Roman" w:hAnsi="Calibri" w:cs="Calibri"/>
                  <w:color w:val="000000"/>
                </w:rPr>
                <w:t xml:space="preserve">has J2497 </w:t>
              </w:r>
              <w:proofErr w:type="spellStart"/>
              <w:r w:rsidRPr="00035B27">
                <w:rPr>
                  <w:rFonts w:ascii="Calibri" w:eastAsia="Times New Roman" w:hAnsi="Calibri" w:cs="Calibri"/>
                  <w:color w:val="000000"/>
                </w:rPr>
                <w:t>inteface</w:t>
              </w:r>
              <w:proofErr w:type="spellEnd"/>
              <w:r w:rsidRPr="00035B27">
                <w:rPr>
                  <w:rFonts w:ascii="Calibri" w:eastAsia="Times New Roman" w:hAnsi="Calibri" w:cs="Calibri"/>
                  <w:color w:val="000000"/>
                </w:rPr>
                <w:t xml:space="preserve"> (in NA) which is accessible wirelessly</w:t>
              </w:r>
            </w:ins>
          </w:p>
        </w:tc>
      </w:tr>
      <w:tr w:rsidR="00035B27" w:rsidRPr="00035B27" w14:paraId="693229B7" w14:textId="77777777" w:rsidTr="00035B27">
        <w:trPr>
          <w:trHeight w:val="1003"/>
          <w:ins w:id="882"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094BF0B" w14:textId="77777777" w:rsidR="00035B27" w:rsidRPr="00035B27" w:rsidRDefault="00035B27" w:rsidP="00035B27">
            <w:pPr>
              <w:spacing w:after="0" w:line="240" w:lineRule="auto"/>
              <w:rPr>
                <w:ins w:id="883" w:author="Ben Gardiner" w:date="2022-05-09T12:27:00Z"/>
                <w:rFonts w:ascii="Calibri" w:eastAsia="Times New Roman" w:hAnsi="Calibri" w:cs="Calibri"/>
                <w:color w:val="000000"/>
              </w:rPr>
            </w:pPr>
            <w:ins w:id="884" w:author="Ben Gardiner" w:date="2022-05-09T12:27:00Z">
              <w:r w:rsidRPr="00035B27">
                <w:rPr>
                  <w:rFonts w:ascii="Calibri" w:eastAsia="Times New Roman" w:hAnsi="Calibri" w:cs="Calibri"/>
                  <w:color w:val="000000"/>
                </w:rPr>
                <w:t>Brakes - Drive axle #1 (J1939 SA 13)</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3571B0EF" w14:textId="77777777" w:rsidR="00035B27" w:rsidRPr="00035B27" w:rsidRDefault="00035B27" w:rsidP="00035B27">
            <w:pPr>
              <w:spacing w:after="0" w:line="240" w:lineRule="auto"/>
              <w:jc w:val="center"/>
              <w:rPr>
                <w:ins w:id="885" w:author="Ben Gardiner" w:date="2022-05-09T12:27:00Z"/>
                <w:rFonts w:ascii="Calibri" w:eastAsia="Times New Roman" w:hAnsi="Calibri" w:cs="Calibri"/>
                <w:b/>
                <w:bCs/>
                <w:color w:val="000000"/>
                <w:sz w:val="24"/>
                <w:szCs w:val="24"/>
              </w:rPr>
            </w:pPr>
            <w:ins w:id="886" w:author="Ben Gardiner" w:date="2022-05-09T12:27:00Z">
              <w:r w:rsidRPr="00035B27">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659D938B" w14:textId="77777777" w:rsidR="00035B27" w:rsidRPr="00035B27" w:rsidRDefault="00035B27" w:rsidP="00035B27">
            <w:pPr>
              <w:spacing w:after="0" w:line="240" w:lineRule="auto"/>
              <w:rPr>
                <w:ins w:id="887" w:author="Ben Gardiner" w:date="2022-05-09T12:27:00Z"/>
                <w:rFonts w:ascii="Calibri" w:eastAsia="Times New Roman" w:hAnsi="Calibri" w:cs="Calibri"/>
                <w:color w:val="000000"/>
              </w:rPr>
            </w:pPr>
            <w:ins w:id="888" w:author="Ben Gardiner" w:date="2022-05-09T12:27:00Z">
              <w:r w:rsidRPr="00035B27">
                <w:rPr>
                  <w:rFonts w:ascii="Calibri" w:eastAsia="Times New Roman" w:hAnsi="Calibri" w:cs="Calibri"/>
                  <w:color w:val="000000"/>
                </w:rPr>
                <w:t xml:space="preserve">has J2497 </w:t>
              </w:r>
              <w:proofErr w:type="spellStart"/>
              <w:r w:rsidRPr="00035B27">
                <w:rPr>
                  <w:rFonts w:ascii="Calibri" w:eastAsia="Times New Roman" w:hAnsi="Calibri" w:cs="Calibri"/>
                  <w:color w:val="000000"/>
                </w:rPr>
                <w:t>inteface</w:t>
              </w:r>
              <w:proofErr w:type="spellEnd"/>
              <w:r w:rsidRPr="00035B27">
                <w:rPr>
                  <w:rFonts w:ascii="Calibri" w:eastAsia="Times New Roman" w:hAnsi="Calibri" w:cs="Calibri"/>
                  <w:color w:val="000000"/>
                </w:rPr>
                <w:t xml:space="preserve"> (in NA) which is accessible wirelessly</w:t>
              </w:r>
            </w:ins>
          </w:p>
        </w:tc>
      </w:tr>
      <w:tr w:rsidR="00035B27" w:rsidRPr="00035B27" w14:paraId="19722847" w14:textId="77777777" w:rsidTr="00035B27">
        <w:trPr>
          <w:trHeight w:val="1003"/>
          <w:ins w:id="889"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7732BD" w14:textId="77777777" w:rsidR="00035B27" w:rsidRPr="00035B27" w:rsidRDefault="00035B27" w:rsidP="00035B27">
            <w:pPr>
              <w:spacing w:after="0" w:line="240" w:lineRule="auto"/>
              <w:rPr>
                <w:ins w:id="890" w:author="Ben Gardiner" w:date="2022-05-09T12:27:00Z"/>
                <w:rFonts w:ascii="Calibri" w:eastAsia="Times New Roman" w:hAnsi="Calibri" w:cs="Calibri"/>
                <w:color w:val="000000"/>
              </w:rPr>
            </w:pPr>
            <w:ins w:id="891" w:author="Ben Gardiner" w:date="2022-05-09T12:27:00Z">
              <w:r w:rsidRPr="00035B27">
                <w:rPr>
                  <w:rFonts w:ascii="Calibri" w:eastAsia="Times New Roman" w:hAnsi="Calibri" w:cs="Calibri"/>
                  <w:color w:val="000000"/>
                </w:rPr>
                <w:t>Brakes - Drive Axle #2 (J1939 SA 14)</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2BE24DA9" w14:textId="77777777" w:rsidR="00035B27" w:rsidRPr="00035B27" w:rsidRDefault="00035B27" w:rsidP="00035B27">
            <w:pPr>
              <w:spacing w:after="0" w:line="240" w:lineRule="auto"/>
              <w:jc w:val="center"/>
              <w:rPr>
                <w:ins w:id="892" w:author="Ben Gardiner" w:date="2022-05-09T12:27:00Z"/>
                <w:rFonts w:ascii="Calibri" w:eastAsia="Times New Roman" w:hAnsi="Calibri" w:cs="Calibri"/>
                <w:b/>
                <w:bCs/>
                <w:color w:val="000000"/>
                <w:sz w:val="24"/>
                <w:szCs w:val="24"/>
              </w:rPr>
            </w:pPr>
            <w:ins w:id="893" w:author="Ben Gardiner" w:date="2022-05-09T12:27:00Z">
              <w:r w:rsidRPr="00035B27">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23CA0D6F" w14:textId="77777777" w:rsidR="00035B27" w:rsidRPr="00035B27" w:rsidRDefault="00035B27" w:rsidP="00035B27">
            <w:pPr>
              <w:spacing w:after="0" w:line="240" w:lineRule="auto"/>
              <w:rPr>
                <w:ins w:id="894" w:author="Ben Gardiner" w:date="2022-05-09T12:27:00Z"/>
                <w:rFonts w:ascii="Calibri" w:eastAsia="Times New Roman" w:hAnsi="Calibri" w:cs="Calibri"/>
                <w:color w:val="000000"/>
              </w:rPr>
            </w:pPr>
            <w:ins w:id="895" w:author="Ben Gardiner" w:date="2022-05-09T12:27:00Z">
              <w:r w:rsidRPr="00035B27">
                <w:rPr>
                  <w:rFonts w:ascii="Calibri" w:eastAsia="Times New Roman" w:hAnsi="Calibri" w:cs="Calibri"/>
                  <w:color w:val="000000"/>
                </w:rPr>
                <w:t xml:space="preserve">has J2497 </w:t>
              </w:r>
              <w:proofErr w:type="spellStart"/>
              <w:r w:rsidRPr="00035B27">
                <w:rPr>
                  <w:rFonts w:ascii="Calibri" w:eastAsia="Times New Roman" w:hAnsi="Calibri" w:cs="Calibri"/>
                  <w:color w:val="000000"/>
                </w:rPr>
                <w:t>inteface</w:t>
              </w:r>
              <w:proofErr w:type="spellEnd"/>
              <w:r w:rsidRPr="00035B27">
                <w:rPr>
                  <w:rFonts w:ascii="Calibri" w:eastAsia="Times New Roman" w:hAnsi="Calibri" w:cs="Calibri"/>
                  <w:color w:val="000000"/>
                </w:rPr>
                <w:t xml:space="preserve"> (in NA) which is accessible wirelessly</w:t>
              </w:r>
            </w:ins>
          </w:p>
        </w:tc>
      </w:tr>
      <w:tr w:rsidR="00035B27" w:rsidRPr="00035B27" w14:paraId="1024E886" w14:textId="77777777" w:rsidTr="00035B27">
        <w:trPr>
          <w:trHeight w:val="1003"/>
          <w:ins w:id="896"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7FF42C" w14:textId="77777777" w:rsidR="00035B27" w:rsidRPr="00035B27" w:rsidRDefault="00035B27" w:rsidP="00035B27">
            <w:pPr>
              <w:spacing w:after="0" w:line="240" w:lineRule="auto"/>
              <w:rPr>
                <w:ins w:id="897" w:author="Ben Gardiner" w:date="2022-05-09T12:27:00Z"/>
                <w:rFonts w:ascii="Calibri" w:eastAsia="Times New Roman" w:hAnsi="Calibri" w:cs="Calibri"/>
                <w:color w:val="000000"/>
              </w:rPr>
            </w:pPr>
            <w:ins w:id="898" w:author="Ben Gardiner" w:date="2022-05-09T12:27:00Z">
              <w:r w:rsidRPr="00035B27">
                <w:rPr>
                  <w:rFonts w:ascii="Calibri" w:eastAsia="Times New Roman" w:hAnsi="Calibri" w:cs="Calibri"/>
                  <w:color w:val="000000"/>
                </w:rPr>
                <w:t xml:space="preserve">Differential Lock Controller (J1939 SA 138, 72, </w:t>
              </w:r>
              <w:proofErr w:type="gramStart"/>
              <w:r w:rsidRPr="00035B27">
                <w:rPr>
                  <w:rFonts w:ascii="Calibri" w:eastAsia="Times New Roman" w:hAnsi="Calibri" w:cs="Calibri"/>
                  <w:color w:val="000000"/>
                </w:rPr>
                <w:t>39 )</w:t>
              </w:r>
              <w:proofErr w:type="gramEnd"/>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6C727A9" w14:textId="77777777" w:rsidR="00035B27" w:rsidRPr="00035B27" w:rsidRDefault="00035B27" w:rsidP="00035B27">
            <w:pPr>
              <w:spacing w:after="0" w:line="240" w:lineRule="auto"/>
              <w:jc w:val="center"/>
              <w:rPr>
                <w:ins w:id="899" w:author="Ben Gardiner" w:date="2022-05-09T12:27:00Z"/>
                <w:rFonts w:ascii="Calibri" w:eastAsia="Times New Roman" w:hAnsi="Calibri" w:cs="Calibri"/>
                <w:b/>
                <w:bCs/>
                <w:color w:val="000000"/>
                <w:sz w:val="24"/>
                <w:szCs w:val="24"/>
              </w:rPr>
            </w:pPr>
            <w:ins w:id="900" w:author="Ben Gardiner" w:date="2022-05-09T12:27:00Z">
              <w:r w:rsidRPr="00035B27">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149328C" w14:textId="77777777" w:rsidR="00035B27" w:rsidRPr="00035B27" w:rsidRDefault="00035B27" w:rsidP="00035B27">
            <w:pPr>
              <w:spacing w:after="0" w:line="240" w:lineRule="auto"/>
              <w:rPr>
                <w:ins w:id="901" w:author="Ben Gardiner" w:date="2022-05-09T12:27:00Z"/>
                <w:rFonts w:ascii="Calibri" w:eastAsia="Times New Roman" w:hAnsi="Calibri" w:cs="Calibri"/>
                <w:color w:val="000000"/>
              </w:rPr>
            </w:pPr>
            <w:ins w:id="902" w:author="Ben Gardiner" w:date="2022-05-09T12:27:00Z">
              <w:r w:rsidRPr="00035B27">
                <w:rPr>
                  <w:rFonts w:ascii="Calibri" w:eastAsia="Times New Roman" w:hAnsi="Calibri" w:cs="Calibri"/>
                  <w:color w:val="000000"/>
                </w:rPr>
                <w:t>large scope change risk</w:t>
              </w:r>
            </w:ins>
          </w:p>
        </w:tc>
      </w:tr>
      <w:tr w:rsidR="00035B27" w:rsidRPr="00035B27" w14:paraId="7EEC1E7B" w14:textId="77777777" w:rsidTr="00035B27">
        <w:trPr>
          <w:trHeight w:val="1003"/>
          <w:ins w:id="903"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F910FA" w14:textId="77777777" w:rsidR="00035B27" w:rsidRPr="00035B27" w:rsidRDefault="00035B27" w:rsidP="00035B27">
            <w:pPr>
              <w:spacing w:after="0" w:line="240" w:lineRule="auto"/>
              <w:rPr>
                <w:ins w:id="904" w:author="Ben Gardiner" w:date="2022-05-09T12:27:00Z"/>
                <w:rFonts w:ascii="Calibri" w:eastAsia="Times New Roman" w:hAnsi="Calibri" w:cs="Calibri"/>
                <w:color w:val="000000"/>
              </w:rPr>
            </w:pPr>
            <w:ins w:id="905" w:author="Ben Gardiner" w:date="2022-05-09T12:27:00Z">
              <w:r w:rsidRPr="00035B27">
                <w:rPr>
                  <w:rFonts w:ascii="Calibri" w:eastAsia="Times New Roman" w:hAnsi="Calibri" w:cs="Calibri"/>
                  <w:color w:val="000000"/>
                </w:rPr>
                <w:t>Traction Control (J1939 SA 138, 39)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80D3EC8" w14:textId="77777777" w:rsidR="00035B27" w:rsidRPr="00035B27" w:rsidRDefault="00035B27" w:rsidP="00035B27">
            <w:pPr>
              <w:spacing w:after="0" w:line="240" w:lineRule="auto"/>
              <w:jc w:val="center"/>
              <w:rPr>
                <w:ins w:id="906" w:author="Ben Gardiner" w:date="2022-05-09T12:27:00Z"/>
                <w:rFonts w:ascii="Calibri" w:eastAsia="Times New Roman" w:hAnsi="Calibri" w:cs="Calibri"/>
                <w:b/>
                <w:bCs/>
                <w:color w:val="000000"/>
                <w:sz w:val="24"/>
                <w:szCs w:val="24"/>
              </w:rPr>
            </w:pPr>
            <w:ins w:id="907" w:author="Ben Gardiner" w:date="2022-05-09T12:27:00Z">
              <w:r w:rsidRPr="00035B27">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0F2E5128" w14:textId="77777777" w:rsidR="00035B27" w:rsidRPr="00035B27" w:rsidRDefault="00035B27" w:rsidP="00035B27">
            <w:pPr>
              <w:spacing w:after="0" w:line="240" w:lineRule="auto"/>
              <w:rPr>
                <w:ins w:id="908" w:author="Ben Gardiner" w:date="2022-05-09T12:27:00Z"/>
                <w:rFonts w:ascii="Calibri" w:eastAsia="Times New Roman" w:hAnsi="Calibri" w:cs="Calibri"/>
                <w:color w:val="000000"/>
              </w:rPr>
            </w:pPr>
            <w:ins w:id="909" w:author="Ben Gardiner" w:date="2022-05-09T12:27:00Z">
              <w:r w:rsidRPr="00035B27">
                <w:rPr>
                  <w:rFonts w:ascii="Calibri" w:eastAsia="Times New Roman" w:hAnsi="Calibri" w:cs="Calibri"/>
                  <w:color w:val="000000"/>
                </w:rPr>
                <w:t>large scope change risk</w:t>
              </w:r>
            </w:ins>
          </w:p>
        </w:tc>
      </w:tr>
      <w:tr w:rsidR="00035B27" w:rsidRPr="00035B27" w14:paraId="10B3F3CB" w14:textId="77777777" w:rsidTr="00035B27">
        <w:trPr>
          <w:trHeight w:val="1003"/>
          <w:ins w:id="910"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5A424E" w14:textId="77777777" w:rsidR="00035B27" w:rsidRPr="00035B27" w:rsidRDefault="00035B27" w:rsidP="00035B27">
            <w:pPr>
              <w:spacing w:after="0" w:line="240" w:lineRule="auto"/>
              <w:rPr>
                <w:ins w:id="911" w:author="Ben Gardiner" w:date="2022-05-09T12:27:00Z"/>
                <w:rFonts w:ascii="Calibri" w:eastAsia="Times New Roman" w:hAnsi="Calibri" w:cs="Calibri"/>
                <w:color w:val="000000"/>
              </w:rPr>
            </w:pPr>
            <w:ins w:id="912" w:author="Ben Gardiner" w:date="2022-05-09T12:27:00Z">
              <w:r w:rsidRPr="00035B27">
                <w:rPr>
                  <w:rFonts w:ascii="Calibri" w:eastAsia="Times New Roman" w:hAnsi="Calibri" w:cs="Calibri"/>
                  <w:color w:val="000000"/>
                </w:rPr>
                <w:t>Axle - Drive #1 (J1939 SA 09)</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78AE7A48" w14:textId="77777777" w:rsidR="00035B27" w:rsidRPr="00035B27" w:rsidRDefault="00035B27" w:rsidP="00035B27">
            <w:pPr>
              <w:spacing w:after="0" w:line="240" w:lineRule="auto"/>
              <w:jc w:val="center"/>
              <w:rPr>
                <w:ins w:id="913" w:author="Ben Gardiner" w:date="2022-05-09T12:27:00Z"/>
                <w:rFonts w:ascii="Calibri" w:eastAsia="Times New Roman" w:hAnsi="Calibri" w:cs="Calibri"/>
                <w:b/>
                <w:bCs/>
                <w:color w:val="000000"/>
                <w:sz w:val="24"/>
                <w:szCs w:val="24"/>
              </w:rPr>
            </w:pPr>
            <w:ins w:id="914" w:author="Ben Gardiner" w:date="2022-05-09T12:27:00Z">
              <w:r w:rsidRPr="00035B27">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58961517" w14:textId="77777777" w:rsidR="00035B27" w:rsidRPr="00035B27" w:rsidRDefault="00035B27" w:rsidP="00035B27">
            <w:pPr>
              <w:spacing w:after="0" w:line="240" w:lineRule="auto"/>
              <w:rPr>
                <w:ins w:id="915" w:author="Ben Gardiner" w:date="2022-05-09T12:27:00Z"/>
                <w:rFonts w:ascii="Calibri" w:eastAsia="Times New Roman" w:hAnsi="Calibri" w:cs="Calibri"/>
                <w:color w:val="000000"/>
              </w:rPr>
            </w:pPr>
            <w:ins w:id="916" w:author="Ben Gardiner" w:date="2022-05-09T12:27:00Z">
              <w:r w:rsidRPr="00035B27">
                <w:rPr>
                  <w:rFonts w:ascii="Calibri" w:eastAsia="Times New Roman" w:hAnsi="Calibri" w:cs="Calibri"/>
                  <w:color w:val="000000"/>
                </w:rPr>
                <w:t>low total risk</w:t>
              </w:r>
            </w:ins>
          </w:p>
        </w:tc>
      </w:tr>
      <w:tr w:rsidR="00035B27" w:rsidRPr="00035B27" w14:paraId="5E321AFD" w14:textId="77777777" w:rsidTr="00035B27">
        <w:trPr>
          <w:trHeight w:val="1003"/>
          <w:ins w:id="917"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9C5D74" w14:textId="77777777" w:rsidR="00035B27" w:rsidRPr="00035B27" w:rsidRDefault="00035B27" w:rsidP="00035B27">
            <w:pPr>
              <w:spacing w:after="0" w:line="240" w:lineRule="auto"/>
              <w:rPr>
                <w:ins w:id="918" w:author="Ben Gardiner" w:date="2022-05-09T12:27:00Z"/>
                <w:rFonts w:ascii="Calibri" w:eastAsia="Times New Roman" w:hAnsi="Calibri" w:cs="Calibri"/>
                <w:color w:val="000000"/>
              </w:rPr>
            </w:pPr>
            <w:ins w:id="919" w:author="Ben Gardiner" w:date="2022-05-09T12:27:00Z">
              <w:r w:rsidRPr="00035B27">
                <w:rPr>
                  <w:rFonts w:ascii="Calibri" w:eastAsia="Times New Roman" w:hAnsi="Calibri" w:cs="Calibri"/>
                  <w:color w:val="000000"/>
                </w:rPr>
                <w:t>Axle - Drive #2 (J1939 SA 10)</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23BA1983" w14:textId="77777777" w:rsidR="00035B27" w:rsidRPr="00035B27" w:rsidRDefault="00035B27" w:rsidP="00035B27">
            <w:pPr>
              <w:spacing w:after="0" w:line="240" w:lineRule="auto"/>
              <w:jc w:val="center"/>
              <w:rPr>
                <w:ins w:id="920" w:author="Ben Gardiner" w:date="2022-05-09T12:27:00Z"/>
                <w:rFonts w:ascii="Calibri" w:eastAsia="Times New Roman" w:hAnsi="Calibri" w:cs="Calibri"/>
                <w:b/>
                <w:bCs/>
                <w:color w:val="000000"/>
                <w:sz w:val="24"/>
                <w:szCs w:val="24"/>
              </w:rPr>
            </w:pPr>
            <w:ins w:id="921" w:author="Ben Gardiner" w:date="2022-05-09T12:27:00Z">
              <w:r w:rsidRPr="00035B27">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35717F6C" w14:textId="77777777" w:rsidR="00035B27" w:rsidRPr="00035B27" w:rsidRDefault="00035B27" w:rsidP="00035B27">
            <w:pPr>
              <w:spacing w:after="0" w:line="240" w:lineRule="auto"/>
              <w:rPr>
                <w:ins w:id="922" w:author="Ben Gardiner" w:date="2022-05-09T12:27:00Z"/>
                <w:rFonts w:ascii="Calibri" w:eastAsia="Times New Roman" w:hAnsi="Calibri" w:cs="Calibri"/>
                <w:color w:val="000000"/>
              </w:rPr>
            </w:pPr>
            <w:ins w:id="923" w:author="Ben Gardiner" w:date="2022-05-09T12:27:00Z">
              <w:r w:rsidRPr="00035B27">
                <w:rPr>
                  <w:rFonts w:ascii="Calibri" w:eastAsia="Times New Roman" w:hAnsi="Calibri" w:cs="Calibri"/>
                  <w:color w:val="000000"/>
                </w:rPr>
                <w:t>low total risk</w:t>
              </w:r>
            </w:ins>
          </w:p>
        </w:tc>
      </w:tr>
      <w:tr w:rsidR="00035B27" w:rsidRPr="00035B27" w14:paraId="23A61F15" w14:textId="77777777" w:rsidTr="00035B27">
        <w:trPr>
          <w:trHeight w:val="1003"/>
          <w:ins w:id="924"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424410" w14:textId="77777777" w:rsidR="00035B27" w:rsidRPr="00035B27" w:rsidRDefault="00035B27" w:rsidP="00035B27">
            <w:pPr>
              <w:spacing w:after="0" w:line="240" w:lineRule="auto"/>
              <w:rPr>
                <w:ins w:id="925" w:author="Ben Gardiner" w:date="2022-05-09T12:27:00Z"/>
                <w:rFonts w:ascii="Calibri" w:eastAsia="Times New Roman" w:hAnsi="Calibri" w:cs="Calibri"/>
                <w:color w:val="000000"/>
              </w:rPr>
            </w:pPr>
            <w:ins w:id="926" w:author="Ben Gardiner" w:date="2022-05-09T12:27:00Z">
              <w:r w:rsidRPr="00035B27">
                <w:rPr>
                  <w:rFonts w:ascii="Calibri" w:eastAsia="Times New Roman" w:hAnsi="Calibri" w:cs="Calibri"/>
                  <w:color w:val="000000"/>
                </w:rPr>
                <w:t>Electric Propulsion Control Unit #1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039DFB8" w14:textId="77777777" w:rsidR="00035B27" w:rsidRPr="00035B27" w:rsidRDefault="00035B27" w:rsidP="00035B27">
            <w:pPr>
              <w:spacing w:after="0" w:line="240" w:lineRule="auto"/>
              <w:jc w:val="center"/>
              <w:rPr>
                <w:ins w:id="927" w:author="Ben Gardiner" w:date="2022-05-09T12:27:00Z"/>
                <w:rFonts w:ascii="Calibri" w:eastAsia="Times New Roman" w:hAnsi="Calibri" w:cs="Calibri"/>
                <w:b/>
                <w:bCs/>
                <w:color w:val="000000"/>
                <w:sz w:val="24"/>
                <w:szCs w:val="24"/>
              </w:rPr>
            </w:pPr>
            <w:ins w:id="928" w:author="Ben Gardiner" w:date="2022-05-09T12:27:00Z">
              <w:r w:rsidRPr="00035B27">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274881BE" w14:textId="77777777" w:rsidR="00035B27" w:rsidRPr="00035B27" w:rsidRDefault="00035B27" w:rsidP="00035B27">
            <w:pPr>
              <w:spacing w:after="0" w:line="240" w:lineRule="auto"/>
              <w:rPr>
                <w:ins w:id="929" w:author="Ben Gardiner" w:date="2022-05-09T12:27:00Z"/>
                <w:rFonts w:ascii="Calibri" w:eastAsia="Times New Roman" w:hAnsi="Calibri" w:cs="Calibri"/>
                <w:color w:val="000000"/>
              </w:rPr>
            </w:pPr>
            <w:ins w:id="930" w:author="Ben Gardiner" w:date="2022-05-09T12:27:00Z">
              <w:r w:rsidRPr="00035B27">
                <w:rPr>
                  <w:rFonts w:ascii="Calibri" w:eastAsia="Times New Roman" w:hAnsi="Calibri" w:cs="Calibri"/>
                  <w:color w:val="000000"/>
                </w:rPr>
                <w:t>min total risk</w:t>
              </w:r>
            </w:ins>
          </w:p>
        </w:tc>
      </w:tr>
      <w:tr w:rsidR="00035B27" w:rsidRPr="00035B27" w14:paraId="6DA6DA77" w14:textId="77777777" w:rsidTr="00035B27">
        <w:trPr>
          <w:trHeight w:val="1003"/>
          <w:ins w:id="931"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031FED" w14:textId="77777777" w:rsidR="00035B27" w:rsidRPr="00035B27" w:rsidRDefault="00035B27" w:rsidP="00035B27">
            <w:pPr>
              <w:spacing w:after="0" w:line="240" w:lineRule="auto"/>
              <w:rPr>
                <w:ins w:id="932" w:author="Ben Gardiner" w:date="2022-05-09T12:27:00Z"/>
                <w:rFonts w:ascii="Calibri" w:eastAsia="Times New Roman" w:hAnsi="Calibri" w:cs="Calibri"/>
                <w:color w:val="000000"/>
              </w:rPr>
            </w:pPr>
            <w:ins w:id="933" w:author="Ben Gardiner" w:date="2022-05-09T12:27:00Z">
              <w:r w:rsidRPr="00035B27">
                <w:rPr>
                  <w:rFonts w:ascii="Calibri" w:eastAsia="Times New Roman" w:hAnsi="Calibri" w:cs="Calibri"/>
                  <w:color w:val="000000"/>
                </w:rPr>
                <w:t>Electric Propulsion Control Unit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DECA2E3" w14:textId="77777777" w:rsidR="00035B27" w:rsidRPr="00035B27" w:rsidRDefault="00035B27" w:rsidP="00035B27">
            <w:pPr>
              <w:spacing w:after="0" w:line="240" w:lineRule="auto"/>
              <w:jc w:val="center"/>
              <w:rPr>
                <w:ins w:id="934" w:author="Ben Gardiner" w:date="2022-05-09T12:27:00Z"/>
                <w:rFonts w:ascii="Calibri" w:eastAsia="Times New Roman" w:hAnsi="Calibri" w:cs="Calibri"/>
                <w:b/>
                <w:bCs/>
                <w:color w:val="000000"/>
                <w:sz w:val="24"/>
                <w:szCs w:val="24"/>
              </w:rPr>
            </w:pPr>
            <w:ins w:id="935" w:author="Ben Gardiner" w:date="2022-05-09T12:27: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4A31A57F" w14:textId="77777777" w:rsidR="00035B27" w:rsidRPr="00035B27" w:rsidRDefault="00035B27" w:rsidP="00035B27">
            <w:pPr>
              <w:spacing w:after="0" w:line="240" w:lineRule="auto"/>
              <w:rPr>
                <w:ins w:id="936" w:author="Ben Gardiner" w:date="2022-05-09T12:27:00Z"/>
                <w:rFonts w:ascii="Calibri" w:eastAsia="Times New Roman" w:hAnsi="Calibri" w:cs="Calibri"/>
                <w:color w:val="000000"/>
              </w:rPr>
            </w:pPr>
            <w:ins w:id="937" w:author="Ben Gardiner" w:date="2022-05-09T12:27:00Z">
              <w:r w:rsidRPr="00035B27">
                <w:rPr>
                  <w:rFonts w:ascii="Calibri" w:eastAsia="Times New Roman" w:hAnsi="Calibri" w:cs="Calibri"/>
                  <w:color w:val="000000"/>
                </w:rPr>
                <w:t>no responses / not common component</w:t>
              </w:r>
            </w:ins>
          </w:p>
        </w:tc>
      </w:tr>
      <w:tr w:rsidR="00035B27" w:rsidRPr="00035B27" w14:paraId="040A17A2" w14:textId="77777777" w:rsidTr="00035B27">
        <w:trPr>
          <w:trHeight w:val="1003"/>
          <w:ins w:id="938"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5180590" w14:textId="77777777" w:rsidR="00035B27" w:rsidRPr="00035B27" w:rsidRDefault="00035B27" w:rsidP="00035B27">
            <w:pPr>
              <w:spacing w:after="0" w:line="240" w:lineRule="auto"/>
              <w:rPr>
                <w:ins w:id="939" w:author="Ben Gardiner" w:date="2022-05-09T12:27:00Z"/>
                <w:rFonts w:ascii="Calibri" w:eastAsia="Times New Roman" w:hAnsi="Calibri" w:cs="Calibri"/>
                <w:color w:val="000000"/>
              </w:rPr>
            </w:pPr>
            <w:ins w:id="940" w:author="Ben Gardiner" w:date="2022-05-09T12:27:00Z">
              <w:r w:rsidRPr="00035B27">
                <w:rPr>
                  <w:rFonts w:ascii="Calibri" w:eastAsia="Times New Roman" w:hAnsi="Calibri" w:cs="Calibri"/>
                  <w:color w:val="000000"/>
                </w:rPr>
                <w:t>Electric Propulsion Control Unit #4</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59A2260" w14:textId="77777777" w:rsidR="00035B27" w:rsidRPr="00035B27" w:rsidRDefault="00035B27" w:rsidP="00035B27">
            <w:pPr>
              <w:spacing w:after="0" w:line="240" w:lineRule="auto"/>
              <w:jc w:val="center"/>
              <w:rPr>
                <w:ins w:id="941" w:author="Ben Gardiner" w:date="2022-05-09T12:27:00Z"/>
                <w:rFonts w:ascii="Calibri" w:eastAsia="Times New Roman" w:hAnsi="Calibri" w:cs="Calibri"/>
                <w:b/>
                <w:bCs/>
                <w:color w:val="000000"/>
                <w:sz w:val="24"/>
                <w:szCs w:val="24"/>
              </w:rPr>
            </w:pPr>
            <w:ins w:id="942" w:author="Ben Gardiner" w:date="2022-05-09T12:27: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525BE80" w14:textId="77777777" w:rsidR="00035B27" w:rsidRPr="00035B27" w:rsidRDefault="00035B27" w:rsidP="00035B27">
            <w:pPr>
              <w:spacing w:after="0" w:line="240" w:lineRule="auto"/>
              <w:rPr>
                <w:ins w:id="943" w:author="Ben Gardiner" w:date="2022-05-09T12:27:00Z"/>
                <w:rFonts w:ascii="Calibri" w:eastAsia="Times New Roman" w:hAnsi="Calibri" w:cs="Calibri"/>
                <w:color w:val="000000"/>
              </w:rPr>
            </w:pPr>
            <w:ins w:id="944" w:author="Ben Gardiner" w:date="2022-05-09T12:27:00Z">
              <w:r w:rsidRPr="00035B27">
                <w:rPr>
                  <w:rFonts w:ascii="Calibri" w:eastAsia="Times New Roman" w:hAnsi="Calibri" w:cs="Calibri"/>
                  <w:color w:val="000000"/>
                </w:rPr>
                <w:t>no responses / not common component</w:t>
              </w:r>
            </w:ins>
          </w:p>
        </w:tc>
      </w:tr>
      <w:tr w:rsidR="00035B27" w:rsidRPr="00035B27" w14:paraId="4C97567B" w14:textId="77777777" w:rsidTr="00035B27">
        <w:trPr>
          <w:trHeight w:val="1003"/>
          <w:ins w:id="945"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239613E" w14:textId="77777777" w:rsidR="00035B27" w:rsidRPr="00035B27" w:rsidRDefault="00035B27" w:rsidP="00035B27">
            <w:pPr>
              <w:spacing w:after="0" w:line="240" w:lineRule="auto"/>
              <w:rPr>
                <w:ins w:id="946" w:author="Ben Gardiner" w:date="2022-05-09T12:27:00Z"/>
                <w:rFonts w:ascii="Calibri" w:eastAsia="Times New Roman" w:hAnsi="Calibri" w:cs="Calibri"/>
                <w:color w:val="000000"/>
              </w:rPr>
            </w:pPr>
            <w:ins w:id="947" w:author="Ben Gardiner" w:date="2022-05-09T12:27:00Z">
              <w:r w:rsidRPr="00035B27">
                <w:rPr>
                  <w:rFonts w:ascii="Calibri" w:eastAsia="Times New Roman" w:hAnsi="Calibri" w:cs="Calibri"/>
                  <w:color w:val="000000"/>
                </w:rPr>
                <w:t>Endurance Braking System</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E5454A0" w14:textId="77777777" w:rsidR="00035B27" w:rsidRPr="00035B27" w:rsidRDefault="00035B27" w:rsidP="00035B27">
            <w:pPr>
              <w:spacing w:after="0" w:line="240" w:lineRule="auto"/>
              <w:jc w:val="center"/>
              <w:rPr>
                <w:ins w:id="948" w:author="Ben Gardiner" w:date="2022-05-09T12:27:00Z"/>
                <w:rFonts w:ascii="Calibri" w:eastAsia="Times New Roman" w:hAnsi="Calibri" w:cs="Calibri"/>
                <w:b/>
                <w:bCs/>
                <w:color w:val="000000"/>
                <w:sz w:val="24"/>
                <w:szCs w:val="24"/>
              </w:rPr>
            </w:pPr>
            <w:ins w:id="949" w:author="Ben Gardiner" w:date="2022-05-09T12:27:00Z">
              <w:r w:rsidRPr="00035B27">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443F5471" w14:textId="77777777" w:rsidR="00035B27" w:rsidRPr="00035B27" w:rsidRDefault="00035B27" w:rsidP="00035B27">
            <w:pPr>
              <w:spacing w:after="0" w:line="240" w:lineRule="auto"/>
              <w:rPr>
                <w:ins w:id="950" w:author="Ben Gardiner" w:date="2022-05-09T12:27:00Z"/>
                <w:rFonts w:ascii="Calibri" w:eastAsia="Times New Roman" w:hAnsi="Calibri" w:cs="Calibri"/>
                <w:color w:val="000000"/>
              </w:rPr>
            </w:pPr>
            <w:ins w:id="951" w:author="Ben Gardiner" w:date="2022-05-09T12:27:00Z">
              <w:r w:rsidRPr="00035B27">
                <w:rPr>
                  <w:rFonts w:ascii="Calibri" w:eastAsia="Times New Roman" w:hAnsi="Calibri" w:cs="Calibri"/>
                  <w:color w:val="000000"/>
                </w:rPr>
                <w:t>no responses / not common component</w:t>
              </w:r>
            </w:ins>
          </w:p>
        </w:tc>
      </w:tr>
      <w:tr w:rsidR="00461EF9" w:rsidRPr="004261BF" w:rsidDel="00035B27" w14:paraId="69AEAD45" w14:textId="1DCA3EA1" w:rsidTr="00524A01">
        <w:trPr>
          <w:trHeight w:val="864"/>
          <w:del w:id="952"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3A1C547" w14:textId="550F0F76" w:rsidR="00461EF9" w:rsidRPr="004261BF" w:rsidDel="00035B27" w:rsidRDefault="00461EF9" w:rsidP="004261BF">
            <w:pPr>
              <w:spacing w:after="0" w:line="240" w:lineRule="auto"/>
              <w:rPr>
                <w:del w:id="953" w:author="Ben Gardiner" w:date="2022-05-09T12:27:00Z"/>
                <w:rFonts w:ascii="Calibri" w:eastAsia="Times New Roman" w:hAnsi="Calibri" w:cs="Calibri"/>
                <w:color w:val="000000"/>
              </w:rPr>
            </w:pPr>
            <w:del w:id="954" w:author="Ben Gardiner" w:date="2022-05-09T12:27:00Z">
              <w:r w:rsidRPr="004261BF" w:rsidDel="00035B27">
                <w:rPr>
                  <w:rFonts w:ascii="Calibri" w:eastAsia="Times New Roman" w:hAnsi="Calibri" w:cs="Calibri"/>
                  <w:color w:val="000000"/>
                </w:rPr>
                <w:delText>Differential Lock Controller (J1939 SA 138, 72, 39 )</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501A2EB3" w14:textId="1610037D" w:rsidR="00461EF9" w:rsidRPr="004261BF" w:rsidDel="00035B27" w:rsidRDefault="00461EF9" w:rsidP="004261BF">
            <w:pPr>
              <w:spacing w:after="0" w:line="240" w:lineRule="auto"/>
              <w:jc w:val="center"/>
              <w:rPr>
                <w:del w:id="955" w:author="Ben Gardiner" w:date="2022-05-09T12:27:00Z"/>
                <w:rFonts w:ascii="Calibri" w:eastAsia="Times New Roman" w:hAnsi="Calibri" w:cs="Calibri"/>
                <w:b/>
                <w:bCs/>
                <w:color w:val="000000"/>
                <w:sz w:val="24"/>
                <w:szCs w:val="24"/>
              </w:rPr>
            </w:pPr>
            <w:del w:id="956" w:author="Ben Gardiner" w:date="2022-05-09T12:27:00Z">
              <w:r w:rsidRPr="004261BF" w:rsidDel="00035B27">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177E772D" w14:textId="008C3497" w:rsidR="00461EF9" w:rsidRPr="004261BF" w:rsidDel="00035B27" w:rsidRDefault="00461EF9" w:rsidP="004261BF">
            <w:pPr>
              <w:spacing w:after="0" w:line="240" w:lineRule="auto"/>
              <w:rPr>
                <w:del w:id="957" w:author="Ben Gardiner" w:date="2022-05-09T12:27:00Z"/>
                <w:rFonts w:ascii="Calibri" w:eastAsia="Times New Roman" w:hAnsi="Calibri" w:cs="Calibri"/>
                <w:color w:val="000000"/>
              </w:rPr>
            </w:pPr>
            <w:del w:id="958" w:author="Ben Gardiner" w:date="2022-05-09T12:27:00Z">
              <w:r w:rsidRPr="004261BF" w:rsidDel="00035B27">
                <w:rPr>
                  <w:rFonts w:ascii="Calibri" w:eastAsia="Times New Roman" w:hAnsi="Calibri" w:cs="Calibri"/>
                  <w:color w:val="000000"/>
                </w:rPr>
                <w:delText>large scope change risk</w:delText>
              </w:r>
            </w:del>
          </w:p>
        </w:tc>
      </w:tr>
      <w:tr w:rsidR="00461EF9" w:rsidRPr="004261BF" w:rsidDel="00035B27" w14:paraId="2320381F" w14:textId="0ED02644" w:rsidTr="00524A01">
        <w:trPr>
          <w:trHeight w:val="864"/>
          <w:del w:id="959"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3A2B8C" w14:textId="64B752ED" w:rsidR="00461EF9" w:rsidRPr="004261BF" w:rsidDel="00035B27" w:rsidRDefault="00461EF9" w:rsidP="004261BF">
            <w:pPr>
              <w:spacing w:after="0" w:line="240" w:lineRule="auto"/>
              <w:rPr>
                <w:del w:id="960" w:author="Ben Gardiner" w:date="2022-05-09T12:27:00Z"/>
                <w:rFonts w:ascii="Calibri" w:eastAsia="Times New Roman" w:hAnsi="Calibri" w:cs="Calibri"/>
                <w:color w:val="000000"/>
              </w:rPr>
            </w:pPr>
            <w:del w:id="961" w:author="Ben Gardiner" w:date="2022-05-09T12:27:00Z">
              <w:r w:rsidRPr="004261BF" w:rsidDel="00035B27">
                <w:rPr>
                  <w:rFonts w:ascii="Calibri" w:eastAsia="Times New Roman" w:hAnsi="Calibri" w:cs="Calibri"/>
                  <w:color w:val="000000"/>
                </w:rPr>
                <w:delText>Antilock Brake System (ABS) (J1939 SA 11)</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6BA580E2" w14:textId="4839F81C" w:rsidR="00461EF9" w:rsidRPr="004261BF" w:rsidDel="00035B27" w:rsidRDefault="00461EF9" w:rsidP="004261BF">
            <w:pPr>
              <w:spacing w:after="0" w:line="240" w:lineRule="auto"/>
              <w:jc w:val="center"/>
              <w:rPr>
                <w:del w:id="962" w:author="Ben Gardiner" w:date="2022-05-09T12:27:00Z"/>
                <w:rFonts w:ascii="Calibri" w:eastAsia="Times New Roman" w:hAnsi="Calibri" w:cs="Calibri"/>
                <w:b/>
                <w:bCs/>
                <w:color w:val="000000"/>
                <w:sz w:val="24"/>
                <w:szCs w:val="24"/>
              </w:rPr>
            </w:pPr>
            <w:del w:id="963" w:author="Ben Gardiner" w:date="2022-05-09T12:27:00Z">
              <w:r w:rsidRPr="004261BF" w:rsidDel="00035B27">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474E5503" w14:textId="03B340F8" w:rsidR="00461EF9" w:rsidRPr="004261BF" w:rsidDel="00035B27" w:rsidRDefault="00461EF9" w:rsidP="004261BF">
            <w:pPr>
              <w:spacing w:after="0" w:line="240" w:lineRule="auto"/>
              <w:rPr>
                <w:del w:id="964" w:author="Ben Gardiner" w:date="2022-05-09T12:27:00Z"/>
                <w:rFonts w:ascii="Calibri" w:eastAsia="Times New Roman" w:hAnsi="Calibri" w:cs="Calibri"/>
                <w:color w:val="000000"/>
              </w:rPr>
            </w:pPr>
            <w:del w:id="965" w:author="Ben Gardiner" w:date="2022-05-09T12:27:00Z">
              <w:r w:rsidRPr="004261BF" w:rsidDel="00035B27">
                <w:rPr>
                  <w:rFonts w:ascii="Calibri" w:eastAsia="Times New Roman" w:hAnsi="Calibri" w:cs="Calibri"/>
                  <w:color w:val="000000"/>
                </w:rPr>
                <w:delText>large scope change risk</w:delText>
              </w:r>
            </w:del>
          </w:p>
        </w:tc>
      </w:tr>
      <w:tr w:rsidR="00461EF9" w:rsidRPr="004261BF" w:rsidDel="00035B27" w14:paraId="4A46FA30" w14:textId="5B06FDFF" w:rsidTr="00524A01">
        <w:trPr>
          <w:trHeight w:val="864"/>
          <w:del w:id="966"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615C38C" w14:textId="7EE689D2" w:rsidR="00461EF9" w:rsidRPr="004261BF" w:rsidDel="00035B27" w:rsidRDefault="00461EF9" w:rsidP="004261BF">
            <w:pPr>
              <w:spacing w:after="0" w:line="240" w:lineRule="auto"/>
              <w:rPr>
                <w:del w:id="967" w:author="Ben Gardiner" w:date="2022-05-09T12:27:00Z"/>
                <w:rFonts w:ascii="Calibri" w:eastAsia="Times New Roman" w:hAnsi="Calibri" w:cs="Calibri"/>
                <w:color w:val="000000"/>
              </w:rPr>
            </w:pPr>
            <w:del w:id="968" w:author="Ben Gardiner" w:date="2022-05-09T12:27:00Z">
              <w:r w:rsidRPr="004261BF" w:rsidDel="00035B27">
                <w:rPr>
                  <w:rFonts w:ascii="Calibri" w:eastAsia="Times New Roman" w:hAnsi="Calibri" w:cs="Calibri"/>
                  <w:color w:val="000000"/>
                </w:rPr>
                <w:delText>Traction Control (J1939 SA 138, 39)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2BFB93DF" w14:textId="2043C7B3" w:rsidR="00461EF9" w:rsidRPr="004261BF" w:rsidDel="00035B27" w:rsidRDefault="00461EF9" w:rsidP="004261BF">
            <w:pPr>
              <w:spacing w:after="0" w:line="240" w:lineRule="auto"/>
              <w:jc w:val="center"/>
              <w:rPr>
                <w:del w:id="969" w:author="Ben Gardiner" w:date="2022-05-09T12:27:00Z"/>
                <w:rFonts w:ascii="Calibri" w:eastAsia="Times New Roman" w:hAnsi="Calibri" w:cs="Calibri"/>
                <w:b/>
                <w:bCs/>
                <w:color w:val="000000"/>
                <w:sz w:val="24"/>
                <w:szCs w:val="24"/>
              </w:rPr>
            </w:pPr>
            <w:del w:id="970" w:author="Ben Gardiner" w:date="2022-05-09T12:27:00Z">
              <w:r w:rsidRPr="004261BF" w:rsidDel="00035B27">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6D64ACD3" w14:textId="66836D5A" w:rsidR="00461EF9" w:rsidRPr="004261BF" w:rsidDel="00035B27" w:rsidRDefault="00461EF9" w:rsidP="004261BF">
            <w:pPr>
              <w:spacing w:after="0" w:line="240" w:lineRule="auto"/>
              <w:rPr>
                <w:del w:id="971" w:author="Ben Gardiner" w:date="2022-05-09T12:27:00Z"/>
                <w:rFonts w:ascii="Calibri" w:eastAsia="Times New Roman" w:hAnsi="Calibri" w:cs="Calibri"/>
                <w:color w:val="000000"/>
              </w:rPr>
            </w:pPr>
            <w:del w:id="972" w:author="Ben Gardiner" w:date="2022-05-09T12:27:00Z">
              <w:r w:rsidRPr="004261BF" w:rsidDel="00035B27">
                <w:rPr>
                  <w:rFonts w:ascii="Calibri" w:eastAsia="Times New Roman" w:hAnsi="Calibri" w:cs="Calibri"/>
                  <w:color w:val="000000"/>
                </w:rPr>
                <w:delText>large scope change risk</w:delText>
              </w:r>
            </w:del>
          </w:p>
        </w:tc>
      </w:tr>
      <w:tr w:rsidR="00461EF9" w:rsidRPr="004261BF" w:rsidDel="00035B27" w14:paraId="6A6CDBCF" w14:textId="450AC901" w:rsidTr="00524A01">
        <w:trPr>
          <w:trHeight w:val="864"/>
          <w:del w:id="973"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FF8CDB2" w14:textId="746B9956" w:rsidR="00461EF9" w:rsidRPr="004261BF" w:rsidDel="00035B27" w:rsidRDefault="00461EF9" w:rsidP="004261BF">
            <w:pPr>
              <w:spacing w:after="0" w:line="240" w:lineRule="auto"/>
              <w:rPr>
                <w:del w:id="974" w:author="Ben Gardiner" w:date="2022-05-09T12:27:00Z"/>
                <w:rFonts w:ascii="Calibri" w:eastAsia="Times New Roman" w:hAnsi="Calibri" w:cs="Calibri"/>
                <w:color w:val="000000"/>
              </w:rPr>
            </w:pPr>
            <w:del w:id="975" w:author="Ben Gardiner" w:date="2022-05-09T12:27:00Z">
              <w:r w:rsidRPr="004261BF" w:rsidDel="00035B27">
                <w:rPr>
                  <w:rFonts w:ascii="Calibri" w:eastAsia="Times New Roman" w:hAnsi="Calibri" w:cs="Calibri"/>
                  <w:color w:val="000000"/>
                </w:rPr>
                <w:delText>Axle - Drive #1 (J1939 SA 09)</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26F7D95E" w14:textId="48405AD6" w:rsidR="00461EF9" w:rsidRPr="004261BF" w:rsidDel="00035B27" w:rsidRDefault="00461EF9" w:rsidP="004261BF">
            <w:pPr>
              <w:spacing w:after="0" w:line="240" w:lineRule="auto"/>
              <w:jc w:val="center"/>
              <w:rPr>
                <w:del w:id="976" w:author="Ben Gardiner" w:date="2022-05-09T12:27:00Z"/>
                <w:rFonts w:ascii="Calibri" w:eastAsia="Times New Roman" w:hAnsi="Calibri" w:cs="Calibri"/>
                <w:b/>
                <w:bCs/>
                <w:color w:val="000000"/>
                <w:sz w:val="24"/>
                <w:szCs w:val="24"/>
              </w:rPr>
            </w:pPr>
            <w:del w:id="977" w:author="Ben Gardiner" w:date="2022-05-09T12:27:00Z">
              <w:r w:rsidRPr="004261BF" w:rsidDel="00035B27">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0D5AAB5E" w14:textId="09380454" w:rsidR="00461EF9" w:rsidRPr="004261BF" w:rsidDel="00035B27" w:rsidRDefault="00461EF9" w:rsidP="004261BF">
            <w:pPr>
              <w:spacing w:after="0" w:line="240" w:lineRule="auto"/>
              <w:rPr>
                <w:del w:id="978" w:author="Ben Gardiner" w:date="2022-05-09T12:27:00Z"/>
                <w:rFonts w:ascii="Calibri" w:eastAsia="Times New Roman" w:hAnsi="Calibri" w:cs="Calibri"/>
                <w:color w:val="000000"/>
              </w:rPr>
            </w:pPr>
            <w:del w:id="979" w:author="Ben Gardiner" w:date="2022-05-09T12:27:00Z">
              <w:r w:rsidRPr="004261BF" w:rsidDel="00035B27">
                <w:rPr>
                  <w:rFonts w:ascii="Calibri" w:eastAsia="Times New Roman" w:hAnsi="Calibri" w:cs="Calibri"/>
                  <w:color w:val="000000"/>
                </w:rPr>
                <w:delText>low total risk</w:delText>
              </w:r>
            </w:del>
          </w:p>
        </w:tc>
      </w:tr>
      <w:tr w:rsidR="00461EF9" w:rsidRPr="004261BF" w:rsidDel="00035B27" w14:paraId="4B6C7CF7" w14:textId="482AD743" w:rsidTr="00524A01">
        <w:trPr>
          <w:trHeight w:val="864"/>
          <w:del w:id="980"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3989E9" w14:textId="02790D3C" w:rsidR="00461EF9" w:rsidRPr="004261BF" w:rsidDel="00035B27" w:rsidRDefault="00461EF9" w:rsidP="004261BF">
            <w:pPr>
              <w:spacing w:after="0" w:line="240" w:lineRule="auto"/>
              <w:rPr>
                <w:del w:id="981" w:author="Ben Gardiner" w:date="2022-05-09T12:27:00Z"/>
                <w:rFonts w:ascii="Calibri" w:eastAsia="Times New Roman" w:hAnsi="Calibri" w:cs="Calibri"/>
                <w:color w:val="000000"/>
              </w:rPr>
            </w:pPr>
            <w:del w:id="982" w:author="Ben Gardiner" w:date="2022-05-09T12:27:00Z">
              <w:r w:rsidRPr="004261BF" w:rsidDel="00035B27">
                <w:rPr>
                  <w:rFonts w:ascii="Calibri" w:eastAsia="Times New Roman" w:hAnsi="Calibri" w:cs="Calibri"/>
                  <w:color w:val="000000"/>
                </w:rPr>
                <w:delText>Axle - Drive #2 (J1939 SA 10)</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536C9732" w14:textId="2DA64850" w:rsidR="00461EF9" w:rsidRPr="004261BF" w:rsidDel="00035B27" w:rsidRDefault="00461EF9" w:rsidP="004261BF">
            <w:pPr>
              <w:spacing w:after="0" w:line="240" w:lineRule="auto"/>
              <w:jc w:val="center"/>
              <w:rPr>
                <w:del w:id="983" w:author="Ben Gardiner" w:date="2022-05-09T12:27:00Z"/>
                <w:rFonts w:ascii="Calibri" w:eastAsia="Times New Roman" w:hAnsi="Calibri" w:cs="Calibri"/>
                <w:b/>
                <w:bCs/>
                <w:color w:val="000000"/>
                <w:sz w:val="24"/>
                <w:szCs w:val="24"/>
              </w:rPr>
            </w:pPr>
            <w:del w:id="984" w:author="Ben Gardiner" w:date="2022-05-09T12:27:00Z">
              <w:r w:rsidRPr="004261BF" w:rsidDel="00035B27">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07F13435" w14:textId="7193A4EC" w:rsidR="00461EF9" w:rsidRPr="004261BF" w:rsidDel="00035B27" w:rsidRDefault="00461EF9" w:rsidP="004261BF">
            <w:pPr>
              <w:spacing w:after="0" w:line="240" w:lineRule="auto"/>
              <w:rPr>
                <w:del w:id="985" w:author="Ben Gardiner" w:date="2022-05-09T12:27:00Z"/>
                <w:rFonts w:ascii="Calibri" w:eastAsia="Times New Roman" w:hAnsi="Calibri" w:cs="Calibri"/>
                <w:color w:val="000000"/>
              </w:rPr>
            </w:pPr>
            <w:del w:id="986" w:author="Ben Gardiner" w:date="2022-05-09T12:27:00Z">
              <w:r w:rsidRPr="004261BF" w:rsidDel="00035B27">
                <w:rPr>
                  <w:rFonts w:ascii="Calibri" w:eastAsia="Times New Roman" w:hAnsi="Calibri" w:cs="Calibri"/>
                  <w:color w:val="000000"/>
                </w:rPr>
                <w:delText>low total risk</w:delText>
              </w:r>
            </w:del>
          </w:p>
        </w:tc>
      </w:tr>
      <w:tr w:rsidR="00461EF9" w:rsidRPr="004261BF" w:rsidDel="00035B27" w14:paraId="4B2F176F" w14:textId="07675DC7" w:rsidTr="00524A01">
        <w:trPr>
          <w:trHeight w:val="864"/>
          <w:del w:id="987"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02F3EA" w14:textId="0C52511C" w:rsidR="00461EF9" w:rsidRPr="004261BF" w:rsidDel="00035B27" w:rsidRDefault="00461EF9" w:rsidP="004261BF">
            <w:pPr>
              <w:spacing w:after="0" w:line="240" w:lineRule="auto"/>
              <w:rPr>
                <w:del w:id="988" w:author="Ben Gardiner" w:date="2022-05-09T12:27:00Z"/>
                <w:rFonts w:ascii="Calibri" w:eastAsia="Times New Roman" w:hAnsi="Calibri" w:cs="Calibri"/>
                <w:color w:val="000000"/>
              </w:rPr>
            </w:pPr>
            <w:del w:id="989" w:author="Ben Gardiner" w:date="2022-05-09T12:27:00Z">
              <w:r w:rsidRPr="004261BF" w:rsidDel="00035B27">
                <w:rPr>
                  <w:rFonts w:ascii="Calibri" w:eastAsia="Times New Roman" w:hAnsi="Calibri" w:cs="Calibri"/>
                  <w:color w:val="000000"/>
                </w:rPr>
                <w:delText>Brakes - Drive axle #1 (J1939 SA 13)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85405DD" w14:textId="545C347A" w:rsidR="00461EF9" w:rsidRPr="004261BF" w:rsidDel="00035B27" w:rsidRDefault="00461EF9" w:rsidP="004261BF">
            <w:pPr>
              <w:spacing w:after="0" w:line="240" w:lineRule="auto"/>
              <w:jc w:val="center"/>
              <w:rPr>
                <w:del w:id="990" w:author="Ben Gardiner" w:date="2022-05-09T12:27:00Z"/>
                <w:rFonts w:ascii="Calibri" w:eastAsia="Times New Roman" w:hAnsi="Calibri" w:cs="Calibri"/>
                <w:b/>
                <w:bCs/>
                <w:color w:val="000000"/>
                <w:sz w:val="24"/>
                <w:szCs w:val="24"/>
              </w:rPr>
            </w:pPr>
            <w:del w:id="991" w:author="Ben Gardiner" w:date="2022-05-09T12:27:00Z">
              <w:r w:rsidRPr="004261BF" w:rsidDel="00035B27">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A71CF6C" w14:textId="2DD2B49B" w:rsidR="00461EF9" w:rsidRPr="004261BF" w:rsidDel="00035B27" w:rsidRDefault="00461EF9" w:rsidP="004261BF">
            <w:pPr>
              <w:spacing w:after="0" w:line="240" w:lineRule="auto"/>
              <w:rPr>
                <w:del w:id="992" w:author="Ben Gardiner" w:date="2022-05-09T12:27:00Z"/>
                <w:rFonts w:ascii="Calibri" w:eastAsia="Times New Roman" w:hAnsi="Calibri" w:cs="Calibri"/>
                <w:color w:val="000000"/>
              </w:rPr>
            </w:pPr>
            <w:del w:id="993" w:author="Ben Gardiner" w:date="2022-05-09T12:27:00Z">
              <w:r w:rsidRPr="004261BF" w:rsidDel="00035B27">
                <w:rPr>
                  <w:rFonts w:ascii="Calibri" w:eastAsia="Times New Roman" w:hAnsi="Calibri" w:cs="Calibri"/>
                  <w:color w:val="000000"/>
                </w:rPr>
                <w:delText>min total risk</w:delText>
              </w:r>
            </w:del>
          </w:p>
        </w:tc>
      </w:tr>
      <w:tr w:rsidR="00461EF9" w:rsidRPr="004261BF" w:rsidDel="00035B27" w14:paraId="2DB49BC6" w14:textId="56F2FDAA" w:rsidTr="00524A01">
        <w:trPr>
          <w:trHeight w:val="864"/>
          <w:del w:id="994"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A2D5D0" w14:textId="4B4E5732" w:rsidR="00461EF9" w:rsidRPr="004261BF" w:rsidDel="00035B27" w:rsidRDefault="00461EF9" w:rsidP="004261BF">
            <w:pPr>
              <w:spacing w:after="0" w:line="240" w:lineRule="auto"/>
              <w:rPr>
                <w:del w:id="995" w:author="Ben Gardiner" w:date="2022-05-09T12:27:00Z"/>
                <w:rFonts w:ascii="Calibri" w:eastAsia="Times New Roman" w:hAnsi="Calibri" w:cs="Calibri"/>
                <w:color w:val="000000"/>
              </w:rPr>
            </w:pPr>
            <w:del w:id="996" w:author="Ben Gardiner" w:date="2022-05-09T12:27:00Z">
              <w:r w:rsidRPr="004261BF" w:rsidDel="00035B27">
                <w:rPr>
                  <w:rFonts w:ascii="Calibri" w:eastAsia="Times New Roman" w:hAnsi="Calibri" w:cs="Calibri"/>
                  <w:color w:val="000000"/>
                </w:rPr>
                <w:delText>Brakes - Drive Axle #2 (J1939 SA 14)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9F17A42" w14:textId="57BC8DD5" w:rsidR="00461EF9" w:rsidRPr="004261BF" w:rsidDel="00035B27" w:rsidRDefault="00461EF9" w:rsidP="004261BF">
            <w:pPr>
              <w:spacing w:after="0" w:line="240" w:lineRule="auto"/>
              <w:jc w:val="center"/>
              <w:rPr>
                <w:del w:id="997" w:author="Ben Gardiner" w:date="2022-05-09T12:27:00Z"/>
                <w:rFonts w:ascii="Calibri" w:eastAsia="Times New Roman" w:hAnsi="Calibri" w:cs="Calibri"/>
                <w:b/>
                <w:bCs/>
                <w:color w:val="000000"/>
                <w:sz w:val="24"/>
                <w:szCs w:val="24"/>
              </w:rPr>
            </w:pPr>
            <w:del w:id="998" w:author="Ben Gardiner" w:date="2022-05-09T12:27:00Z">
              <w:r w:rsidRPr="004261BF" w:rsidDel="00035B27">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FEC0CD1" w14:textId="6DC26D96" w:rsidR="00461EF9" w:rsidRPr="004261BF" w:rsidDel="00035B27" w:rsidRDefault="00461EF9" w:rsidP="004261BF">
            <w:pPr>
              <w:spacing w:after="0" w:line="240" w:lineRule="auto"/>
              <w:rPr>
                <w:del w:id="999" w:author="Ben Gardiner" w:date="2022-05-09T12:27:00Z"/>
                <w:rFonts w:ascii="Calibri" w:eastAsia="Times New Roman" w:hAnsi="Calibri" w:cs="Calibri"/>
                <w:color w:val="000000"/>
              </w:rPr>
            </w:pPr>
            <w:del w:id="1000" w:author="Ben Gardiner" w:date="2022-05-09T12:27:00Z">
              <w:r w:rsidRPr="004261BF" w:rsidDel="00035B27">
                <w:rPr>
                  <w:rFonts w:ascii="Calibri" w:eastAsia="Times New Roman" w:hAnsi="Calibri" w:cs="Calibri"/>
                  <w:color w:val="000000"/>
                </w:rPr>
                <w:delText>min total risk</w:delText>
              </w:r>
            </w:del>
          </w:p>
        </w:tc>
      </w:tr>
      <w:tr w:rsidR="00461EF9" w:rsidRPr="004261BF" w:rsidDel="00035B27" w14:paraId="3797A13C" w14:textId="6CCA1BBB" w:rsidTr="00524A01">
        <w:trPr>
          <w:trHeight w:val="864"/>
          <w:del w:id="1001"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C8B959" w14:textId="28A7FC5B" w:rsidR="00461EF9" w:rsidRPr="004261BF" w:rsidDel="00035B27" w:rsidRDefault="00461EF9" w:rsidP="004261BF">
            <w:pPr>
              <w:spacing w:after="0" w:line="240" w:lineRule="auto"/>
              <w:rPr>
                <w:del w:id="1002" w:author="Ben Gardiner" w:date="2022-05-09T12:27:00Z"/>
                <w:rFonts w:ascii="Calibri" w:eastAsia="Times New Roman" w:hAnsi="Calibri" w:cs="Calibri"/>
                <w:color w:val="000000"/>
              </w:rPr>
            </w:pPr>
            <w:del w:id="1003" w:author="Ben Gardiner" w:date="2022-05-09T12:27:00Z">
              <w:r w:rsidRPr="004261BF" w:rsidDel="00035B27">
                <w:rPr>
                  <w:rFonts w:ascii="Calibri" w:eastAsia="Times New Roman" w:hAnsi="Calibri" w:cs="Calibri"/>
                  <w:color w:val="000000"/>
                </w:rPr>
                <w:delText>Electric Propulsion Control Unit #1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37B4A93" w14:textId="5507E9AB" w:rsidR="00461EF9" w:rsidRPr="004261BF" w:rsidDel="00035B27" w:rsidRDefault="00461EF9" w:rsidP="004261BF">
            <w:pPr>
              <w:spacing w:after="0" w:line="240" w:lineRule="auto"/>
              <w:jc w:val="center"/>
              <w:rPr>
                <w:del w:id="1004" w:author="Ben Gardiner" w:date="2022-05-09T12:27:00Z"/>
                <w:rFonts w:ascii="Calibri" w:eastAsia="Times New Roman" w:hAnsi="Calibri" w:cs="Calibri"/>
                <w:b/>
                <w:bCs/>
                <w:color w:val="000000"/>
                <w:sz w:val="24"/>
                <w:szCs w:val="24"/>
              </w:rPr>
            </w:pPr>
            <w:del w:id="1005" w:author="Ben Gardiner" w:date="2022-05-09T12:27:00Z">
              <w:r w:rsidRPr="004261BF" w:rsidDel="00035B27">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BE8A891" w14:textId="2108E1C6" w:rsidR="00461EF9" w:rsidRPr="004261BF" w:rsidDel="00035B27" w:rsidRDefault="00461EF9" w:rsidP="004261BF">
            <w:pPr>
              <w:spacing w:after="0" w:line="240" w:lineRule="auto"/>
              <w:rPr>
                <w:del w:id="1006" w:author="Ben Gardiner" w:date="2022-05-09T12:27:00Z"/>
                <w:rFonts w:ascii="Calibri" w:eastAsia="Times New Roman" w:hAnsi="Calibri" w:cs="Calibri"/>
                <w:color w:val="000000"/>
              </w:rPr>
            </w:pPr>
            <w:del w:id="1007" w:author="Ben Gardiner" w:date="2022-05-09T12:27:00Z">
              <w:r w:rsidRPr="004261BF" w:rsidDel="00035B27">
                <w:rPr>
                  <w:rFonts w:ascii="Calibri" w:eastAsia="Times New Roman" w:hAnsi="Calibri" w:cs="Calibri"/>
                  <w:color w:val="000000"/>
                </w:rPr>
                <w:delText>min total risk</w:delText>
              </w:r>
            </w:del>
          </w:p>
        </w:tc>
      </w:tr>
      <w:tr w:rsidR="00461EF9" w:rsidRPr="004261BF" w:rsidDel="00035B27" w14:paraId="572932B6" w14:textId="26278847" w:rsidTr="00524A01">
        <w:trPr>
          <w:trHeight w:val="864"/>
          <w:del w:id="1008"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115D7A" w14:textId="509BE997" w:rsidR="00461EF9" w:rsidRPr="004261BF" w:rsidDel="00035B27" w:rsidRDefault="00461EF9" w:rsidP="004261BF">
            <w:pPr>
              <w:spacing w:after="0" w:line="240" w:lineRule="auto"/>
              <w:rPr>
                <w:del w:id="1009" w:author="Ben Gardiner" w:date="2022-05-09T12:27:00Z"/>
                <w:rFonts w:ascii="Calibri" w:eastAsia="Times New Roman" w:hAnsi="Calibri" w:cs="Calibri"/>
                <w:color w:val="000000"/>
              </w:rPr>
            </w:pPr>
            <w:del w:id="1010" w:author="Ben Gardiner" w:date="2022-05-09T12:27:00Z">
              <w:r w:rsidRPr="004261BF" w:rsidDel="00035B27">
                <w:rPr>
                  <w:rFonts w:ascii="Calibri" w:eastAsia="Times New Roman" w:hAnsi="Calibri" w:cs="Calibri"/>
                  <w:color w:val="000000"/>
                </w:rPr>
                <w:delText>Electric Propulsion Control Unit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83BF3A0" w14:textId="76622F2C" w:rsidR="00461EF9" w:rsidRPr="004261BF" w:rsidDel="00035B27" w:rsidRDefault="003F25CB" w:rsidP="004261BF">
            <w:pPr>
              <w:spacing w:after="0" w:line="240" w:lineRule="auto"/>
              <w:jc w:val="center"/>
              <w:rPr>
                <w:del w:id="1011" w:author="Ben Gardiner" w:date="2022-05-09T12:27:00Z"/>
                <w:rFonts w:ascii="Calibri" w:eastAsia="Times New Roman" w:hAnsi="Calibri" w:cs="Calibri"/>
                <w:b/>
                <w:bCs/>
                <w:color w:val="000000"/>
                <w:sz w:val="24"/>
                <w:szCs w:val="24"/>
              </w:rPr>
            </w:pPr>
            <w:del w:id="1012" w:author="Ben Gardiner" w:date="2022-05-09T12:27: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5EFE26F3" w14:textId="57926488" w:rsidR="00461EF9" w:rsidRPr="004261BF" w:rsidDel="00035B27" w:rsidRDefault="00461EF9" w:rsidP="004261BF">
            <w:pPr>
              <w:spacing w:after="0" w:line="240" w:lineRule="auto"/>
              <w:rPr>
                <w:del w:id="1013" w:author="Ben Gardiner" w:date="2022-05-09T12:27:00Z"/>
                <w:rFonts w:ascii="Calibri" w:eastAsia="Times New Roman" w:hAnsi="Calibri" w:cs="Calibri"/>
                <w:color w:val="000000"/>
              </w:rPr>
            </w:pPr>
            <w:del w:id="1014" w:author="Ben Gardiner" w:date="2022-05-09T12:27:00Z">
              <w:r w:rsidRPr="004261BF" w:rsidDel="00035B27">
                <w:rPr>
                  <w:rFonts w:ascii="Calibri" w:eastAsia="Times New Roman" w:hAnsi="Calibri" w:cs="Calibri"/>
                  <w:color w:val="000000"/>
                </w:rPr>
                <w:delText>no responses / not common component</w:delText>
              </w:r>
            </w:del>
          </w:p>
        </w:tc>
      </w:tr>
      <w:tr w:rsidR="00461EF9" w:rsidRPr="004261BF" w:rsidDel="00035B27" w14:paraId="353420B4" w14:textId="22318CBA" w:rsidTr="00524A01">
        <w:trPr>
          <w:trHeight w:val="864"/>
          <w:del w:id="1015"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8B4250" w14:textId="0B121083" w:rsidR="00461EF9" w:rsidRPr="004261BF" w:rsidDel="00035B27" w:rsidRDefault="00461EF9" w:rsidP="004261BF">
            <w:pPr>
              <w:spacing w:after="0" w:line="240" w:lineRule="auto"/>
              <w:rPr>
                <w:del w:id="1016" w:author="Ben Gardiner" w:date="2022-05-09T12:27:00Z"/>
                <w:rFonts w:ascii="Calibri" w:eastAsia="Times New Roman" w:hAnsi="Calibri" w:cs="Calibri"/>
                <w:color w:val="000000"/>
              </w:rPr>
            </w:pPr>
            <w:del w:id="1017" w:author="Ben Gardiner" w:date="2022-05-09T12:27:00Z">
              <w:r w:rsidRPr="004261BF" w:rsidDel="00035B27">
                <w:rPr>
                  <w:rFonts w:ascii="Calibri" w:eastAsia="Times New Roman" w:hAnsi="Calibri" w:cs="Calibri"/>
                  <w:color w:val="000000"/>
                </w:rPr>
                <w:delText>Electric Propulsion Control Unit #4</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37BDADF" w14:textId="38345CD1" w:rsidR="00461EF9" w:rsidRPr="004261BF" w:rsidDel="00035B27" w:rsidRDefault="003F25CB" w:rsidP="004261BF">
            <w:pPr>
              <w:spacing w:after="0" w:line="240" w:lineRule="auto"/>
              <w:jc w:val="center"/>
              <w:rPr>
                <w:del w:id="1018" w:author="Ben Gardiner" w:date="2022-05-09T12:27:00Z"/>
                <w:rFonts w:ascii="Calibri" w:eastAsia="Times New Roman" w:hAnsi="Calibri" w:cs="Calibri"/>
                <w:b/>
                <w:bCs/>
                <w:color w:val="000000"/>
                <w:sz w:val="24"/>
                <w:szCs w:val="24"/>
              </w:rPr>
            </w:pPr>
            <w:del w:id="1019" w:author="Ben Gardiner" w:date="2022-05-09T12:27: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11884E65" w14:textId="73446708" w:rsidR="00461EF9" w:rsidRPr="004261BF" w:rsidDel="00035B27" w:rsidRDefault="00461EF9" w:rsidP="004261BF">
            <w:pPr>
              <w:spacing w:after="0" w:line="240" w:lineRule="auto"/>
              <w:rPr>
                <w:del w:id="1020" w:author="Ben Gardiner" w:date="2022-05-09T12:27:00Z"/>
                <w:rFonts w:ascii="Calibri" w:eastAsia="Times New Roman" w:hAnsi="Calibri" w:cs="Calibri"/>
                <w:color w:val="000000"/>
              </w:rPr>
            </w:pPr>
            <w:del w:id="1021" w:author="Ben Gardiner" w:date="2022-05-09T12:27:00Z">
              <w:r w:rsidRPr="004261BF" w:rsidDel="00035B27">
                <w:rPr>
                  <w:rFonts w:ascii="Calibri" w:eastAsia="Times New Roman" w:hAnsi="Calibri" w:cs="Calibri"/>
                  <w:color w:val="000000"/>
                </w:rPr>
                <w:delText>no responses / not common component</w:delText>
              </w:r>
            </w:del>
          </w:p>
        </w:tc>
      </w:tr>
      <w:tr w:rsidR="00461EF9" w:rsidRPr="004261BF" w:rsidDel="00035B27" w14:paraId="3A70F359" w14:textId="4D8B899F" w:rsidTr="00524A01">
        <w:trPr>
          <w:trHeight w:val="864"/>
          <w:del w:id="1022" w:author="Ben Gardiner" w:date="2022-05-09T12:2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D77315" w14:textId="639B4618" w:rsidR="00461EF9" w:rsidRPr="004261BF" w:rsidDel="00035B27" w:rsidRDefault="00461EF9" w:rsidP="004261BF">
            <w:pPr>
              <w:spacing w:after="0" w:line="240" w:lineRule="auto"/>
              <w:rPr>
                <w:del w:id="1023" w:author="Ben Gardiner" w:date="2022-05-09T12:27:00Z"/>
                <w:rFonts w:ascii="Calibri" w:eastAsia="Times New Roman" w:hAnsi="Calibri" w:cs="Calibri"/>
                <w:color w:val="000000"/>
              </w:rPr>
            </w:pPr>
            <w:del w:id="1024" w:author="Ben Gardiner" w:date="2022-05-09T12:27:00Z">
              <w:r w:rsidRPr="004261BF" w:rsidDel="00035B27">
                <w:rPr>
                  <w:rFonts w:ascii="Calibri" w:eastAsia="Times New Roman" w:hAnsi="Calibri" w:cs="Calibri"/>
                  <w:color w:val="000000"/>
                </w:rPr>
                <w:delText>Endurance Braking System</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0366B05E" w14:textId="72641A00" w:rsidR="00461EF9" w:rsidRPr="004261BF" w:rsidDel="00035B27" w:rsidRDefault="003F25CB" w:rsidP="004261BF">
            <w:pPr>
              <w:spacing w:after="0" w:line="240" w:lineRule="auto"/>
              <w:jc w:val="center"/>
              <w:rPr>
                <w:del w:id="1025" w:author="Ben Gardiner" w:date="2022-05-09T12:27:00Z"/>
                <w:rFonts w:ascii="Calibri" w:eastAsia="Times New Roman" w:hAnsi="Calibri" w:cs="Calibri"/>
                <w:b/>
                <w:bCs/>
                <w:color w:val="000000"/>
                <w:sz w:val="24"/>
                <w:szCs w:val="24"/>
              </w:rPr>
            </w:pPr>
            <w:del w:id="1026" w:author="Ben Gardiner" w:date="2022-05-09T12:27:00Z">
              <w:r w:rsidDel="00035B27">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1588C16B" w14:textId="76AFB3A4" w:rsidR="00461EF9" w:rsidRPr="004261BF" w:rsidDel="00035B27" w:rsidRDefault="00461EF9" w:rsidP="004261BF">
            <w:pPr>
              <w:spacing w:after="0" w:line="240" w:lineRule="auto"/>
              <w:rPr>
                <w:del w:id="1027" w:author="Ben Gardiner" w:date="2022-05-09T12:27:00Z"/>
                <w:rFonts w:ascii="Calibri" w:eastAsia="Times New Roman" w:hAnsi="Calibri" w:cs="Calibri"/>
                <w:color w:val="000000"/>
              </w:rPr>
            </w:pPr>
            <w:del w:id="1028" w:author="Ben Gardiner" w:date="2022-05-09T12:27:00Z">
              <w:r w:rsidRPr="004261BF" w:rsidDel="00035B27">
                <w:rPr>
                  <w:rFonts w:ascii="Calibri" w:eastAsia="Times New Roman" w:hAnsi="Calibri" w:cs="Calibri"/>
                  <w:color w:val="000000"/>
                </w:rPr>
                <w:delText>no responses / not common component</w:delText>
              </w:r>
            </w:del>
          </w:p>
        </w:tc>
      </w:tr>
    </w:tbl>
    <w:p w14:paraId="25001F78" w14:textId="4BD6508A" w:rsidR="004261BF" w:rsidRPr="0019126F" w:rsidDel="00035B27" w:rsidRDefault="004261BF" w:rsidP="00524A01">
      <w:pPr>
        <w:shd w:val="clear" w:color="auto" w:fill="FFFFFF"/>
        <w:spacing w:before="100" w:beforeAutospacing="1" w:after="100" w:afterAutospacing="1" w:line="240" w:lineRule="auto"/>
        <w:ind w:left="720"/>
        <w:rPr>
          <w:del w:id="1029" w:author="Ben Gardiner" w:date="2022-05-09T12:27:00Z"/>
          <w:rFonts w:eastAsia="Times New Roman" w:cstheme="minorHAnsi"/>
          <w:color w:val="2E3338"/>
        </w:rPr>
      </w:pPr>
    </w:p>
    <w:p w14:paraId="549E7A03" w14:textId="3CAF9A46" w:rsidR="00EC2EDD" w:rsidRDefault="00EC2EDD" w:rsidP="004F3D22">
      <w:pPr>
        <w:shd w:val="clear" w:color="auto" w:fill="FFFFFF"/>
        <w:spacing w:before="100" w:beforeAutospacing="1" w:after="100" w:afterAutospacing="1" w:line="240" w:lineRule="auto"/>
        <w:ind w:left="720"/>
        <w:rPr>
          <w:rFonts w:eastAsia="Times New Roman" w:cstheme="minorHAnsi"/>
          <w:color w:val="2E3338"/>
        </w:rPr>
      </w:pPr>
      <w:r>
        <w:rPr>
          <w:rFonts w:eastAsia="Times New Roman" w:cstheme="minorHAnsi"/>
          <w:color w:val="2E3338"/>
        </w:rPr>
        <w:t>ADDITIONAL AXLES</w:t>
      </w:r>
    </w:p>
    <w:tbl>
      <w:tblPr>
        <w:tblW w:w="9020" w:type="dxa"/>
        <w:tblLook w:val="04A0" w:firstRow="1" w:lastRow="0" w:firstColumn="1" w:lastColumn="0" w:noHBand="0" w:noVBand="1"/>
        <w:tblPrChange w:id="1030" w:author="Ben Gardiner" w:date="2022-05-09T12:28:00Z">
          <w:tblPr>
            <w:tblW w:w="9020" w:type="dxa"/>
            <w:tblLook w:val="04A0" w:firstRow="1" w:lastRow="0" w:firstColumn="1" w:lastColumn="0" w:noHBand="0" w:noVBand="1"/>
          </w:tblPr>
        </w:tblPrChange>
      </w:tblPr>
      <w:tblGrid>
        <w:gridCol w:w="5740"/>
        <w:gridCol w:w="1240"/>
        <w:gridCol w:w="2040"/>
        <w:tblGridChange w:id="1031">
          <w:tblGrid>
            <w:gridCol w:w="5740"/>
            <w:gridCol w:w="1240"/>
            <w:gridCol w:w="2040"/>
          </w:tblGrid>
        </w:tblGridChange>
      </w:tblGrid>
      <w:tr w:rsidR="00CF7076" w:rsidRPr="004F3D22" w14:paraId="7B10E28C" w14:textId="77777777" w:rsidTr="00EF051E">
        <w:trPr>
          <w:trHeight w:val="864"/>
          <w:trPrChange w:id="1032" w:author="Ben Gardiner" w:date="2022-05-09T12:28: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33" w:author="Ben Gardiner" w:date="2022-05-09T12:28: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B8ACDBF" w14:textId="3D7181AE" w:rsidR="00CF7076" w:rsidRPr="004F3D22" w:rsidRDefault="00CF7076" w:rsidP="00CF7076">
            <w:pPr>
              <w:spacing w:after="0" w:line="240" w:lineRule="auto"/>
              <w:rPr>
                <w:rFonts w:ascii="Calibri" w:eastAsia="Times New Roman" w:hAnsi="Calibri" w:cs="Calibri"/>
                <w:color w:val="000000"/>
              </w:rPr>
            </w:pPr>
            <w:ins w:id="1034" w:author="Ben Gardiner" w:date="2022-05-09T12:28:00Z">
              <w:r>
                <w:rPr>
                  <w:rFonts w:ascii="Calibri" w:hAnsi="Calibri" w:cs="Calibri"/>
                  <w:color w:val="000000"/>
                </w:rPr>
                <w:lastRenderedPageBreak/>
                <w:t>Lift Axle (J1939 SA 138, 71)</w:t>
              </w:r>
            </w:ins>
            <w:del w:id="1035" w:author="Ben Gardiner" w:date="2022-05-09T12:28:00Z">
              <w:r w:rsidRPr="004F3D22" w:rsidDel="00EF051E">
                <w:rPr>
                  <w:rFonts w:ascii="Calibri" w:eastAsia="Times New Roman" w:hAnsi="Calibri" w:cs="Calibri"/>
                  <w:color w:val="000000"/>
                </w:rPr>
                <w:delText>Lift Axle (J1939 SA 138, 71)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036" w:author="Ben Gardiner" w:date="2022-05-09T12:28:00Z">
              <w:tcPr>
                <w:tcW w:w="1240" w:type="dxa"/>
                <w:tcBorders>
                  <w:top w:val="single" w:sz="4" w:space="0" w:color="auto"/>
                  <w:left w:val="double" w:sz="6" w:space="0" w:color="00B0F0"/>
                  <w:bottom w:val="single" w:sz="4" w:space="0" w:color="auto"/>
                  <w:right w:val="single" w:sz="4" w:space="0" w:color="auto"/>
                </w:tcBorders>
                <w:shd w:val="clear" w:color="000000" w:fill="FFEB84"/>
                <w:vAlign w:val="center"/>
                <w:hideMark/>
              </w:tcPr>
            </w:tcPrChange>
          </w:tcPr>
          <w:p w14:paraId="17041033" w14:textId="06DC1BFF" w:rsidR="00CF7076" w:rsidRPr="004F3D22" w:rsidRDefault="00CF7076" w:rsidP="00CF7076">
            <w:pPr>
              <w:spacing w:after="0" w:line="240" w:lineRule="auto"/>
              <w:jc w:val="center"/>
              <w:rPr>
                <w:rFonts w:ascii="Calibri" w:eastAsia="Times New Roman" w:hAnsi="Calibri" w:cs="Calibri"/>
                <w:b/>
                <w:bCs/>
                <w:color w:val="000000"/>
                <w:sz w:val="24"/>
                <w:szCs w:val="24"/>
              </w:rPr>
            </w:pPr>
            <w:ins w:id="1037" w:author="Ben Gardiner" w:date="2022-05-09T12:28:00Z">
              <w:r>
                <w:rPr>
                  <w:rFonts w:ascii="Calibri" w:hAnsi="Calibri" w:cs="Calibri"/>
                  <w:b/>
                  <w:bCs/>
                  <w:color w:val="000000"/>
                </w:rPr>
                <w:t>4</w:t>
              </w:r>
            </w:ins>
            <w:del w:id="1038" w:author="Ben Gardiner" w:date="2022-05-09T12:28:00Z">
              <w:r w:rsidRPr="004F3D22" w:rsidDel="00EF051E">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Change w:id="1039" w:author="Ben Gardiner" w:date="2022-05-09T12:28:00Z">
              <w:tcPr>
                <w:tcW w:w="2040" w:type="dxa"/>
                <w:tcBorders>
                  <w:top w:val="single" w:sz="4" w:space="0" w:color="auto"/>
                  <w:left w:val="nil"/>
                  <w:bottom w:val="single" w:sz="4" w:space="0" w:color="auto"/>
                  <w:right w:val="single" w:sz="4" w:space="0" w:color="auto"/>
                </w:tcBorders>
                <w:shd w:val="clear" w:color="000000" w:fill="FFFFFF"/>
                <w:vAlign w:val="bottom"/>
                <w:hideMark/>
              </w:tcPr>
            </w:tcPrChange>
          </w:tcPr>
          <w:p w14:paraId="11EE3917" w14:textId="12A203FF" w:rsidR="00CF7076" w:rsidRPr="004F3D22" w:rsidRDefault="00CF7076" w:rsidP="00CF7076">
            <w:pPr>
              <w:spacing w:after="0" w:line="240" w:lineRule="auto"/>
              <w:rPr>
                <w:rFonts w:ascii="Calibri" w:eastAsia="Times New Roman" w:hAnsi="Calibri" w:cs="Calibri"/>
                <w:color w:val="000000"/>
              </w:rPr>
            </w:pPr>
            <w:ins w:id="1040" w:author="Ben Gardiner" w:date="2022-05-09T12:28:00Z">
              <w:r>
                <w:rPr>
                  <w:rFonts w:ascii="Calibri" w:hAnsi="Calibri" w:cs="Calibri"/>
                  <w:color w:val="000000"/>
                </w:rPr>
                <w:t>medium safety risk</w:t>
              </w:r>
            </w:ins>
            <w:del w:id="1041" w:author="Ben Gardiner" w:date="2022-05-09T12:28:00Z">
              <w:r w:rsidRPr="004F3D22" w:rsidDel="00EF051E">
                <w:rPr>
                  <w:rFonts w:ascii="Calibri" w:eastAsia="Times New Roman" w:hAnsi="Calibri" w:cs="Calibri"/>
                  <w:color w:val="000000"/>
                </w:rPr>
                <w:delText>medium safety risk</w:delText>
              </w:r>
            </w:del>
          </w:p>
        </w:tc>
      </w:tr>
    </w:tbl>
    <w:p w14:paraId="30FBF572" w14:textId="77777777" w:rsidR="004F3D22" w:rsidRPr="00306578" w:rsidRDefault="004F3D22" w:rsidP="00524A01">
      <w:pPr>
        <w:shd w:val="clear" w:color="auto" w:fill="FFFFFF"/>
        <w:spacing w:before="100" w:beforeAutospacing="1" w:after="100" w:afterAutospacing="1" w:line="240" w:lineRule="auto"/>
        <w:ind w:left="720"/>
        <w:rPr>
          <w:rFonts w:eastAsia="Times New Roman" w:cstheme="minorHAnsi"/>
          <w:color w:val="2E3338"/>
        </w:rPr>
      </w:pPr>
    </w:p>
    <w:p w14:paraId="4AE59348" w14:textId="41292CED" w:rsidR="0095248C" w:rsidRDefault="0095248C" w:rsidP="000D20A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REAR SUSPENSION</w:t>
      </w:r>
    </w:p>
    <w:tbl>
      <w:tblPr>
        <w:tblW w:w="9020" w:type="dxa"/>
        <w:tblLook w:val="04A0" w:firstRow="1" w:lastRow="0" w:firstColumn="1" w:lastColumn="0" w:noHBand="0" w:noVBand="1"/>
        <w:tblPrChange w:id="1042" w:author="Ben Gardiner" w:date="2022-05-09T12:29:00Z">
          <w:tblPr>
            <w:tblW w:w="9020" w:type="dxa"/>
            <w:tblLook w:val="04A0" w:firstRow="1" w:lastRow="0" w:firstColumn="1" w:lastColumn="0" w:noHBand="0" w:noVBand="1"/>
          </w:tblPr>
        </w:tblPrChange>
      </w:tblPr>
      <w:tblGrid>
        <w:gridCol w:w="5740"/>
        <w:gridCol w:w="1240"/>
        <w:gridCol w:w="2040"/>
        <w:tblGridChange w:id="1043">
          <w:tblGrid>
            <w:gridCol w:w="5740"/>
            <w:gridCol w:w="1240"/>
            <w:gridCol w:w="2040"/>
          </w:tblGrid>
        </w:tblGridChange>
      </w:tblGrid>
      <w:tr w:rsidR="00D619DD" w:rsidRPr="000D20A6" w14:paraId="7D7451E4" w14:textId="77777777" w:rsidTr="00FA6135">
        <w:trPr>
          <w:trHeight w:val="864"/>
          <w:trPrChange w:id="1044"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45"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D4B02C0" w14:textId="585E8FEA" w:rsidR="00D619DD" w:rsidRPr="000D20A6" w:rsidRDefault="00D619DD" w:rsidP="00D619DD">
            <w:pPr>
              <w:spacing w:after="0" w:line="240" w:lineRule="auto"/>
              <w:rPr>
                <w:rFonts w:ascii="Calibri" w:eastAsia="Times New Roman" w:hAnsi="Calibri" w:cs="Calibri"/>
                <w:color w:val="000000"/>
              </w:rPr>
            </w:pPr>
            <w:ins w:id="1046" w:author="Ben Gardiner" w:date="2022-05-09T12:29:00Z">
              <w:r>
                <w:rPr>
                  <w:rFonts w:ascii="Calibri" w:hAnsi="Calibri" w:cs="Calibri"/>
                  <w:color w:val="000000"/>
                </w:rPr>
                <w:t>Suspension - Drive Axle #1 (J1939 SA 138, 72, 39)</w:t>
              </w:r>
            </w:ins>
            <w:del w:id="1047" w:author="Ben Gardiner" w:date="2022-05-09T12:29:00Z">
              <w:r w:rsidRPr="000D20A6" w:rsidDel="00FA6135">
                <w:rPr>
                  <w:rFonts w:ascii="Calibri" w:eastAsia="Times New Roman" w:hAnsi="Calibri" w:cs="Calibri"/>
                  <w:color w:val="000000"/>
                </w:rPr>
                <w:delText>Suspension - Drive Axle #1 (J1939 SA 138, 72, 39)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48" w:author="Ben Gardiner" w:date="2022-05-09T12:29:00Z">
              <w:tcPr>
                <w:tcW w:w="1240" w:type="dxa"/>
                <w:tcBorders>
                  <w:top w:val="single" w:sz="4" w:space="0" w:color="auto"/>
                  <w:left w:val="double" w:sz="6" w:space="0" w:color="00B0F0"/>
                  <w:bottom w:val="nil"/>
                  <w:right w:val="single" w:sz="4" w:space="0" w:color="auto"/>
                </w:tcBorders>
                <w:shd w:val="clear" w:color="000000" w:fill="FCBF7B"/>
                <w:vAlign w:val="center"/>
                <w:hideMark/>
              </w:tcPr>
            </w:tcPrChange>
          </w:tcPr>
          <w:p w14:paraId="71B578C2" w14:textId="7D4A86AB" w:rsidR="00D619DD" w:rsidRPr="000D20A6" w:rsidRDefault="00D619DD" w:rsidP="00D619DD">
            <w:pPr>
              <w:spacing w:after="0" w:line="240" w:lineRule="auto"/>
              <w:jc w:val="center"/>
              <w:rPr>
                <w:rFonts w:ascii="Calibri" w:eastAsia="Times New Roman" w:hAnsi="Calibri" w:cs="Calibri"/>
                <w:b/>
                <w:bCs/>
                <w:color w:val="000000"/>
                <w:sz w:val="24"/>
                <w:szCs w:val="24"/>
              </w:rPr>
            </w:pPr>
            <w:ins w:id="1049" w:author="Ben Gardiner" w:date="2022-05-09T12:29:00Z">
              <w:r>
                <w:rPr>
                  <w:rFonts w:ascii="Calibri" w:hAnsi="Calibri" w:cs="Calibri"/>
                  <w:b/>
                  <w:bCs/>
                  <w:color w:val="000000"/>
                </w:rPr>
                <w:t>3</w:t>
              </w:r>
            </w:ins>
            <w:del w:id="1050" w:author="Ben Gardiner" w:date="2022-05-09T12:29:00Z">
              <w:r w:rsidRPr="000D20A6" w:rsidDel="00FA6135">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051" w:author="Ben Gardiner" w:date="2022-05-09T12:29:00Z">
              <w:tcPr>
                <w:tcW w:w="2040" w:type="dxa"/>
                <w:tcBorders>
                  <w:top w:val="single" w:sz="4" w:space="0" w:color="auto"/>
                  <w:left w:val="nil"/>
                  <w:bottom w:val="nil"/>
                  <w:right w:val="single" w:sz="4" w:space="0" w:color="auto"/>
                </w:tcBorders>
                <w:shd w:val="clear" w:color="000000" w:fill="FFFFFF"/>
                <w:vAlign w:val="bottom"/>
                <w:hideMark/>
              </w:tcPr>
            </w:tcPrChange>
          </w:tcPr>
          <w:p w14:paraId="59E691CD" w14:textId="14693FD9" w:rsidR="00D619DD" w:rsidRPr="000D20A6" w:rsidRDefault="00D619DD" w:rsidP="00D619DD">
            <w:pPr>
              <w:spacing w:after="0" w:line="240" w:lineRule="auto"/>
              <w:rPr>
                <w:rFonts w:ascii="Calibri" w:eastAsia="Times New Roman" w:hAnsi="Calibri" w:cs="Calibri"/>
                <w:color w:val="000000"/>
              </w:rPr>
            </w:pPr>
            <w:ins w:id="1052" w:author="Ben Gardiner" w:date="2022-05-09T12:29:00Z">
              <w:r>
                <w:rPr>
                  <w:rFonts w:ascii="Calibri" w:hAnsi="Calibri" w:cs="Calibri"/>
                  <w:color w:val="000000"/>
                </w:rPr>
                <w:t>large scope change risk</w:t>
              </w:r>
            </w:ins>
            <w:del w:id="1053" w:author="Ben Gardiner" w:date="2022-05-09T12:29:00Z">
              <w:r w:rsidRPr="000D20A6" w:rsidDel="00FA6135">
                <w:rPr>
                  <w:rFonts w:ascii="Calibri" w:eastAsia="Times New Roman" w:hAnsi="Calibri" w:cs="Calibri"/>
                  <w:color w:val="000000"/>
                </w:rPr>
                <w:delText>large scope change risk</w:delText>
              </w:r>
            </w:del>
          </w:p>
        </w:tc>
      </w:tr>
      <w:tr w:rsidR="00D619DD" w:rsidRPr="000D20A6" w14:paraId="2C15862D" w14:textId="77777777" w:rsidTr="00FA6135">
        <w:trPr>
          <w:trHeight w:val="864"/>
          <w:trPrChange w:id="1054"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55"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727691A9" w14:textId="6D124AD3" w:rsidR="00D619DD" w:rsidRPr="000D20A6" w:rsidRDefault="00D619DD" w:rsidP="00D619DD">
            <w:pPr>
              <w:spacing w:after="0" w:line="240" w:lineRule="auto"/>
              <w:rPr>
                <w:rFonts w:ascii="Calibri" w:eastAsia="Times New Roman" w:hAnsi="Calibri" w:cs="Calibri"/>
                <w:color w:val="000000"/>
              </w:rPr>
            </w:pPr>
            <w:ins w:id="1056" w:author="Ben Gardiner" w:date="2022-05-09T12:29:00Z">
              <w:r>
                <w:rPr>
                  <w:rFonts w:ascii="Calibri" w:hAnsi="Calibri" w:cs="Calibri"/>
                  <w:color w:val="000000"/>
                </w:rPr>
                <w:t>Suspension - Drive Axle #2 (J1939 SA 22)</w:t>
              </w:r>
            </w:ins>
            <w:del w:id="1057" w:author="Ben Gardiner" w:date="2022-05-09T12:29:00Z">
              <w:r w:rsidRPr="000D20A6" w:rsidDel="00FA6135">
                <w:rPr>
                  <w:rFonts w:ascii="Calibri" w:eastAsia="Times New Roman" w:hAnsi="Calibri" w:cs="Calibri"/>
                  <w:color w:val="000000"/>
                </w:rPr>
                <w:delText>Suspension - Drive Axle #2 (J1939 SA 22)</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58" w:author="Ben Gardiner" w:date="2022-05-09T12:29: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49BEE7B8" w14:textId="7159DFF5" w:rsidR="00D619DD" w:rsidRPr="000D20A6" w:rsidRDefault="00D619DD" w:rsidP="00D619DD">
            <w:pPr>
              <w:spacing w:after="0" w:line="240" w:lineRule="auto"/>
              <w:jc w:val="center"/>
              <w:rPr>
                <w:rFonts w:ascii="Calibri" w:eastAsia="Times New Roman" w:hAnsi="Calibri" w:cs="Calibri"/>
                <w:b/>
                <w:bCs/>
                <w:color w:val="000000"/>
                <w:sz w:val="24"/>
                <w:szCs w:val="24"/>
              </w:rPr>
            </w:pPr>
            <w:ins w:id="1059" w:author="Ben Gardiner" w:date="2022-05-09T12:29:00Z">
              <w:r>
                <w:rPr>
                  <w:rFonts w:ascii="Calibri" w:hAnsi="Calibri" w:cs="Calibri"/>
                  <w:b/>
                  <w:bCs/>
                  <w:color w:val="000000"/>
                </w:rPr>
                <w:t>3</w:t>
              </w:r>
            </w:ins>
            <w:del w:id="1060" w:author="Ben Gardiner" w:date="2022-05-09T12:29:00Z">
              <w:r w:rsidRPr="000D20A6" w:rsidDel="00FA6135">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061" w:author="Ben Gardiner" w:date="2022-05-09T12:29:00Z">
              <w:tcPr>
                <w:tcW w:w="2040" w:type="dxa"/>
                <w:tcBorders>
                  <w:top w:val="single" w:sz="4" w:space="0" w:color="000000"/>
                  <w:left w:val="nil"/>
                  <w:bottom w:val="nil"/>
                  <w:right w:val="single" w:sz="4" w:space="0" w:color="auto"/>
                </w:tcBorders>
                <w:shd w:val="clear" w:color="000000" w:fill="FFFFFF"/>
                <w:vAlign w:val="bottom"/>
                <w:hideMark/>
              </w:tcPr>
            </w:tcPrChange>
          </w:tcPr>
          <w:p w14:paraId="3BCC6A44" w14:textId="180B4ECC" w:rsidR="00D619DD" w:rsidRPr="000D20A6" w:rsidRDefault="00D619DD" w:rsidP="00D619DD">
            <w:pPr>
              <w:spacing w:after="0" w:line="240" w:lineRule="auto"/>
              <w:rPr>
                <w:rFonts w:ascii="Calibri" w:eastAsia="Times New Roman" w:hAnsi="Calibri" w:cs="Calibri"/>
                <w:color w:val="000000"/>
              </w:rPr>
            </w:pPr>
            <w:ins w:id="1062" w:author="Ben Gardiner" w:date="2022-05-09T12:29:00Z">
              <w:r>
                <w:rPr>
                  <w:rFonts w:ascii="Calibri" w:hAnsi="Calibri" w:cs="Calibri"/>
                  <w:color w:val="000000"/>
                </w:rPr>
                <w:t>large scope change risk</w:t>
              </w:r>
            </w:ins>
            <w:del w:id="1063" w:author="Ben Gardiner" w:date="2022-05-09T12:29:00Z">
              <w:r w:rsidRPr="000D20A6" w:rsidDel="00FA6135">
                <w:rPr>
                  <w:rFonts w:ascii="Calibri" w:eastAsia="Times New Roman" w:hAnsi="Calibri" w:cs="Calibri"/>
                  <w:color w:val="000000"/>
                </w:rPr>
                <w:delText>large scope change risk</w:delText>
              </w:r>
            </w:del>
          </w:p>
        </w:tc>
      </w:tr>
      <w:tr w:rsidR="00D619DD" w:rsidRPr="000D20A6" w14:paraId="74F076D0" w14:textId="77777777" w:rsidTr="00FA6135">
        <w:trPr>
          <w:trHeight w:val="864"/>
          <w:trPrChange w:id="1064"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65"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0C92D29" w14:textId="51A3BA42" w:rsidR="00D619DD" w:rsidRPr="000D20A6" w:rsidRDefault="00D619DD" w:rsidP="00D619DD">
            <w:pPr>
              <w:spacing w:after="0" w:line="240" w:lineRule="auto"/>
              <w:rPr>
                <w:rFonts w:ascii="Calibri" w:eastAsia="Times New Roman" w:hAnsi="Calibri" w:cs="Calibri"/>
                <w:color w:val="000000"/>
              </w:rPr>
            </w:pPr>
            <w:ins w:id="1066" w:author="Ben Gardiner" w:date="2022-05-09T12:29:00Z">
              <w:r>
                <w:rPr>
                  <w:rFonts w:ascii="Calibri" w:hAnsi="Calibri" w:cs="Calibri"/>
                  <w:color w:val="000000"/>
                </w:rPr>
                <w:t>Vehicle Dynamic Stability Controller (J1939 SA 62)</w:t>
              </w:r>
            </w:ins>
            <w:del w:id="1067" w:author="Ben Gardiner" w:date="2022-05-09T12:29:00Z">
              <w:r w:rsidRPr="000D20A6" w:rsidDel="00FA6135">
                <w:rPr>
                  <w:rFonts w:ascii="Calibri" w:eastAsia="Times New Roman" w:hAnsi="Calibri" w:cs="Calibri"/>
                  <w:color w:val="000000"/>
                </w:rPr>
                <w:delText>Vehicle Dynamic Stability Controller (J1939 SA 62)</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068" w:author="Ben Gardiner" w:date="2022-05-09T12:29:00Z">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
            </w:tcPrChange>
          </w:tcPr>
          <w:p w14:paraId="50D65C4E" w14:textId="13B7A6F4" w:rsidR="00D619DD" w:rsidRPr="000D20A6" w:rsidRDefault="00D619DD" w:rsidP="00D619DD">
            <w:pPr>
              <w:spacing w:after="0" w:line="240" w:lineRule="auto"/>
              <w:jc w:val="center"/>
              <w:rPr>
                <w:rFonts w:ascii="Calibri" w:eastAsia="Times New Roman" w:hAnsi="Calibri" w:cs="Calibri"/>
                <w:b/>
                <w:bCs/>
                <w:color w:val="000000"/>
                <w:sz w:val="24"/>
                <w:szCs w:val="24"/>
              </w:rPr>
            </w:pPr>
            <w:ins w:id="1069" w:author="Ben Gardiner" w:date="2022-05-09T12:29:00Z">
              <w:r>
                <w:rPr>
                  <w:rFonts w:ascii="Calibri" w:hAnsi="Calibri" w:cs="Calibri"/>
                  <w:b/>
                  <w:bCs/>
                  <w:color w:val="000000"/>
                </w:rPr>
                <w:t>4</w:t>
              </w:r>
            </w:ins>
            <w:del w:id="1070" w:author="Ben Gardiner" w:date="2022-05-09T12:29:00Z">
              <w:r w:rsidRPr="000D20A6" w:rsidDel="00FA6135">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Change w:id="1071" w:author="Ben Gardiner" w:date="2022-05-09T12:29: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4A9FF114" w14:textId="36BFFB38" w:rsidR="00D619DD" w:rsidRPr="000D20A6" w:rsidRDefault="00D619DD" w:rsidP="00D619DD">
            <w:pPr>
              <w:spacing w:after="0" w:line="240" w:lineRule="auto"/>
              <w:rPr>
                <w:rFonts w:ascii="Calibri" w:eastAsia="Times New Roman" w:hAnsi="Calibri" w:cs="Calibri"/>
                <w:color w:val="000000"/>
              </w:rPr>
            </w:pPr>
            <w:ins w:id="1072" w:author="Ben Gardiner" w:date="2022-05-09T12:29:00Z">
              <w:r>
                <w:rPr>
                  <w:rFonts w:ascii="Calibri" w:hAnsi="Calibri" w:cs="Calibri"/>
                  <w:color w:val="000000"/>
                </w:rPr>
                <w:t>medium total risk</w:t>
              </w:r>
            </w:ins>
            <w:del w:id="1073" w:author="Ben Gardiner" w:date="2022-05-09T12:29:00Z">
              <w:r w:rsidRPr="000D20A6" w:rsidDel="00FA6135">
                <w:rPr>
                  <w:rFonts w:ascii="Calibri" w:eastAsia="Times New Roman" w:hAnsi="Calibri" w:cs="Calibri"/>
                  <w:color w:val="000000"/>
                </w:rPr>
                <w:delText>medium total risk</w:delText>
              </w:r>
            </w:del>
          </w:p>
        </w:tc>
      </w:tr>
    </w:tbl>
    <w:p w14:paraId="2CD1EF84" w14:textId="77777777" w:rsidR="000D20A6" w:rsidRPr="0019126F" w:rsidRDefault="000D20A6" w:rsidP="00524A01">
      <w:pPr>
        <w:shd w:val="clear" w:color="auto" w:fill="FFFFFF"/>
        <w:spacing w:before="100" w:beforeAutospacing="1" w:after="100" w:afterAutospacing="1" w:line="240" w:lineRule="auto"/>
        <w:ind w:left="720"/>
        <w:rPr>
          <w:rFonts w:eastAsia="Times New Roman" w:cstheme="minorHAnsi"/>
          <w:color w:val="2E3338"/>
        </w:rPr>
      </w:pPr>
    </w:p>
    <w:p w14:paraId="4E52DBFB" w14:textId="1843B533" w:rsidR="0095248C" w:rsidRDefault="0095248C" w:rsidP="000D20A6">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TRAILER CONNECTIONS</w:t>
      </w:r>
    </w:p>
    <w:tbl>
      <w:tblPr>
        <w:tblW w:w="9020" w:type="dxa"/>
        <w:tblLook w:val="04A0" w:firstRow="1" w:lastRow="0" w:firstColumn="1" w:lastColumn="0" w:noHBand="0" w:noVBand="1"/>
        <w:tblPrChange w:id="1074" w:author="Ben Gardiner" w:date="2022-05-09T12:29:00Z">
          <w:tblPr>
            <w:tblW w:w="9020" w:type="dxa"/>
            <w:tblLook w:val="04A0" w:firstRow="1" w:lastRow="0" w:firstColumn="1" w:lastColumn="0" w:noHBand="0" w:noVBand="1"/>
          </w:tblPr>
        </w:tblPrChange>
      </w:tblPr>
      <w:tblGrid>
        <w:gridCol w:w="5740"/>
        <w:gridCol w:w="1240"/>
        <w:gridCol w:w="2040"/>
        <w:tblGridChange w:id="1075">
          <w:tblGrid>
            <w:gridCol w:w="5740"/>
            <w:gridCol w:w="1240"/>
            <w:gridCol w:w="2040"/>
          </w:tblGrid>
        </w:tblGridChange>
      </w:tblGrid>
      <w:tr w:rsidR="00D619DD" w:rsidRPr="000D20A6" w14:paraId="1D694167" w14:textId="77777777" w:rsidTr="00D01674">
        <w:trPr>
          <w:trHeight w:val="864"/>
          <w:trPrChange w:id="1076"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77"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324CC62" w14:textId="42F141E4" w:rsidR="00D619DD" w:rsidRPr="000D20A6" w:rsidRDefault="00D619DD" w:rsidP="00D619DD">
            <w:pPr>
              <w:spacing w:after="0" w:line="240" w:lineRule="auto"/>
              <w:rPr>
                <w:rFonts w:ascii="Calibri" w:eastAsia="Times New Roman" w:hAnsi="Calibri" w:cs="Calibri"/>
                <w:color w:val="000000"/>
              </w:rPr>
            </w:pPr>
            <w:ins w:id="1078" w:author="Ben Gardiner" w:date="2022-05-09T12:29:00Z">
              <w:r>
                <w:rPr>
                  <w:rFonts w:ascii="Calibri" w:hAnsi="Calibri" w:cs="Calibri"/>
                  <w:color w:val="000000"/>
                </w:rPr>
                <w:t>Tractor/Trailer Bridge #2 (J1939 SA 138, 39)</w:t>
              </w:r>
            </w:ins>
            <w:del w:id="1079" w:author="Ben Gardiner" w:date="2022-05-09T12:29:00Z">
              <w:r w:rsidRPr="000D20A6" w:rsidDel="00D01674">
                <w:rPr>
                  <w:rFonts w:ascii="Calibri" w:eastAsia="Times New Roman" w:hAnsi="Calibri" w:cs="Calibri"/>
                  <w:color w:val="000000"/>
                </w:rPr>
                <w:delText>Tractor/Trailer Bridge #2 (J1939 SA 138, 39)</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80" w:author="Ben Gardiner" w:date="2022-05-09T12:29:00Z">
              <w:tcPr>
                <w:tcW w:w="1240" w:type="dxa"/>
                <w:tcBorders>
                  <w:top w:val="single" w:sz="4" w:space="0" w:color="auto"/>
                  <w:left w:val="double" w:sz="6" w:space="0" w:color="00B0F0"/>
                  <w:bottom w:val="nil"/>
                  <w:right w:val="single" w:sz="4" w:space="0" w:color="auto"/>
                </w:tcBorders>
                <w:shd w:val="clear" w:color="000000" w:fill="FCBF7B"/>
                <w:vAlign w:val="center"/>
                <w:hideMark/>
              </w:tcPr>
            </w:tcPrChange>
          </w:tcPr>
          <w:p w14:paraId="55C193C2" w14:textId="22EB1B65" w:rsidR="00D619DD" w:rsidRPr="000D20A6" w:rsidRDefault="00D619DD" w:rsidP="00D619DD">
            <w:pPr>
              <w:spacing w:after="0" w:line="240" w:lineRule="auto"/>
              <w:jc w:val="center"/>
              <w:rPr>
                <w:rFonts w:ascii="Calibri" w:eastAsia="Times New Roman" w:hAnsi="Calibri" w:cs="Calibri"/>
                <w:b/>
                <w:bCs/>
                <w:color w:val="000000"/>
                <w:sz w:val="24"/>
                <w:szCs w:val="24"/>
              </w:rPr>
            </w:pPr>
            <w:ins w:id="1081" w:author="Ben Gardiner" w:date="2022-05-09T12:29:00Z">
              <w:r>
                <w:rPr>
                  <w:rFonts w:ascii="Calibri" w:hAnsi="Calibri" w:cs="Calibri"/>
                  <w:b/>
                  <w:bCs/>
                  <w:color w:val="000000"/>
                </w:rPr>
                <w:t>3</w:t>
              </w:r>
            </w:ins>
            <w:del w:id="1082" w:author="Ben Gardiner" w:date="2022-05-09T12:29:00Z">
              <w:r w:rsidRPr="000D20A6" w:rsidDel="00D016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083" w:author="Ben Gardiner" w:date="2022-05-09T12:29:00Z">
              <w:tcPr>
                <w:tcW w:w="2040" w:type="dxa"/>
                <w:tcBorders>
                  <w:top w:val="single" w:sz="4" w:space="0" w:color="auto"/>
                  <w:left w:val="nil"/>
                  <w:bottom w:val="nil"/>
                  <w:right w:val="single" w:sz="4" w:space="0" w:color="auto"/>
                </w:tcBorders>
                <w:shd w:val="clear" w:color="000000" w:fill="FFFFFF"/>
                <w:vAlign w:val="bottom"/>
                <w:hideMark/>
              </w:tcPr>
            </w:tcPrChange>
          </w:tcPr>
          <w:p w14:paraId="7E4E503D" w14:textId="3D82FA5B" w:rsidR="00D619DD" w:rsidRPr="000D20A6" w:rsidRDefault="00D619DD" w:rsidP="00D619DD">
            <w:pPr>
              <w:spacing w:after="0" w:line="240" w:lineRule="auto"/>
              <w:rPr>
                <w:rFonts w:ascii="Calibri" w:eastAsia="Times New Roman" w:hAnsi="Calibri" w:cs="Calibri"/>
                <w:color w:val="000000"/>
              </w:rPr>
            </w:pPr>
            <w:ins w:id="1084" w:author="Ben Gardiner" w:date="2022-05-09T12:29:00Z">
              <w:r>
                <w:rPr>
                  <w:rFonts w:ascii="Calibri" w:hAnsi="Calibri" w:cs="Calibri"/>
                  <w:color w:val="000000"/>
                </w:rPr>
                <w:t>large scope change risk (assumes NGTTI with no J2497)</w:t>
              </w:r>
            </w:ins>
            <w:del w:id="1085" w:author="Ben Gardiner" w:date="2022-05-09T12:29:00Z">
              <w:r w:rsidRPr="000D20A6" w:rsidDel="00D01674">
                <w:rPr>
                  <w:rFonts w:ascii="Calibri" w:eastAsia="Times New Roman" w:hAnsi="Calibri" w:cs="Calibri"/>
                  <w:color w:val="000000"/>
                </w:rPr>
                <w:delText>large scope change risk</w:delText>
              </w:r>
            </w:del>
          </w:p>
        </w:tc>
      </w:tr>
      <w:tr w:rsidR="00D619DD" w:rsidRPr="000D20A6" w14:paraId="6E082C1B" w14:textId="77777777" w:rsidTr="00D01674">
        <w:trPr>
          <w:trHeight w:val="864"/>
          <w:trPrChange w:id="1086" w:author="Ben Gardiner" w:date="2022-05-09T12:29: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87" w:author="Ben Gardiner" w:date="2022-05-09T12:29: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9FECF07" w14:textId="65D56847" w:rsidR="00D619DD" w:rsidRPr="000D20A6" w:rsidRDefault="00D619DD" w:rsidP="00D619DD">
            <w:pPr>
              <w:spacing w:after="0" w:line="240" w:lineRule="auto"/>
              <w:rPr>
                <w:rFonts w:ascii="Calibri" w:eastAsia="Times New Roman" w:hAnsi="Calibri" w:cs="Calibri"/>
                <w:color w:val="000000"/>
              </w:rPr>
            </w:pPr>
            <w:ins w:id="1088" w:author="Ben Gardiner" w:date="2022-05-09T12:29:00Z">
              <w:r>
                <w:rPr>
                  <w:rFonts w:ascii="Calibri" w:hAnsi="Calibri" w:cs="Calibri"/>
                  <w:color w:val="000000"/>
                </w:rPr>
                <w:t>Tractor-Trailer Bridge #1 (J1939 SA 32)</w:t>
              </w:r>
            </w:ins>
            <w:del w:id="1089" w:author="Ben Gardiner" w:date="2022-05-09T12:29:00Z">
              <w:r w:rsidRPr="000D20A6" w:rsidDel="00D01674">
                <w:rPr>
                  <w:rFonts w:ascii="Calibri" w:eastAsia="Times New Roman" w:hAnsi="Calibri" w:cs="Calibri"/>
                  <w:color w:val="000000"/>
                </w:rPr>
                <w:delText>Tractor-Trailer Bridge #1 (J1939 SA 32)</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1090" w:author="Ben Gardiner" w:date="2022-05-09T12:29:00Z">
              <w:tcPr>
                <w:tcW w:w="1240" w:type="dxa"/>
                <w:tcBorders>
                  <w:top w:val="single" w:sz="4" w:space="0" w:color="000000"/>
                  <w:left w:val="double" w:sz="6" w:space="0" w:color="00B0F0"/>
                  <w:bottom w:val="single" w:sz="4" w:space="0" w:color="auto"/>
                  <w:right w:val="single" w:sz="4" w:space="0" w:color="auto"/>
                </w:tcBorders>
                <w:shd w:val="clear" w:color="000000" w:fill="FCBF7B"/>
                <w:vAlign w:val="center"/>
                <w:hideMark/>
              </w:tcPr>
            </w:tcPrChange>
          </w:tcPr>
          <w:p w14:paraId="6F592BBD" w14:textId="0C7D87E7" w:rsidR="00D619DD" w:rsidRPr="000D20A6" w:rsidRDefault="00D619DD" w:rsidP="00D619DD">
            <w:pPr>
              <w:spacing w:after="0" w:line="240" w:lineRule="auto"/>
              <w:jc w:val="center"/>
              <w:rPr>
                <w:rFonts w:ascii="Calibri" w:eastAsia="Times New Roman" w:hAnsi="Calibri" w:cs="Calibri"/>
                <w:b/>
                <w:bCs/>
                <w:color w:val="000000"/>
                <w:sz w:val="24"/>
                <w:szCs w:val="24"/>
              </w:rPr>
            </w:pPr>
            <w:ins w:id="1091" w:author="Ben Gardiner" w:date="2022-05-09T12:29:00Z">
              <w:r>
                <w:rPr>
                  <w:rFonts w:ascii="Calibri" w:hAnsi="Calibri" w:cs="Calibri"/>
                  <w:b/>
                  <w:bCs/>
                  <w:color w:val="000000"/>
                </w:rPr>
                <w:t>3</w:t>
              </w:r>
            </w:ins>
            <w:del w:id="1092" w:author="Ben Gardiner" w:date="2022-05-09T12:29:00Z">
              <w:r w:rsidRPr="000D20A6" w:rsidDel="00D01674">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093" w:author="Ben Gardiner" w:date="2022-05-09T12:29: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4AEFD697" w14:textId="519A11E5" w:rsidR="00D619DD" w:rsidRPr="000D20A6" w:rsidRDefault="00D619DD" w:rsidP="00D619DD">
            <w:pPr>
              <w:spacing w:after="0" w:line="240" w:lineRule="auto"/>
              <w:rPr>
                <w:rFonts w:ascii="Calibri" w:eastAsia="Times New Roman" w:hAnsi="Calibri" w:cs="Calibri"/>
                <w:color w:val="000000"/>
              </w:rPr>
            </w:pPr>
            <w:ins w:id="1094" w:author="Ben Gardiner" w:date="2022-05-09T12:29:00Z">
              <w:r>
                <w:rPr>
                  <w:rFonts w:ascii="Calibri" w:hAnsi="Calibri" w:cs="Calibri"/>
                  <w:color w:val="000000"/>
                </w:rPr>
                <w:t>large scope change risk (assumes NGTTI with no J2497)</w:t>
              </w:r>
            </w:ins>
            <w:del w:id="1095" w:author="Ben Gardiner" w:date="2022-05-09T12:29:00Z">
              <w:r w:rsidRPr="000D20A6" w:rsidDel="00D01674">
                <w:rPr>
                  <w:rFonts w:ascii="Calibri" w:eastAsia="Times New Roman" w:hAnsi="Calibri" w:cs="Calibri"/>
                  <w:color w:val="000000"/>
                </w:rPr>
                <w:delText>large scope change risk</w:delText>
              </w:r>
            </w:del>
          </w:p>
        </w:tc>
      </w:tr>
    </w:tbl>
    <w:p w14:paraId="64AB2C37" w14:textId="77777777" w:rsidR="000D20A6" w:rsidRPr="0019126F" w:rsidRDefault="000D20A6" w:rsidP="00524A01">
      <w:pPr>
        <w:shd w:val="clear" w:color="auto" w:fill="FFFFFF"/>
        <w:spacing w:before="100" w:beforeAutospacing="1" w:after="100" w:afterAutospacing="1" w:line="240" w:lineRule="auto"/>
        <w:ind w:left="720"/>
        <w:rPr>
          <w:rFonts w:eastAsia="Times New Roman" w:cstheme="minorHAnsi"/>
          <w:color w:val="2E3338"/>
        </w:rPr>
      </w:pPr>
    </w:p>
    <w:p w14:paraId="616F44D1" w14:textId="5AD0405E" w:rsidR="00C84AA4" w:rsidRDefault="0095248C" w:rsidP="00C84AA4">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TIRES &amp; WHEELS</w:t>
      </w:r>
    </w:p>
    <w:tbl>
      <w:tblPr>
        <w:tblW w:w="9020" w:type="dxa"/>
        <w:tblLook w:val="04A0" w:firstRow="1" w:lastRow="0" w:firstColumn="1" w:lastColumn="0" w:noHBand="0" w:noVBand="1"/>
        <w:tblPrChange w:id="1096" w:author="Ben Gardiner" w:date="2022-05-09T12:30:00Z">
          <w:tblPr>
            <w:tblW w:w="9020" w:type="dxa"/>
            <w:tblLook w:val="04A0" w:firstRow="1" w:lastRow="0" w:firstColumn="1" w:lastColumn="0" w:noHBand="0" w:noVBand="1"/>
          </w:tblPr>
        </w:tblPrChange>
      </w:tblPr>
      <w:tblGrid>
        <w:gridCol w:w="5740"/>
        <w:gridCol w:w="1240"/>
        <w:gridCol w:w="2040"/>
        <w:tblGridChange w:id="1097">
          <w:tblGrid>
            <w:gridCol w:w="5740"/>
            <w:gridCol w:w="1240"/>
            <w:gridCol w:w="2040"/>
          </w:tblGrid>
        </w:tblGridChange>
      </w:tblGrid>
      <w:tr w:rsidR="00D619DD" w:rsidRPr="00C84AA4" w14:paraId="2ED08485" w14:textId="77777777" w:rsidTr="007331CF">
        <w:trPr>
          <w:trHeight w:val="864"/>
          <w:trPrChange w:id="1098" w:author="Ben Gardiner" w:date="2022-05-09T12:30: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099" w:author="Ben Gardiner" w:date="2022-05-09T12: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58D86B4A" w14:textId="6F948ABF" w:rsidR="00D619DD" w:rsidRPr="00C84AA4" w:rsidRDefault="00D619DD" w:rsidP="00D619DD">
            <w:pPr>
              <w:spacing w:after="0" w:line="240" w:lineRule="auto"/>
              <w:rPr>
                <w:rFonts w:ascii="Calibri" w:eastAsia="Times New Roman" w:hAnsi="Calibri" w:cs="Calibri"/>
                <w:color w:val="000000"/>
              </w:rPr>
            </w:pPr>
            <w:ins w:id="1100" w:author="Ben Gardiner" w:date="2022-05-09T12:30:00Z">
              <w:r>
                <w:rPr>
                  <w:rFonts w:ascii="Calibri" w:hAnsi="Calibri" w:cs="Calibri"/>
                  <w:color w:val="000000"/>
                </w:rPr>
                <w:t>Tire Pressure Controller (aka Tire Pressure Monitoring System (TPMS)) (J1939 SA 51)</w:t>
              </w:r>
            </w:ins>
            <w:del w:id="1101" w:author="Ben Gardiner" w:date="2022-05-09T12:30:00Z">
              <w:r w:rsidRPr="00C84AA4" w:rsidDel="007331CF">
                <w:rPr>
                  <w:rFonts w:ascii="Calibri" w:eastAsia="Times New Roman" w:hAnsi="Calibri" w:cs="Calibri"/>
                  <w:color w:val="000000"/>
                </w:rPr>
                <w:delText>Tire Pressure Controller (aka Tire Pressure Monitoring System (TPMS)) (J1939 SA 51)</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1102" w:author="Ben Gardiner" w:date="2022-05-09T12:30:00Z">
              <w:tcPr>
                <w:tcW w:w="1240" w:type="dxa"/>
                <w:tcBorders>
                  <w:top w:val="single" w:sz="4" w:space="0" w:color="auto"/>
                  <w:left w:val="double" w:sz="6" w:space="0" w:color="00B0F0"/>
                  <w:bottom w:val="nil"/>
                  <w:right w:val="single" w:sz="4" w:space="0" w:color="auto"/>
                </w:tcBorders>
                <w:shd w:val="clear" w:color="000000" w:fill="FCBF7B"/>
                <w:vAlign w:val="center"/>
                <w:hideMark/>
              </w:tcPr>
            </w:tcPrChange>
          </w:tcPr>
          <w:p w14:paraId="0198E980" w14:textId="61C35696" w:rsidR="00D619DD" w:rsidRPr="00C84AA4" w:rsidRDefault="00D619DD" w:rsidP="00D619DD">
            <w:pPr>
              <w:spacing w:after="0" w:line="240" w:lineRule="auto"/>
              <w:jc w:val="center"/>
              <w:rPr>
                <w:rFonts w:ascii="Calibri" w:eastAsia="Times New Roman" w:hAnsi="Calibri" w:cs="Calibri"/>
                <w:b/>
                <w:bCs/>
                <w:color w:val="000000"/>
                <w:sz w:val="24"/>
                <w:szCs w:val="24"/>
              </w:rPr>
            </w:pPr>
            <w:ins w:id="1103" w:author="Ben Gardiner" w:date="2022-05-09T12:30:00Z">
              <w:r>
                <w:rPr>
                  <w:rFonts w:ascii="Calibri" w:hAnsi="Calibri" w:cs="Calibri"/>
                  <w:b/>
                  <w:bCs/>
                  <w:color w:val="000000"/>
                </w:rPr>
                <w:t>1</w:t>
              </w:r>
            </w:ins>
            <w:del w:id="1104" w:author="Ben Gardiner" w:date="2022-05-09T12:30:00Z">
              <w:r w:rsidRPr="00C84AA4" w:rsidDel="007331C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105" w:author="Ben Gardiner" w:date="2022-05-09T12:30:00Z">
              <w:tcPr>
                <w:tcW w:w="2040" w:type="dxa"/>
                <w:tcBorders>
                  <w:top w:val="single" w:sz="4" w:space="0" w:color="auto"/>
                  <w:left w:val="nil"/>
                  <w:bottom w:val="nil"/>
                  <w:right w:val="single" w:sz="4" w:space="0" w:color="auto"/>
                </w:tcBorders>
                <w:shd w:val="clear" w:color="000000" w:fill="FFFFFF"/>
                <w:vAlign w:val="bottom"/>
                <w:hideMark/>
              </w:tcPr>
            </w:tcPrChange>
          </w:tcPr>
          <w:p w14:paraId="62429164" w14:textId="58187A7D" w:rsidR="00D619DD" w:rsidRPr="00C84AA4" w:rsidRDefault="00D619DD" w:rsidP="00D619DD">
            <w:pPr>
              <w:spacing w:after="0" w:line="240" w:lineRule="auto"/>
              <w:rPr>
                <w:rFonts w:ascii="Calibri" w:eastAsia="Times New Roman" w:hAnsi="Calibri" w:cs="Calibri"/>
                <w:color w:val="000000"/>
              </w:rPr>
            </w:pPr>
            <w:ins w:id="1106" w:author="Ben Gardiner" w:date="2022-05-09T12:30:00Z">
              <w:r>
                <w:rPr>
                  <w:rFonts w:ascii="Calibri" w:hAnsi="Calibri" w:cs="Calibri"/>
                  <w:color w:val="000000"/>
                </w:rPr>
                <w:t>has a wireless interface and connects to J1939</w:t>
              </w:r>
            </w:ins>
            <w:del w:id="1107" w:author="Ben Gardiner" w:date="2022-05-09T12:30:00Z">
              <w:r w:rsidRPr="00C84AA4" w:rsidDel="007331CF">
                <w:rPr>
                  <w:rFonts w:ascii="Calibri" w:eastAsia="Times New Roman" w:hAnsi="Calibri" w:cs="Calibri"/>
                  <w:color w:val="000000"/>
                </w:rPr>
                <w:delText>large scope change risk</w:delText>
              </w:r>
            </w:del>
          </w:p>
        </w:tc>
      </w:tr>
      <w:tr w:rsidR="00D619DD" w:rsidRPr="00C84AA4" w14:paraId="3020C58B" w14:textId="77777777" w:rsidTr="007331CF">
        <w:trPr>
          <w:trHeight w:val="864"/>
          <w:trPrChange w:id="1108" w:author="Ben Gardiner" w:date="2022-05-09T12:30: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109" w:author="Ben Gardiner" w:date="2022-05-09T12:30: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078A36F" w14:textId="6C69CC37" w:rsidR="00D619DD" w:rsidRPr="00C84AA4" w:rsidRDefault="00D619DD" w:rsidP="00D619DD">
            <w:pPr>
              <w:spacing w:after="0" w:line="240" w:lineRule="auto"/>
              <w:rPr>
                <w:rFonts w:ascii="Calibri" w:eastAsia="Times New Roman" w:hAnsi="Calibri" w:cs="Calibri"/>
                <w:color w:val="000000"/>
              </w:rPr>
            </w:pPr>
            <w:ins w:id="1110" w:author="Ben Gardiner" w:date="2022-05-09T12:30:00Z">
              <w:r>
                <w:rPr>
                  <w:rFonts w:ascii="Calibri" w:hAnsi="Calibri" w:cs="Calibri"/>
                  <w:color w:val="000000"/>
                </w:rPr>
                <w:t>Wheel End Monitoring</w:t>
              </w:r>
            </w:ins>
            <w:del w:id="1111" w:author="Ben Gardiner" w:date="2022-05-09T12:30:00Z">
              <w:r w:rsidRPr="00C84AA4" w:rsidDel="007331CF">
                <w:rPr>
                  <w:rFonts w:ascii="Calibri" w:eastAsia="Times New Roman" w:hAnsi="Calibri" w:cs="Calibri"/>
                  <w:color w:val="000000"/>
                </w:rPr>
                <w:delText>Wheel End Monitoring</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1112" w:author="Ben Gardiner" w:date="2022-05-09T12:30:00Z">
              <w:tcPr>
                <w:tcW w:w="1240" w:type="dxa"/>
                <w:tcBorders>
                  <w:top w:val="single" w:sz="4" w:space="0" w:color="000000"/>
                  <w:left w:val="double" w:sz="6" w:space="0" w:color="00B0F0"/>
                  <w:bottom w:val="single" w:sz="4" w:space="0" w:color="auto"/>
                  <w:right w:val="single" w:sz="4" w:space="0" w:color="auto"/>
                </w:tcBorders>
                <w:shd w:val="clear" w:color="000000" w:fill="FCBF7B"/>
                <w:vAlign w:val="center"/>
                <w:hideMark/>
              </w:tcPr>
            </w:tcPrChange>
          </w:tcPr>
          <w:p w14:paraId="7F2286E1" w14:textId="07BAEE1A" w:rsidR="00D619DD" w:rsidRPr="00C84AA4" w:rsidRDefault="00D619DD" w:rsidP="00D619DD">
            <w:pPr>
              <w:spacing w:after="0" w:line="240" w:lineRule="auto"/>
              <w:jc w:val="center"/>
              <w:rPr>
                <w:rFonts w:ascii="Calibri" w:eastAsia="Times New Roman" w:hAnsi="Calibri" w:cs="Calibri"/>
                <w:b/>
                <w:bCs/>
                <w:color w:val="000000"/>
                <w:sz w:val="24"/>
                <w:szCs w:val="24"/>
              </w:rPr>
            </w:pPr>
            <w:ins w:id="1113" w:author="Ben Gardiner" w:date="2022-05-09T12:30:00Z">
              <w:r>
                <w:rPr>
                  <w:rFonts w:ascii="Calibri" w:hAnsi="Calibri" w:cs="Calibri"/>
                  <w:b/>
                  <w:bCs/>
                  <w:color w:val="000000"/>
                </w:rPr>
                <w:t>1</w:t>
              </w:r>
            </w:ins>
            <w:del w:id="1114" w:author="Ben Gardiner" w:date="2022-05-09T12:30:00Z">
              <w:r w:rsidRPr="00C84AA4" w:rsidDel="007331C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1115" w:author="Ben Gardiner" w:date="2022-05-09T12:30: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6A9D505C" w14:textId="0EDA4789" w:rsidR="00D619DD" w:rsidRPr="00C84AA4" w:rsidRDefault="00D619DD" w:rsidP="00D619DD">
            <w:pPr>
              <w:spacing w:after="0" w:line="240" w:lineRule="auto"/>
              <w:rPr>
                <w:rFonts w:ascii="Calibri" w:eastAsia="Times New Roman" w:hAnsi="Calibri" w:cs="Calibri"/>
                <w:color w:val="000000"/>
              </w:rPr>
            </w:pPr>
            <w:ins w:id="1116" w:author="Ben Gardiner" w:date="2022-05-09T12:30:00Z">
              <w:r>
                <w:rPr>
                  <w:rFonts w:ascii="Calibri" w:hAnsi="Calibri" w:cs="Calibri"/>
                  <w:color w:val="000000"/>
                </w:rPr>
                <w:t>has a wireless interface and connects to J1939</w:t>
              </w:r>
            </w:ins>
            <w:del w:id="1117" w:author="Ben Gardiner" w:date="2022-05-09T12:30:00Z">
              <w:r w:rsidRPr="00C84AA4" w:rsidDel="007331CF">
                <w:rPr>
                  <w:rFonts w:ascii="Calibri" w:eastAsia="Times New Roman" w:hAnsi="Calibri" w:cs="Calibri"/>
                  <w:color w:val="000000"/>
                </w:rPr>
                <w:delText>large scope change risk</w:delText>
              </w:r>
            </w:del>
          </w:p>
        </w:tc>
      </w:tr>
    </w:tbl>
    <w:p w14:paraId="0A79212C" w14:textId="77777777" w:rsidR="00C84AA4" w:rsidRDefault="00C84AA4" w:rsidP="00C84AA4">
      <w:pPr>
        <w:shd w:val="clear" w:color="auto" w:fill="FFFFFF"/>
        <w:spacing w:before="100" w:beforeAutospacing="1" w:after="100" w:afterAutospacing="1" w:line="240" w:lineRule="auto"/>
        <w:ind w:left="720"/>
        <w:rPr>
          <w:rFonts w:eastAsia="Times New Roman" w:cstheme="minorHAnsi"/>
          <w:color w:val="2E3338"/>
        </w:rPr>
      </w:pPr>
    </w:p>
    <w:p w14:paraId="5BE1E4C7" w14:textId="04294C92" w:rsidR="00F25EFF" w:rsidRDefault="0095248C" w:rsidP="00F25EFF">
      <w:pPr>
        <w:shd w:val="clear" w:color="auto" w:fill="FFFFFF"/>
        <w:spacing w:before="100" w:beforeAutospacing="1" w:after="100" w:afterAutospacing="1" w:line="240" w:lineRule="auto"/>
        <w:ind w:left="720"/>
        <w:rPr>
          <w:ins w:id="1118" w:author="Ben Gardiner" w:date="2022-05-09T12:47:00Z"/>
          <w:rFonts w:eastAsia="Times New Roman" w:cstheme="minorHAnsi"/>
          <w:color w:val="2E3338"/>
        </w:rPr>
      </w:pPr>
      <w:r w:rsidRPr="00AC7E0A">
        <w:rPr>
          <w:rFonts w:eastAsia="Times New Roman" w:cstheme="minorHAnsi"/>
          <w:color w:val="2E3338"/>
        </w:rPr>
        <w:t>FRAME &amp; EQUIPMENT</w:t>
      </w:r>
    </w:p>
    <w:tbl>
      <w:tblPr>
        <w:tblW w:w="9020" w:type="dxa"/>
        <w:tblLook w:val="04A0" w:firstRow="1" w:lastRow="0" w:firstColumn="1" w:lastColumn="0" w:noHBand="0" w:noVBand="1"/>
      </w:tblPr>
      <w:tblGrid>
        <w:gridCol w:w="5740"/>
        <w:gridCol w:w="1240"/>
        <w:gridCol w:w="2040"/>
      </w:tblGrid>
      <w:tr w:rsidR="00F25EFF" w:rsidRPr="00F25EFF" w14:paraId="5643A799" w14:textId="77777777" w:rsidTr="00F25EFF">
        <w:trPr>
          <w:trHeight w:val="1003"/>
          <w:ins w:id="1119"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0623631" w14:textId="77777777" w:rsidR="00F25EFF" w:rsidRPr="00F25EFF" w:rsidRDefault="00F25EFF" w:rsidP="00F25EFF">
            <w:pPr>
              <w:spacing w:after="0" w:line="240" w:lineRule="auto"/>
              <w:rPr>
                <w:ins w:id="1120" w:author="Ben Gardiner" w:date="2022-05-09T12:47:00Z"/>
                <w:rFonts w:ascii="Calibri" w:eastAsia="Times New Roman" w:hAnsi="Calibri" w:cs="Calibri"/>
                <w:color w:val="000000"/>
              </w:rPr>
            </w:pPr>
            <w:ins w:id="1121" w:author="Ben Gardiner" w:date="2022-05-09T12:47:00Z">
              <w:r w:rsidRPr="00F25EFF">
                <w:rPr>
                  <w:rFonts w:ascii="Calibri" w:eastAsia="Times New Roman" w:hAnsi="Calibri" w:cs="Calibri"/>
                  <w:color w:val="000000"/>
                </w:rPr>
                <w:lastRenderedPageBreak/>
                <w:t>Body-to-Vehicle Interface Control (aka VECU - Vehicle ECU) (J1939 SA 33)</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72C5C153" w14:textId="77777777" w:rsidR="00F25EFF" w:rsidRPr="00F25EFF" w:rsidRDefault="00F25EFF" w:rsidP="00F25EFF">
            <w:pPr>
              <w:spacing w:after="0" w:line="240" w:lineRule="auto"/>
              <w:jc w:val="center"/>
              <w:rPr>
                <w:ins w:id="1122" w:author="Ben Gardiner" w:date="2022-05-09T12:47:00Z"/>
                <w:rFonts w:ascii="Calibri" w:eastAsia="Times New Roman" w:hAnsi="Calibri" w:cs="Calibri"/>
                <w:b/>
                <w:bCs/>
                <w:color w:val="000000"/>
                <w:sz w:val="24"/>
                <w:szCs w:val="24"/>
              </w:rPr>
            </w:pPr>
            <w:ins w:id="1123" w:author="Ben Gardiner" w:date="2022-05-09T12:47: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79690F4" w14:textId="77777777" w:rsidR="00F25EFF" w:rsidRPr="00F25EFF" w:rsidRDefault="00F25EFF" w:rsidP="00F25EFF">
            <w:pPr>
              <w:spacing w:after="0" w:line="240" w:lineRule="auto"/>
              <w:rPr>
                <w:ins w:id="1124" w:author="Ben Gardiner" w:date="2022-05-09T12:47:00Z"/>
                <w:rFonts w:ascii="Calibri" w:eastAsia="Times New Roman" w:hAnsi="Calibri" w:cs="Calibri"/>
                <w:color w:val="000000"/>
              </w:rPr>
            </w:pPr>
            <w:ins w:id="1125" w:author="Ben Gardiner" w:date="2022-05-09T12:47:00Z">
              <w:r w:rsidRPr="00F25EFF">
                <w:rPr>
                  <w:rFonts w:ascii="Calibri" w:eastAsia="Times New Roman" w:hAnsi="Calibri" w:cs="Calibri"/>
                  <w:color w:val="000000"/>
                </w:rPr>
                <w:t>large scope change risk</w:t>
              </w:r>
            </w:ins>
          </w:p>
        </w:tc>
      </w:tr>
      <w:tr w:rsidR="00F25EFF" w:rsidRPr="00F25EFF" w14:paraId="5C35E900" w14:textId="77777777" w:rsidTr="00F25EFF">
        <w:trPr>
          <w:trHeight w:val="1440"/>
          <w:ins w:id="1126"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C8172F1" w14:textId="77777777" w:rsidR="00F25EFF" w:rsidRPr="00F25EFF" w:rsidRDefault="00F25EFF" w:rsidP="00F25EFF">
            <w:pPr>
              <w:spacing w:after="0" w:line="240" w:lineRule="auto"/>
              <w:rPr>
                <w:ins w:id="1127" w:author="Ben Gardiner" w:date="2022-05-09T12:47:00Z"/>
                <w:rFonts w:ascii="Calibri" w:eastAsia="Times New Roman" w:hAnsi="Calibri" w:cs="Calibri"/>
                <w:color w:val="000000"/>
              </w:rPr>
            </w:pPr>
            <w:ins w:id="1128" w:author="Ben Gardiner" w:date="2022-05-09T12:47:00Z">
              <w:r w:rsidRPr="00F25EFF">
                <w:rPr>
                  <w:rFonts w:ascii="Calibri" w:eastAsia="Times New Roman" w:hAnsi="Calibri" w:cs="Calibri"/>
                  <w:color w:val="000000"/>
                </w:rPr>
                <w:t>Fifth Wheel Smart System (J1939 SA 138, 39)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D238A01" w14:textId="77777777" w:rsidR="00F25EFF" w:rsidRPr="00F25EFF" w:rsidRDefault="00F25EFF" w:rsidP="00F25EFF">
            <w:pPr>
              <w:spacing w:after="0" w:line="240" w:lineRule="auto"/>
              <w:jc w:val="center"/>
              <w:rPr>
                <w:ins w:id="1129" w:author="Ben Gardiner" w:date="2022-05-09T12:47:00Z"/>
                <w:rFonts w:ascii="Calibri" w:eastAsia="Times New Roman" w:hAnsi="Calibri" w:cs="Calibri"/>
                <w:b/>
                <w:bCs/>
                <w:color w:val="000000"/>
                <w:sz w:val="24"/>
                <w:szCs w:val="24"/>
              </w:rPr>
            </w:pPr>
            <w:ins w:id="1130" w:author="Ben Gardiner" w:date="2022-05-09T12:47: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277204FB" w14:textId="77777777" w:rsidR="00F25EFF" w:rsidRPr="00F25EFF" w:rsidRDefault="00F25EFF" w:rsidP="00F25EFF">
            <w:pPr>
              <w:spacing w:after="0" w:line="240" w:lineRule="auto"/>
              <w:rPr>
                <w:ins w:id="1131" w:author="Ben Gardiner" w:date="2022-05-09T12:47:00Z"/>
                <w:rFonts w:ascii="Calibri" w:eastAsia="Times New Roman" w:hAnsi="Calibri" w:cs="Calibri"/>
                <w:color w:val="000000"/>
              </w:rPr>
            </w:pPr>
            <w:ins w:id="1132" w:author="Ben Gardiner" w:date="2022-05-09T12:47:00Z">
              <w:r w:rsidRPr="00F25EFF">
                <w:rPr>
                  <w:rFonts w:ascii="Calibri" w:eastAsia="Times New Roman" w:hAnsi="Calibri" w:cs="Calibri"/>
                  <w:color w:val="000000"/>
                </w:rPr>
                <w:t>large scope change risk</w:t>
              </w:r>
            </w:ins>
          </w:p>
        </w:tc>
      </w:tr>
      <w:tr w:rsidR="00F25EFF" w:rsidRPr="00F25EFF" w14:paraId="5AB1E1A2" w14:textId="77777777" w:rsidTr="00F25EFF">
        <w:trPr>
          <w:trHeight w:val="1003"/>
          <w:ins w:id="1133"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387A59" w14:textId="77777777" w:rsidR="00F25EFF" w:rsidRPr="00F25EFF" w:rsidRDefault="00F25EFF" w:rsidP="00F25EFF">
            <w:pPr>
              <w:spacing w:after="0" w:line="240" w:lineRule="auto"/>
              <w:rPr>
                <w:ins w:id="1134" w:author="Ben Gardiner" w:date="2022-05-09T12:47:00Z"/>
                <w:rFonts w:ascii="Calibri" w:eastAsia="Times New Roman" w:hAnsi="Calibri" w:cs="Calibri"/>
                <w:color w:val="000000"/>
              </w:rPr>
            </w:pPr>
            <w:ins w:id="1135" w:author="Ben Gardiner" w:date="2022-05-09T12:47:00Z">
              <w:r w:rsidRPr="00F25EFF">
                <w:rPr>
                  <w:rFonts w:ascii="Calibri" w:eastAsia="Times New Roman" w:hAnsi="Calibri" w:cs="Calibri"/>
                  <w:color w:val="000000"/>
                </w:rPr>
                <w:t>Forward Road Image Processor (J1939 SA 232)</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0BA5789" w14:textId="77777777" w:rsidR="00F25EFF" w:rsidRPr="00F25EFF" w:rsidRDefault="00F25EFF" w:rsidP="00F25EFF">
            <w:pPr>
              <w:spacing w:after="0" w:line="240" w:lineRule="auto"/>
              <w:jc w:val="center"/>
              <w:rPr>
                <w:ins w:id="1136" w:author="Ben Gardiner" w:date="2022-05-09T12:47:00Z"/>
                <w:rFonts w:ascii="Calibri" w:eastAsia="Times New Roman" w:hAnsi="Calibri" w:cs="Calibri"/>
                <w:b/>
                <w:bCs/>
                <w:color w:val="000000"/>
                <w:sz w:val="24"/>
                <w:szCs w:val="24"/>
              </w:rPr>
            </w:pPr>
            <w:ins w:id="1137" w:author="Ben Gardiner" w:date="2022-05-09T12:47: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67BD0D3E" w14:textId="77777777" w:rsidR="00F25EFF" w:rsidRPr="00F25EFF" w:rsidRDefault="00F25EFF" w:rsidP="00F25EFF">
            <w:pPr>
              <w:spacing w:after="0" w:line="240" w:lineRule="auto"/>
              <w:rPr>
                <w:ins w:id="1138" w:author="Ben Gardiner" w:date="2022-05-09T12:47:00Z"/>
                <w:rFonts w:ascii="Calibri" w:eastAsia="Times New Roman" w:hAnsi="Calibri" w:cs="Calibri"/>
                <w:color w:val="000000"/>
              </w:rPr>
            </w:pPr>
            <w:ins w:id="1139" w:author="Ben Gardiner" w:date="2022-05-09T12:47:00Z">
              <w:r w:rsidRPr="00F25EFF">
                <w:rPr>
                  <w:rFonts w:ascii="Calibri" w:eastAsia="Times New Roman" w:hAnsi="Calibri" w:cs="Calibri"/>
                  <w:color w:val="000000"/>
                </w:rPr>
                <w:t>large scope change risk</w:t>
              </w:r>
            </w:ins>
          </w:p>
        </w:tc>
      </w:tr>
      <w:tr w:rsidR="00F25EFF" w:rsidRPr="00F25EFF" w14:paraId="47902666" w14:textId="77777777" w:rsidTr="00F25EFF">
        <w:trPr>
          <w:trHeight w:val="1003"/>
          <w:ins w:id="1140"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29E315" w14:textId="77777777" w:rsidR="00F25EFF" w:rsidRPr="00F25EFF" w:rsidRDefault="00F25EFF" w:rsidP="00F25EFF">
            <w:pPr>
              <w:spacing w:after="0" w:line="240" w:lineRule="auto"/>
              <w:rPr>
                <w:ins w:id="1141" w:author="Ben Gardiner" w:date="2022-05-09T12:47:00Z"/>
                <w:rFonts w:ascii="Calibri" w:eastAsia="Times New Roman" w:hAnsi="Calibri" w:cs="Calibri"/>
                <w:color w:val="000000"/>
              </w:rPr>
            </w:pPr>
            <w:ins w:id="1142" w:author="Ben Gardiner" w:date="2022-05-09T12:47:00Z">
              <w:r w:rsidRPr="00F25EFF">
                <w:rPr>
                  <w:rFonts w:ascii="Calibri" w:eastAsia="Times New Roman" w:hAnsi="Calibri" w:cs="Calibri"/>
                  <w:color w:val="000000"/>
                </w:rPr>
                <w:t xml:space="preserve">ADAS Lane Keep (aka LCS Side Sensor (blind spot only) / Lane Warning / Lane Departure Warning System / Bendix Fusion / Exterior Camera for Lane </w:t>
              </w:r>
              <w:proofErr w:type="spellStart"/>
              <w:r w:rsidRPr="00F25EFF">
                <w:rPr>
                  <w:rFonts w:ascii="Calibri" w:eastAsia="Times New Roman" w:hAnsi="Calibri" w:cs="Calibri"/>
                  <w:color w:val="000000"/>
                </w:rPr>
                <w:t>Departune</w:t>
              </w:r>
              <w:proofErr w:type="spellEnd"/>
              <w:r w:rsidRPr="00F25EFF">
                <w:rPr>
                  <w:rFonts w:ascii="Calibri" w:eastAsia="Times New Roman" w:hAnsi="Calibri" w:cs="Calibri"/>
                  <w:color w:val="000000"/>
                </w:rPr>
                <w:t xml:space="preserve"> Warning / Driver Assistance Camera (MPC)) (J1939 SA 232, 19)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62F997A9" w14:textId="77777777" w:rsidR="00F25EFF" w:rsidRPr="00F25EFF" w:rsidRDefault="00F25EFF" w:rsidP="00F25EFF">
            <w:pPr>
              <w:spacing w:after="0" w:line="240" w:lineRule="auto"/>
              <w:jc w:val="center"/>
              <w:rPr>
                <w:ins w:id="1143" w:author="Ben Gardiner" w:date="2022-05-09T12:47:00Z"/>
                <w:rFonts w:ascii="Calibri" w:eastAsia="Times New Roman" w:hAnsi="Calibri" w:cs="Calibri"/>
                <w:b/>
                <w:bCs/>
                <w:color w:val="000000"/>
                <w:sz w:val="24"/>
                <w:szCs w:val="24"/>
              </w:rPr>
            </w:pPr>
            <w:ins w:id="1144" w:author="Ben Gardiner" w:date="2022-05-09T12:47: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1C3C1220" w14:textId="77777777" w:rsidR="00F25EFF" w:rsidRPr="00F25EFF" w:rsidRDefault="00F25EFF" w:rsidP="00F25EFF">
            <w:pPr>
              <w:spacing w:after="0" w:line="240" w:lineRule="auto"/>
              <w:rPr>
                <w:ins w:id="1145" w:author="Ben Gardiner" w:date="2022-05-09T12:47:00Z"/>
                <w:rFonts w:ascii="Calibri" w:eastAsia="Times New Roman" w:hAnsi="Calibri" w:cs="Calibri"/>
                <w:color w:val="000000"/>
              </w:rPr>
            </w:pPr>
            <w:ins w:id="1146" w:author="Ben Gardiner" w:date="2022-05-09T12:47:00Z">
              <w:r w:rsidRPr="00F25EFF">
                <w:rPr>
                  <w:rFonts w:ascii="Calibri" w:eastAsia="Times New Roman" w:hAnsi="Calibri" w:cs="Calibri"/>
                  <w:color w:val="000000"/>
                </w:rPr>
                <w:t>large scope change risk</w:t>
              </w:r>
            </w:ins>
          </w:p>
        </w:tc>
      </w:tr>
      <w:tr w:rsidR="00F25EFF" w:rsidRPr="00F25EFF" w14:paraId="407E3292" w14:textId="77777777" w:rsidTr="00F25EFF">
        <w:trPr>
          <w:trHeight w:val="1003"/>
          <w:ins w:id="1147"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1DE98E" w14:textId="77777777" w:rsidR="00F25EFF" w:rsidRPr="00F25EFF" w:rsidRDefault="00F25EFF" w:rsidP="00F25EFF">
            <w:pPr>
              <w:spacing w:after="0" w:line="240" w:lineRule="auto"/>
              <w:rPr>
                <w:ins w:id="1148" w:author="Ben Gardiner" w:date="2022-05-09T12:47:00Z"/>
                <w:rFonts w:ascii="Calibri" w:eastAsia="Times New Roman" w:hAnsi="Calibri" w:cs="Calibri"/>
                <w:color w:val="000000"/>
              </w:rPr>
            </w:pPr>
            <w:ins w:id="1149" w:author="Ben Gardiner" w:date="2022-05-09T12:47:00Z">
              <w:r w:rsidRPr="00F25EFF">
                <w:rPr>
                  <w:rFonts w:ascii="Calibri" w:eastAsia="Times New Roman" w:hAnsi="Calibri" w:cs="Calibri"/>
                  <w:color w:val="000000"/>
                </w:rPr>
                <w:t>Automated Driving (L0-L2) (aka Bendix FLR and FLC (Forward looking Camera / Radar))</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16959F8A" w14:textId="77777777" w:rsidR="00F25EFF" w:rsidRPr="00F25EFF" w:rsidRDefault="00F25EFF" w:rsidP="00F25EFF">
            <w:pPr>
              <w:spacing w:after="0" w:line="240" w:lineRule="auto"/>
              <w:jc w:val="center"/>
              <w:rPr>
                <w:ins w:id="1150" w:author="Ben Gardiner" w:date="2022-05-09T12:47:00Z"/>
                <w:rFonts w:ascii="Calibri" w:eastAsia="Times New Roman" w:hAnsi="Calibri" w:cs="Calibri"/>
                <w:b/>
                <w:bCs/>
                <w:color w:val="000000"/>
                <w:sz w:val="24"/>
                <w:szCs w:val="24"/>
              </w:rPr>
            </w:pPr>
            <w:ins w:id="1151" w:author="Ben Gardiner" w:date="2022-05-09T12:47: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05163865" w14:textId="77777777" w:rsidR="00F25EFF" w:rsidRPr="00F25EFF" w:rsidRDefault="00F25EFF" w:rsidP="00F25EFF">
            <w:pPr>
              <w:spacing w:after="0" w:line="240" w:lineRule="auto"/>
              <w:rPr>
                <w:ins w:id="1152" w:author="Ben Gardiner" w:date="2022-05-09T12:47:00Z"/>
                <w:rFonts w:ascii="Calibri" w:eastAsia="Times New Roman" w:hAnsi="Calibri" w:cs="Calibri"/>
                <w:color w:val="000000"/>
              </w:rPr>
            </w:pPr>
            <w:ins w:id="1153" w:author="Ben Gardiner" w:date="2022-05-09T12:47:00Z">
              <w:r w:rsidRPr="00F25EFF">
                <w:rPr>
                  <w:rFonts w:ascii="Calibri" w:eastAsia="Times New Roman" w:hAnsi="Calibri" w:cs="Calibri"/>
                  <w:color w:val="000000"/>
                </w:rPr>
                <w:t>medium safety risk</w:t>
              </w:r>
            </w:ins>
          </w:p>
        </w:tc>
      </w:tr>
      <w:tr w:rsidR="00F25EFF" w:rsidRPr="00F25EFF" w14:paraId="4FC65434" w14:textId="77777777" w:rsidTr="00F25EFF">
        <w:trPr>
          <w:trHeight w:val="1003"/>
          <w:ins w:id="1154"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466D9B2" w14:textId="77777777" w:rsidR="00F25EFF" w:rsidRPr="00F25EFF" w:rsidRDefault="00F25EFF" w:rsidP="00F25EFF">
            <w:pPr>
              <w:spacing w:after="0" w:line="240" w:lineRule="auto"/>
              <w:rPr>
                <w:ins w:id="1155" w:author="Ben Gardiner" w:date="2022-05-09T12:47:00Z"/>
                <w:rFonts w:ascii="Calibri" w:eastAsia="Times New Roman" w:hAnsi="Calibri" w:cs="Calibri"/>
                <w:color w:val="000000"/>
              </w:rPr>
            </w:pPr>
            <w:ins w:id="1156" w:author="Ben Gardiner" w:date="2022-05-09T12:47:00Z">
              <w:r w:rsidRPr="00F25EFF">
                <w:rPr>
                  <w:rFonts w:ascii="Calibri" w:eastAsia="Times New Roman" w:hAnsi="Calibri" w:cs="Calibri"/>
                  <w:color w:val="000000"/>
                </w:rPr>
                <w:t>Collision Avoidance (J1939 SA 42)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8BA58BB" w14:textId="77777777" w:rsidR="00F25EFF" w:rsidRPr="00F25EFF" w:rsidRDefault="00F25EFF" w:rsidP="00F25EFF">
            <w:pPr>
              <w:spacing w:after="0" w:line="240" w:lineRule="auto"/>
              <w:jc w:val="center"/>
              <w:rPr>
                <w:ins w:id="1157" w:author="Ben Gardiner" w:date="2022-05-09T12:47:00Z"/>
                <w:rFonts w:ascii="Calibri" w:eastAsia="Times New Roman" w:hAnsi="Calibri" w:cs="Calibri"/>
                <w:b/>
                <w:bCs/>
                <w:color w:val="000000"/>
                <w:sz w:val="24"/>
                <w:szCs w:val="24"/>
              </w:rPr>
            </w:pPr>
            <w:ins w:id="1158" w:author="Ben Gardiner" w:date="2022-05-09T12:47: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5FEADA52" w14:textId="77777777" w:rsidR="00F25EFF" w:rsidRPr="00F25EFF" w:rsidRDefault="00F25EFF" w:rsidP="00F25EFF">
            <w:pPr>
              <w:spacing w:after="0" w:line="240" w:lineRule="auto"/>
              <w:rPr>
                <w:ins w:id="1159" w:author="Ben Gardiner" w:date="2022-05-09T12:47:00Z"/>
                <w:rFonts w:ascii="Calibri" w:eastAsia="Times New Roman" w:hAnsi="Calibri" w:cs="Calibri"/>
                <w:color w:val="000000"/>
              </w:rPr>
            </w:pPr>
            <w:ins w:id="1160" w:author="Ben Gardiner" w:date="2022-05-09T12:47:00Z">
              <w:r w:rsidRPr="00F25EFF">
                <w:rPr>
                  <w:rFonts w:ascii="Calibri" w:eastAsia="Times New Roman" w:hAnsi="Calibri" w:cs="Calibri"/>
                  <w:color w:val="000000"/>
                </w:rPr>
                <w:t>medium total risk</w:t>
              </w:r>
            </w:ins>
          </w:p>
        </w:tc>
      </w:tr>
      <w:tr w:rsidR="00F25EFF" w:rsidRPr="00F25EFF" w14:paraId="2C640221" w14:textId="77777777" w:rsidTr="00F25EFF">
        <w:trPr>
          <w:trHeight w:val="1003"/>
          <w:ins w:id="1161"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99359F" w14:textId="77777777" w:rsidR="00F25EFF" w:rsidRPr="00F25EFF" w:rsidRDefault="00F25EFF" w:rsidP="00F25EFF">
            <w:pPr>
              <w:spacing w:after="0" w:line="240" w:lineRule="auto"/>
              <w:rPr>
                <w:ins w:id="1162" w:author="Ben Gardiner" w:date="2022-05-09T12:47:00Z"/>
                <w:rFonts w:ascii="Calibri" w:eastAsia="Times New Roman" w:hAnsi="Calibri" w:cs="Calibri"/>
                <w:color w:val="000000"/>
              </w:rPr>
            </w:pPr>
            <w:ins w:id="1163" w:author="Ben Gardiner" w:date="2022-05-09T12:47:00Z">
              <w:r w:rsidRPr="00F25EFF">
                <w:rPr>
                  <w:rFonts w:ascii="Calibri" w:eastAsia="Times New Roman" w:hAnsi="Calibri" w:cs="Calibri"/>
                  <w:color w:val="000000"/>
                </w:rPr>
                <w:t>Personnel Detection Device (aka Pedestrian Detection)</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EAAC95D" w14:textId="77777777" w:rsidR="00F25EFF" w:rsidRPr="00F25EFF" w:rsidRDefault="00F25EFF" w:rsidP="00F25EFF">
            <w:pPr>
              <w:spacing w:after="0" w:line="240" w:lineRule="auto"/>
              <w:jc w:val="center"/>
              <w:rPr>
                <w:ins w:id="1164" w:author="Ben Gardiner" w:date="2022-05-09T12:47:00Z"/>
                <w:rFonts w:ascii="Calibri" w:eastAsia="Times New Roman" w:hAnsi="Calibri" w:cs="Calibri"/>
                <w:b/>
                <w:bCs/>
                <w:color w:val="000000"/>
                <w:sz w:val="24"/>
                <w:szCs w:val="24"/>
              </w:rPr>
            </w:pPr>
            <w:ins w:id="1165" w:author="Ben Gardiner" w:date="2022-05-09T12:47: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8FBBBE5" w14:textId="77777777" w:rsidR="00F25EFF" w:rsidRPr="00F25EFF" w:rsidRDefault="00F25EFF" w:rsidP="00F25EFF">
            <w:pPr>
              <w:spacing w:after="0" w:line="240" w:lineRule="auto"/>
              <w:rPr>
                <w:ins w:id="1166" w:author="Ben Gardiner" w:date="2022-05-09T12:47:00Z"/>
                <w:rFonts w:ascii="Calibri" w:eastAsia="Times New Roman" w:hAnsi="Calibri" w:cs="Calibri"/>
                <w:color w:val="000000"/>
              </w:rPr>
            </w:pPr>
            <w:ins w:id="1167" w:author="Ben Gardiner" w:date="2022-05-09T12:47:00Z">
              <w:r w:rsidRPr="00F25EFF">
                <w:rPr>
                  <w:rFonts w:ascii="Calibri" w:eastAsia="Times New Roman" w:hAnsi="Calibri" w:cs="Calibri"/>
                  <w:color w:val="000000"/>
                </w:rPr>
                <w:t>min total risk</w:t>
              </w:r>
            </w:ins>
          </w:p>
        </w:tc>
      </w:tr>
      <w:tr w:rsidR="00F25EFF" w:rsidRPr="00F25EFF" w14:paraId="671A6884" w14:textId="77777777" w:rsidTr="00F25EFF">
        <w:trPr>
          <w:trHeight w:val="1003"/>
          <w:ins w:id="1168"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3B27FD6" w14:textId="77777777" w:rsidR="00F25EFF" w:rsidRPr="00F25EFF" w:rsidRDefault="00F25EFF" w:rsidP="00F25EFF">
            <w:pPr>
              <w:spacing w:after="0" w:line="240" w:lineRule="auto"/>
              <w:rPr>
                <w:ins w:id="1169" w:author="Ben Gardiner" w:date="2022-05-09T12:47:00Z"/>
                <w:rFonts w:ascii="Calibri" w:eastAsia="Times New Roman" w:hAnsi="Calibri" w:cs="Calibri"/>
                <w:color w:val="000000"/>
              </w:rPr>
            </w:pPr>
            <w:ins w:id="1170" w:author="Ben Gardiner" w:date="2022-05-09T12:47:00Z">
              <w:r w:rsidRPr="00F25EFF">
                <w:rPr>
                  <w:rFonts w:ascii="Calibri" w:eastAsia="Times New Roman" w:hAnsi="Calibri" w:cs="Calibri"/>
                  <w:color w:val="000000"/>
                </w:rPr>
                <w:t>Slope Sensor (aka Hill Start Assist)</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1DEF209" w14:textId="77777777" w:rsidR="00F25EFF" w:rsidRPr="00F25EFF" w:rsidRDefault="00F25EFF" w:rsidP="00F25EFF">
            <w:pPr>
              <w:spacing w:after="0" w:line="240" w:lineRule="auto"/>
              <w:jc w:val="center"/>
              <w:rPr>
                <w:ins w:id="1171" w:author="Ben Gardiner" w:date="2022-05-09T12:47:00Z"/>
                <w:rFonts w:ascii="Calibri" w:eastAsia="Times New Roman" w:hAnsi="Calibri" w:cs="Calibri"/>
                <w:b/>
                <w:bCs/>
                <w:color w:val="000000"/>
                <w:sz w:val="24"/>
                <w:szCs w:val="24"/>
              </w:rPr>
            </w:pPr>
            <w:ins w:id="1172" w:author="Ben Gardiner" w:date="2022-05-09T12:47: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20F80D13" w14:textId="77777777" w:rsidR="00F25EFF" w:rsidRPr="00F25EFF" w:rsidRDefault="00F25EFF" w:rsidP="00F25EFF">
            <w:pPr>
              <w:spacing w:after="0" w:line="240" w:lineRule="auto"/>
              <w:rPr>
                <w:ins w:id="1173" w:author="Ben Gardiner" w:date="2022-05-09T12:47:00Z"/>
                <w:rFonts w:ascii="Calibri" w:eastAsia="Times New Roman" w:hAnsi="Calibri" w:cs="Calibri"/>
                <w:color w:val="000000"/>
              </w:rPr>
            </w:pPr>
            <w:ins w:id="1174" w:author="Ben Gardiner" w:date="2022-05-09T12:47:00Z">
              <w:r w:rsidRPr="00F25EFF">
                <w:rPr>
                  <w:rFonts w:ascii="Calibri" w:eastAsia="Times New Roman" w:hAnsi="Calibri" w:cs="Calibri"/>
                  <w:color w:val="000000"/>
                </w:rPr>
                <w:t>min total risk</w:t>
              </w:r>
            </w:ins>
          </w:p>
        </w:tc>
      </w:tr>
      <w:tr w:rsidR="00F25EFF" w:rsidRPr="00F25EFF" w14:paraId="780149B0" w14:textId="77777777" w:rsidTr="00F25EFF">
        <w:trPr>
          <w:trHeight w:val="1800"/>
          <w:ins w:id="1175"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288F41" w14:textId="77777777" w:rsidR="00F25EFF" w:rsidRPr="00F25EFF" w:rsidRDefault="00F25EFF" w:rsidP="00F25EFF">
            <w:pPr>
              <w:spacing w:after="0" w:line="240" w:lineRule="auto"/>
              <w:rPr>
                <w:ins w:id="1176" w:author="Ben Gardiner" w:date="2022-05-09T12:47:00Z"/>
                <w:rFonts w:ascii="Calibri" w:eastAsia="Times New Roman" w:hAnsi="Calibri" w:cs="Calibri"/>
                <w:color w:val="000000"/>
              </w:rPr>
            </w:pPr>
            <w:ins w:id="1177" w:author="Ben Gardiner" w:date="2022-05-09T12:47:00Z">
              <w:r w:rsidRPr="00F25EFF">
                <w:rPr>
                  <w:rFonts w:ascii="Calibri" w:eastAsia="Times New Roman" w:hAnsi="Calibri" w:cs="Calibri"/>
                  <w:color w:val="000000"/>
                </w:rPr>
                <w:t>Aerodynamic Control (J1939 SA 27)</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E0CA1C1" w14:textId="77777777" w:rsidR="00F25EFF" w:rsidRPr="00F25EFF" w:rsidRDefault="00F25EFF" w:rsidP="00F25EFF">
            <w:pPr>
              <w:spacing w:after="0" w:line="240" w:lineRule="auto"/>
              <w:jc w:val="center"/>
              <w:rPr>
                <w:ins w:id="1178" w:author="Ben Gardiner" w:date="2022-05-09T12:47:00Z"/>
                <w:rFonts w:ascii="Calibri" w:eastAsia="Times New Roman" w:hAnsi="Calibri" w:cs="Calibri"/>
                <w:b/>
                <w:bCs/>
                <w:color w:val="000000"/>
                <w:sz w:val="24"/>
                <w:szCs w:val="24"/>
              </w:rPr>
            </w:pPr>
            <w:ins w:id="1179" w:author="Ben Gardiner" w:date="2022-05-09T12:47: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25A64DBE" w14:textId="77777777" w:rsidR="00F25EFF" w:rsidRPr="00F25EFF" w:rsidRDefault="00F25EFF" w:rsidP="00F25EFF">
            <w:pPr>
              <w:spacing w:after="0" w:line="240" w:lineRule="auto"/>
              <w:rPr>
                <w:ins w:id="1180" w:author="Ben Gardiner" w:date="2022-05-09T12:47:00Z"/>
                <w:rFonts w:ascii="Calibri" w:eastAsia="Times New Roman" w:hAnsi="Calibri" w:cs="Calibri"/>
                <w:color w:val="000000"/>
              </w:rPr>
            </w:pPr>
            <w:ins w:id="1181" w:author="Ben Gardiner" w:date="2022-05-09T12:47:00Z">
              <w:r w:rsidRPr="00F25EFF">
                <w:rPr>
                  <w:rFonts w:ascii="Calibri" w:eastAsia="Times New Roman" w:hAnsi="Calibri" w:cs="Calibri"/>
                  <w:color w:val="000000"/>
                </w:rPr>
                <w:t>no responses / not common component</w:t>
              </w:r>
            </w:ins>
          </w:p>
        </w:tc>
      </w:tr>
      <w:tr w:rsidR="00F25EFF" w:rsidRPr="00F25EFF" w14:paraId="6F172D50" w14:textId="77777777" w:rsidTr="00F25EFF">
        <w:trPr>
          <w:trHeight w:val="1003"/>
          <w:ins w:id="1182"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474D2B5" w14:textId="77777777" w:rsidR="00F25EFF" w:rsidRPr="00F25EFF" w:rsidRDefault="00F25EFF" w:rsidP="00F25EFF">
            <w:pPr>
              <w:spacing w:after="0" w:line="240" w:lineRule="auto"/>
              <w:rPr>
                <w:ins w:id="1183" w:author="Ben Gardiner" w:date="2022-05-09T12:47:00Z"/>
                <w:rFonts w:ascii="Calibri" w:eastAsia="Times New Roman" w:hAnsi="Calibri" w:cs="Calibri"/>
                <w:color w:val="000000"/>
              </w:rPr>
            </w:pPr>
            <w:ins w:id="1184" w:author="Ben Gardiner" w:date="2022-05-09T12:47:00Z">
              <w:r w:rsidRPr="00F25EFF">
                <w:rPr>
                  <w:rFonts w:ascii="Calibri" w:eastAsia="Times New Roman" w:hAnsi="Calibri" w:cs="Calibri"/>
                  <w:color w:val="000000"/>
                </w:rPr>
                <w:t>Electrical System (J1939 SA 30)</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0C447A3" w14:textId="77777777" w:rsidR="00F25EFF" w:rsidRPr="00F25EFF" w:rsidRDefault="00F25EFF" w:rsidP="00F25EFF">
            <w:pPr>
              <w:spacing w:after="0" w:line="240" w:lineRule="auto"/>
              <w:jc w:val="center"/>
              <w:rPr>
                <w:ins w:id="1185" w:author="Ben Gardiner" w:date="2022-05-09T12:47:00Z"/>
                <w:rFonts w:ascii="Calibri" w:eastAsia="Times New Roman" w:hAnsi="Calibri" w:cs="Calibri"/>
                <w:b/>
                <w:bCs/>
                <w:color w:val="000000"/>
                <w:sz w:val="24"/>
                <w:szCs w:val="24"/>
              </w:rPr>
            </w:pPr>
            <w:ins w:id="1186" w:author="Ben Gardiner" w:date="2022-05-09T12:47: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4FD28E8" w14:textId="77777777" w:rsidR="00F25EFF" w:rsidRPr="00F25EFF" w:rsidRDefault="00F25EFF" w:rsidP="00F25EFF">
            <w:pPr>
              <w:spacing w:after="0" w:line="240" w:lineRule="auto"/>
              <w:rPr>
                <w:ins w:id="1187" w:author="Ben Gardiner" w:date="2022-05-09T12:47:00Z"/>
                <w:rFonts w:ascii="Calibri" w:eastAsia="Times New Roman" w:hAnsi="Calibri" w:cs="Calibri"/>
                <w:color w:val="000000"/>
              </w:rPr>
            </w:pPr>
            <w:ins w:id="1188" w:author="Ben Gardiner" w:date="2022-05-09T12:47:00Z">
              <w:r w:rsidRPr="00F25EFF">
                <w:rPr>
                  <w:rFonts w:ascii="Calibri" w:eastAsia="Times New Roman" w:hAnsi="Calibri" w:cs="Calibri"/>
                  <w:color w:val="000000"/>
                </w:rPr>
                <w:t>no responses / not common component</w:t>
              </w:r>
            </w:ins>
          </w:p>
        </w:tc>
      </w:tr>
      <w:tr w:rsidR="00F25EFF" w:rsidRPr="00F25EFF" w14:paraId="36CE7E36" w14:textId="77777777" w:rsidTr="00F25EFF">
        <w:trPr>
          <w:trHeight w:val="1003"/>
          <w:ins w:id="1189"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323884" w14:textId="77777777" w:rsidR="00F25EFF" w:rsidRPr="00F25EFF" w:rsidRDefault="00F25EFF" w:rsidP="00F25EFF">
            <w:pPr>
              <w:spacing w:after="0" w:line="240" w:lineRule="auto"/>
              <w:rPr>
                <w:ins w:id="1190" w:author="Ben Gardiner" w:date="2022-05-09T12:47:00Z"/>
                <w:rFonts w:ascii="Calibri" w:eastAsia="Times New Roman" w:hAnsi="Calibri" w:cs="Calibri"/>
                <w:color w:val="000000"/>
              </w:rPr>
            </w:pPr>
            <w:ins w:id="1191" w:author="Ben Gardiner" w:date="2022-05-09T12:47:00Z">
              <w:r w:rsidRPr="00F25EFF">
                <w:rPr>
                  <w:rFonts w:ascii="Calibri" w:eastAsia="Times New Roman" w:hAnsi="Calibri" w:cs="Calibri"/>
                  <w:color w:val="000000"/>
                </w:rPr>
                <w:t>Hitch Control (J1939 SA 35)</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CAF13DF" w14:textId="77777777" w:rsidR="00F25EFF" w:rsidRPr="00F25EFF" w:rsidRDefault="00F25EFF" w:rsidP="00F25EFF">
            <w:pPr>
              <w:spacing w:after="0" w:line="240" w:lineRule="auto"/>
              <w:jc w:val="center"/>
              <w:rPr>
                <w:ins w:id="1192" w:author="Ben Gardiner" w:date="2022-05-09T12:47:00Z"/>
                <w:rFonts w:ascii="Calibri" w:eastAsia="Times New Roman" w:hAnsi="Calibri" w:cs="Calibri"/>
                <w:b/>
                <w:bCs/>
                <w:color w:val="000000"/>
                <w:sz w:val="24"/>
                <w:szCs w:val="24"/>
              </w:rPr>
            </w:pPr>
            <w:ins w:id="1193" w:author="Ben Gardiner" w:date="2022-05-09T12:47: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39A056A" w14:textId="77777777" w:rsidR="00F25EFF" w:rsidRPr="00F25EFF" w:rsidRDefault="00F25EFF" w:rsidP="00F25EFF">
            <w:pPr>
              <w:spacing w:after="0" w:line="240" w:lineRule="auto"/>
              <w:rPr>
                <w:ins w:id="1194" w:author="Ben Gardiner" w:date="2022-05-09T12:47:00Z"/>
                <w:rFonts w:ascii="Calibri" w:eastAsia="Times New Roman" w:hAnsi="Calibri" w:cs="Calibri"/>
                <w:color w:val="000000"/>
              </w:rPr>
            </w:pPr>
            <w:ins w:id="1195" w:author="Ben Gardiner" w:date="2022-05-09T12:47:00Z">
              <w:r w:rsidRPr="00F25EFF">
                <w:rPr>
                  <w:rFonts w:ascii="Calibri" w:eastAsia="Times New Roman" w:hAnsi="Calibri" w:cs="Calibri"/>
                  <w:color w:val="000000"/>
                </w:rPr>
                <w:t>no responses / not common component</w:t>
              </w:r>
            </w:ins>
          </w:p>
        </w:tc>
      </w:tr>
      <w:tr w:rsidR="00F25EFF" w:rsidRPr="00F25EFF" w14:paraId="6E8A92D1" w14:textId="77777777" w:rsidTr="00F25EFF">
        <w:trPr>
          <w:trHeight w:val="1003"/>
          <w:ins w:id="1196" w:author="Ben Gardiner" w:date="2022-05-09T12:47: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ACCBB21" w14:textId="77777777" w:rsidR="00F25EFF" w:rsidRPr="00F25EFF" w:rsidRDefault="00F25EFF" w:rsidP="00F25EFF">
            <w:pPr>
              <w:spacing w:after="0" w:line="240" w:lineRule="auto"/>
              <w:rPr>
                <w:ins w:id="1197" w:author="Ben Gardiner" w:date="2022-05-09T12:47:00Z"/>
                <w:rFonts w:ascii="Calibri" w:eastAsia="Times New Roman" w:hAnsi="Calibri" w:cs="Calibri"/>
                <w:color w:val="000000"/>
              </w:rPr>
            </w:pPr>
            <w:ins w:id="1198" w:author="Ben Gardiner" w:date="2022-05-09T12:47:00Z">
              <w:r w:rsidRPr="00F25EFF">
                <w:rPr>
                  <w:rFonts w:ascii="Calibri" w:eastAsia="Times New Roman" w:hAnsi="Calibri" w:cs="Calibri"/>
                  <w:color w:val="000000"/>
                </w:rPr>
                <w:lastRenderedPageBreak/>
                <w:t>Power Systems Manager (J1939 SA 91)</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B33AED8" w14:textId="77777777" w:rsidR="00F25EFF" w:rsidRPr="00F25EFF" w:rsidRDefault="00F25EFF" w:rsidP="00F25EFF">
            <w:pPr>
              <w:spacing w:after="0" w:line="240" w:lineRule="auto"/>
              <w:jc w:val="center"/>
              <w:rPr>
                <w:ins w:id="1199" w:author="Ben Gardiner" w:date="2022-05-09T12:47:00Z"/>
                <w:rFonts w:ascii="Calibri" w:eastAsia="Times New Roman" w:hAnsi="Calibri" w:cs="Calibri"/>
                <w:b/>
                <w:bCs/>
                <w:color w:val="000000"/>
                <w:sz w:val="24"/>
                <w:szCs w:val="24"/>
              </w:rPr>
            </w:pPr>
            <w:ins w:id="1200" w:author="Ben Gardiner" w:date="2022-05-09T12:47: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8C73D61" w14:textId="77777777" w:rsidR="00F25EFF" w:rsidRPr="00F25EFF" w:rsidRDefault="00F25EFF" w:rsidP="00F25EFF">
            <w:pPr>
              <w:spacing w:after="0" w:line="240" w:lineRule="auto"/>
              <w:rPr>
                <w:ins w:id="1201" w:author="Ben Gardiner" w:date="2022-05-09T12:47:00Z"/>
                <w:rFonts w:ascii="Calibri" w:eastAsia="Times New Roman" w:hAnsi="Calibri" w:cs="Calibri"/>
                <w:color w:val="000000"/>
              </w:rPr>
            </w:pPr>
            <w:ins w:id="1202" w:author="Ben Gardiner" w:date="2022-05-09T12:47:00Z">
              <w:r w:rsidRPr="00F25EFF">
                <w:rPr>
                  <w:rFonts w:ascii="Calibri" w:eastAsia="Times New Roman" w:hAnsi="Calibri" w:cs="Calibri"/>
                  <w:color w:val="000000"/>
                </w:rPr>
                <w:t>no responses / not common component</w:t>
              </w:r>
            </w:ins>
          </w:p>
        </w:tc>
      </w:tr>
      <w:tr w:rsidR="00092EDF" w:rsidRPr="00BF656D" w:rsidDel="00F25EFF" w14:paraId="2308E442" w14:textId="366431D6" w:rsidTr="00524A01">
        <w:trPr>
          <w:trHeight w:val="864"/>
          <w:del w:id="1203"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0912F9D" w14:textId="5FA79A08" w:rsidR="00092EDF" w:rsidRPr="00BF656D" w:rsidDel="00F25EFF" w:rsidRDefault="00092EDF" w:rsidP="00BF656D">
            <w:pPr>
              <w:spacing w:after="0" w:line="240" w:lineRule="auto"/>
              <w:rPr>
                <w:del w:id="1204" w:author="Ben Gardiner" w:date="2022-05-09T12:46:00Z"/>
                <w:rFonts w:ascii="Calibri" w:eastAsia="Times New Roman" w:hAnsi="Calibri" w:cs="Calibri"/>
                <w:color w:val="000000"/>
              </w:rPr>
            </w:pPr>
            <w:del w:id="1205" w:author="Ben Gardiner" w:date="2022-05-09T12:46:00Z">
              <w:r w:rsidRPr="00BF656D" w:rsidDel="00F25EFF">
                <w:rPr>
                  <w:rFonts w:ascii="Calibri" w:eastAsia="Times New Roman" w:hAnsi="Calibri" w:cs="Calibri"/>
                  <w:color w:val="000000"/>
                </w:rPr>
                <w:delText>Body-to-Vehicle Interface Control (aka VECU - Vehicle ECU) (J1939 SA 33)</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6CDC8AE0" w14:textId="423058BD" w:rsidR="00092EDF" w:rsidRPr="00BF656D" w:rsidDel="00F25EFF" w:rsidRDefault="00092EDF" w:rsidP="00BF656D">
            <w:pPr>
              <w:spacing w:after="0" w:line="240" w:lineRule="auto"/>
              <w:jc w:val="center"/>
              <w:rPr>
                <w:del w:id="1206" w:author="Ben Gardiner" w:date="2022-05-09T12:46:00Z"/>
                <w:rFonts w:ascii="Calibri" w:eastAsia="Times New Roman" w:hAnsi="Calibri" w:cs="Calibri"/>
                <w:b/>
                <w:bCs/>
                <w:color w:val="000000"/>
                <w:sz w:val="24"/>
                <w:szCs w:val="24"/>
              </w:rPr>
            </w:pPr>
            <w:del w:id="1207" w:author="Ben Gardiner" w:date="2022-05-09T12:46:00Z">
              <w:r w:rsidRPr="00BF656D" w:rsidDel="00F25EFF">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63C8A258" w14:textId="68C05AB1" w:rsidR="00092EDF" w:rsidRPr="00BF656D" w:rsidDel="00F25EFF" w:rsidRDefault="00092EDF" w:rsidP="00BF656D">
            <w:pPr>
              <w:spacing w:after="0" w:line="240" w:lineRule="auto"/>
              <w:rPr>
                <w:del w:id="1208" w:author="Ben Gardiner" w:date="2022-05-09T12:46:00Z"/>
                <w:rFonts w:ascii="Calibri" w:eastAsia="Times New Roman" w:hAnsi="Calibri" w:cs="Calibri"/>
                <w:color w:val="000000"/>
              </w:rPr>
            </w:pPr>
            <w:del w:id="1209" w:author="Ben Gardiner" w:date="2022-05-09T12:46:00Z">
              <w:r w:rsidRPr="00BF656D" w:rsidDel="00F25EFF">
                <w:rPr>
                  <w:rFonts w:ascii="Calibri" w:eastAsia="Times New Roman" w:hAnsi="Calibri" w:cs="Calibri"/>
                  <w:color w:val="000000"/>
                </w:rPr>
                <w:delText>large scope change risk</w:delText>
              </w:r>
            </w:del>
          </w:p>
        </w:tc>
      </w:tr>
      <w:tr w:rsidR="00092EDF" w:rsidRPr="00BF656D" w:rsidDel="00F25EFF" w14:paraId="3F639FE9" w14:textId="0EA860B5" w:rsidTr="00524A01">
        <w:trPr>
          <w:trHeight w:val="864"/>
          <w:del w:id="1210"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7298D19" w14:textId="5F0056E3" w:rsidR="00092EDF" w:rsidRPr="00BF656D" w:rsidDel="00F25EFF" w:rsidRDefault="00092EDF" w:rsidP="00BF656D">
            <w:pPr>
              <w:spacing w:after="0" w:line="240" w:lineRule="auto"/>
              <w:rPr>
                <w:del w:id="1211" w:author="Ben Gardiner" w:date="2022-05-09T12:46:00Z"/>
                <w:rFonts w:ascii="Calibri" w:eastAsia="Times New Roman" w:hAnsi="Calibri" w:cs="Calibri"/>
                <w:color w:val="000000"/>
              </w:rPr>
            </w:pPr>
            <w:del w:id="1212" w:author="Ben Gardiner" w:date="2022-05-09T12:46:00Z">
              <w:r w:rsidRPr="00BF656D" w:rsidDel="00F25EFF">
                <w:rPr>
                  <w:rFonts w:ascii="Calibri" w:eastAsia="Times New Roman" w:hAnsi="Calibri" w:cs="Calibri"/>
                  <w:color w:val="000000"/>
                </w:rPr>
                <w:delText>Fifth Wheel Smart System (J1939 SA 138, 39)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016B8C0" w14:textId="7597772C" w:rsidR="00092EDF" w:rsidRPr="00BF656D" w:rsidDel="00F25EFF" w:rsidRDefault="00092EDF" w:rsidP="00BF656D">
            <w:pPr>
              <w:spacing w:after="0" w:line="240" w:lineRule="auto"/>
              <w:jc w:val="center"/>
              <w:rPr>
                <w:del w:id="1213" w:author="Ben Gardiner" w:date="2022-05-09T12:46:00Z"/>
                <w:rFonts w:ascii="Calibri" w:eastAsia="Times New Roman" w:hAnsi="Calibri" w:cs="Calibri"/>
                <w:b/>
                <w:bCs/>
                <w:color w:val="000000"/>
                <w:sz w:val="24"/>
                <w:szCs w:val="24"/>
              </w:rPr>
            </w:pPr>
            <w:del w:id="1214" w:author="Ben Gardiner" w:date="2022-05-09T12:46:00Z">
              <w:r w:rsidRPr="00BF656D"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02BA47DD" w14:textId="46538F2C" w:rsidR="00092EDF" w:rsidRPr="00BF656D" w:rsidDel="00F25EFF" w:rsidRDefault="00092EDF" w:rsidP="00BF656D">
            <w:pPr>
              <w:spacing w:after="0" w:line="240" w:lineRule="auto"/>
              <w:rPr>
                <w:del w:id="1215" w:author="Ben Gardiner" w:date="2022-05-09T12:46:00Z"/>
                <w:rFonts w:ascii="Calibri" w:eastAsia="Times New Roman" w:hAnsi="Calibri" w:cs="Calibri"/>
                <w:color w:val="000000"/>
              </w:rPr>
            </w:pPr>
            <w:del w:id="1216" w:author="Ben Gardiner" w:date="2022-05-09T12:46:00Z">
              <w:r w:rsidRPr="00BF656D" w:rsidDel="00F25EFF">
                <w:rPr>
                  <w:rFonts w:ascii="Calibri" w:eastAsia="Times New Roman" w:hAnsi="Calibri" w:cs="Calibri"/>
                  <w:color w:val="000000"/>
                </w:rPr>
                <w:delText>large scope change risk</w:delText>
              </w:r>
            </w:del>
          </w:p>
        </w:tc>
      </w:tr>
      <w:tr w:rsidR="00092EDF" w:rsidRPr="00BF656D" w:rsidDel="00F25EFF" w14:paraId="2A7F92E1" w14:textId="02CDEB78" w:rsidTr="00524A01">
        <w:trPr>
          <w:trHeight w:val="864"/>
          <w:del w:id="1217"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FA7EBC" w14:textId="51C7BD8E" w:rsidR="00092EDF" w:rsidRPr="00BF656D" w:rsidDel="00F25EFF" w:rsidRDefault="00092EDF" w:rsidP="00BF656D">
            <w:pPr>
              <w:spacing w:after="0" w:line="240" w:lineRule="auto"/>
              <w:rPr>
                <w:del w:id="1218" w:author="Ben Gardiner" w:date="2022-05-09T12:46:00Z"/>
                <w:rFonts w:ascii="Calibri" w:eastAsia="Times New Roman" w:hAnsi="Calibri" w:cs="Calibri"/>
                <w:color w:val="000000"/>
              </w:rPr>
            </w:pPr>
            <w:del w:id="1219" w:author="Ben Gardiner" w:date="2022-05-09T12:46:00Z">
              <w:r w:rsidRPr="00BF656D" w:rsidDel="00F25EFF">
                <w:rPr>
                  <w:rFonts w:ascii="Calibri" w:eastAsia="Times New Roman" w:hAnsi="Calibri" w:cs="Calibri"/>
                  <w:color w:val="000000"/>
                </w:rPr>
                <w:delText>Forward Road Image Processor (J1939 SA 232)</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3DCD8CE" w14:textId="37B6FE68" w:rsidR="00092EDF" w:rsidRPr="00BF656D" w:rsidDel="00F25EFF" w:rsidRDefault="00092EDF" w:rsidP="00BF656D">
            <w:pPr>
              <w:spacing w:after="0" w:line="240" w:lineRule="auto"/>
              <w:jc w:val="center"/>
              <w:rPr>
                <w:del w:id="1220" w:author="Ben Gardiner" w:date="2022-05-09T12:46:00Z"/>
                <w:rFonts w:ascii="Calibri" w:eastAsia="Times New Roman" w:hAnsi="Calibri" w:cs="Calibri"/>
                <w:b/>
                <w:bCs/>
                <w:color w:val="000000"/>
                <w:sz w:val="24"/>
                <w:szCs w:val="24"/>
              </w:rPr>
            </w:pPr>
            <w:del w:id="1221" w:author="Ben Gardiner" w:date="2022-05-09T12:46:00Z">
              <w:r w:rsidRPr="00BF656D"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4A75F688" w14:textId="06F86882" w:rsidR="00092EDF" w:rsidRPr="00BF656D" w:rsidDel="00F25EFF" w:rsidRDefault="00092EDF" w:rsidP="00BF656D">
            <w:pPr>
              <w:spacing w:after="0" w:line="240" w:lineRule="auto"/>
              <w:rPr>
                <w:del w:id="1222" w:author="Ben Gardiner" w:date="2022-05-09T12:46:00Z"/>
                <w:rFonts w:ascii="Calibri" w:eastAsia="Times New Roman" w:hAnsi="Calibri" w:cs="Calibri"/>
                <w:color w:val="000000"/>
              </w:rPr>
            </w:pPr>
            <w:del w:id="1223" w:author="Ben Gardiner" w:date="2022-05-09T12:46:00Z">
              <w:r w:rsidRPr="00BF656D" w:rsidDel="00F25EFF">
                <w:rPr>
                  <w:rFonts w:ascii="Calibri" w:eastAsia="Times New Roman" w:hAnsi="Calibri" w:cs="Calibri"/>
                  <w:color w:val="000000"/>
                </w:rPr>
                <w:delText>large scope change risk</w:delText>
              </w:r>
            </w:del>
          </w:p>
        </w:tc>
      </w:tr>
      <w:tr w:rsidR="00092EDF" w:rsidRPr="00BF656D" w:rsidDel="00F25EFF" w14:paraId="252141C5" w14:textId="74FDDC4E" w:rsidTr="00524A01">
        <w:trPr>
          <w:trHeight w:val="864"/>
          <w:del w:id="1224"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32828C" w14:textId="132A34EC" w:rsidR="00092EDF" w:rsidRPr="00BF656D" w:rsidDel="00F25EFF" w:rsidRDefault="00092EDF" w:rsidP="00BF656D">
            <w:pPr>
              <w:spacing w:after="0" w:line="240" w:lineRule="auto"/>
              <w:rPr>
                <w:del w:id="1225" w:author="Ben Gardiner" w:date="2022-05-09T12:46:00Z"/>
                <w:rFonts w:ascii="Calibri" w:eastAsia="Times New Roman" w:hAnsi="Calibri" w:cs="Calibri"/>
                <w:color w:val="000000"/>
              </w:rPr>
            </w:pPr>
            <w:del w:id="1226" w:author="Ben Gardiner" w:date="2022-05-09T12:46:00Z">
              <w:r w:rsidRPr="00BF656D" w:rsidDel="00F25EFF">
                <w:rPr>
                  <w:rFonts w:ascii="Calibri" w:eastAsia="Times New Roman" w:hAnsi="Calibri" w:cs="Calibri"/>
                  <w:color w:val="000000"/>
                </w:rPr>
                <w:delText>ADAS Lane Keep (aka LCS Side Sensor (blind spot only) / Lane Warning / Lane Departure Warning System / Bendix Fusion / Exterior Camera for Lane Departune Warning / Driver Assistance Camera (MPC)) (J1939 SA 232, 19)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5BC739A2" w14:textId="1E8C6ACF" w:rsidR="00092EDF" w:rsidRPr="00BF656D" w:rsidDel="00F25EFF" w:rsidRDefault="00092EDF" w:rsidP="00BF656D">
            <w:pPr>
              <w:spacing w:after="0" w:line="240" w:lineRule="auto"/>
              <w:jc w:val="center"/>
              <w:rPr>
                <w:del w:id="1227" w:author="Ben Gardiner" w:date="2022-05-09T12:46:00Z"/>
                <w:rFonts w:ascii="Calibri" w:eastAsia="Times New Roman" w:hAnsi="Calibri" w:cs="Calibri"/>
                <w:b/>
                <w:bCs/>
                <w:color w:val="000000"/>
                <w:sz w:val="24"/>
                <w:szCs w:val="24"/>
              </w:rPr>
            </w:pPr>
            <w:del w:id="1228" w:author="Ben Gardiner" w:date="2022-05-09T12:46:00Z">
              <w:r w:rsidRPr="00BF656D"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04FAD099" w14:textId="3640F4D8" w:rsidR="00092EDF" w:rsidRPr="00BF656D" w:rsidDel="00F25EFF" w:rsidRDefault="00092EDF" w:rsidP="00BF656D">
            <w:pPr>
              <w:spacing w:after="0" w:line="240" w:lineRule="auto"/>
              <w:rPr>
                <w:del w:id="1229" w:author="Ben Gardiner" w:date="2022-05-09T12:46:00Z"/>
                <w:rFonts w:ascii="Calibri" w:eastAsia="Times New Roman" w:hAnsi="Calibri" w:cs="Calibri"/>
                <w:color w:val="000000"/>
              </w:rPr>
            </w:pPr>
            <w:del w:id="1230" w:author="Ben Gardiner" w:date="2022-05-09T12:46:00Z">
              <w:r w:rsidRPr="00BF656D" w:rsidDel="00F25EFF">
                <w:rPr>
                  <w:rFonts w:ascii="Calibri" w:eastAsia="Times New Roman" w:hAnsi="Calibri" w:cs="Calibri"/>
                  <w:color w:val="000000"/>
                </w:rPr>
                <w:delText>large scope change risk</w:delText>
              </w:r>
            </w:del>
          </w:p>
        </w:tc>
      </w:tr>
      <w:tr w:rsidR="00092EDF" w:rsidRPr="00BF656D" w:rsidDel="00F25EFF" w14:paraId="22A6004F" w14:textId="52385A49" w:rsidTr="00524A01">
        <w:trPr>
          <w:trHeight w:val="864"/>
          <w:del w:id="1231"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E4E149" w14:textId="3C6300E3" w:rsidR="00092EDF" w:rsidRPr="00BF656D" w:rsidDel="00F25EFF" w:rsidRDefault="00092EDF" w:rsidP="00BF656D">
            <w:pPr>
              <w:spacing w:after="0" w:line="240" w:lineRule="auto"/>
              <w:rPr>
                <w:del w:id="1232" w:author="Ben Gardiner" w:date="2022-05-09T12:46:00Z"/>
                <w:rFonts w:ascii="Calibri" w:eastAsia="Times New Roman" w:hAnsi="Calibri" w:cs="Calibri"/>
                <w:color w:val="000000"/>
              </w:rPr>
            </w:pPr>
            <w:del w:id="1233" w:author="Ben Gardiner" w:date="2022-05-09T12:46:00Z">
              <w:r w:rsidRPr="00BF656D" w:rsidDel="00F25EFF">
                <w:rPr>
                  <w:rFonts w:ascii="Calibri" w:eastAsia="Times New Roman" w:hAnsi="Calibri" w:cs="Calibri"/>
                  <w:color w:val="000000"/>
                </w:rPr>
                <w:delText>Automated Driving (L0-L2) (aka Bendix FLR and FLC (Forward looking Camera / Radar))</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2A36244" w14:textId="6D758E8B" w:rsidR="00092EDF" w:rsidRPr="00BF656D" w:rsidDel="00F25EFF" w:rsidRDefault="00092EDF" w:rsidP="00BF656D">
            <w:pPr>
              <w:spacing w:after="0" w:line="240" w:lineRule="auto"/>
              <w:jc w:val="center"/>
              <w:rPr>
                <w:del w:id="1234" w:author="Ben Gardiner" w:date="2022-05-09T12:46:00Z"/>
                <w:rFonts w:ascii="Calibri" w:eastAsia="Times New Roman" w:hAnsi="Calibri" w:cs="Calibri"/>
                <w:b/>
                <w:bCs/>
                <w:color w:val="000000"/>
                <w:sz w:val="24"/>
                <w:szCs w:val="24"/>
              </w:rPr>
            </w:pPr>
            <w:del w:id="1235" w:author="Ben Gardiner" w:date="2022-05-09T12:46:00Z">
              <w:r w:rsidRPr="00BF656D"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00FDC61D" w14:textId="290C26C7" w:rsidR="00092EDF" w:rsidRPr="00BF656D" w:rsidDel="00F25EFF" w:rsidRDefault="00092EDF" w:rsidP="00BF656D">
            <w:pPr>
              <w:spacing w:after="0" w:line="240" w:lineRule="auto"/>
              <w:rPr>
                <w:del w:id="1236" w:author="Ben Gardiner" w:date="2022-05-09T12:46:00Z"/>
                <w:rFonts w:ascii="Calibri" w:eastAsia="Times New Roman" w:hAnsi="Calibri" w:cs="Calibri"/>
                <w:color w:val="000000"/>
              </w:rPr>
            </w:pPr>
            <w:del w:id="1237" w:author="Ben Gardiner" w:date="2022-05-09T12:46:00Z">
              <w:r w:rsidRPr="00BF656D" w:rsidDel="00F25EFF">
                <w:rPr>
                  <w:rFonts w:ascii="Calibri" w:eastAsia="Times New Roman" w:hAnsi="Calibri" w:cs="Calibri"/>
                  <w:color w:val="000000"/>
                </w:rPr>
                <w:delText>medium safety risk</w:delText>
              </w:r>
            </w:del>
          </w:p>
        </w:tc>
      </w:tr>
      <w:tr w:rsidR="00092EDF" w:rsidRPr="00BF656D" w:rsidDel="00F25EFF" w14:paraId="074D394C" w14:textId="6C3F7BBF" w:rsidTr="00524A01">
        <w:trPr>
          <w:trHeight w:val="864"/>
          <w:del w:id="1238"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668BE6" w14:textId="4CCFC009" w:rsidR="00092EDF" w:rsidRPr="00BF656D" w:rsidDel="00F25EFF" w:rsidRDefault="00092EDF" w:rsidP="00BF656D">
            <w:pPr>
              <w:spacing w:after="0" w:line="240" w:lineRule="auto"/>
              <w:rPr>
                <w:del w:id="1239" w:author="Ben Gardiner" w:date="2022-05-09T12:46:00Z"/>
                <w:rFonts w:ascii="Calibri" w:eastAsia="Times New Roman" w:hAnsi="Calibri" w:cs="Calibri"/>
                <w:color w:val="000000"/>
              </w:rPr>
            </w:pPr>
            <w:del w:id="1240" w:author="Ben Gardiner" w:date="2022-05-09T12:46:00Z">
              <w:r w:rsidRPr="00BF656D" w:rsidDel="00F25EFF">
                <w:rPr>
                  <w:rFonts w:ascii="Calibri" w:eastAsia="Times New Roman" w:hAnsi="Calibri" w:cs="Calibri"/>
                  <w:color w:val="000000"/>
                </w:rPr>
                <w:delText>Collision Avoidance (J1939 SA 42)</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A11DA8C" w14:textId="7DCE26A1" w:rsidR="00092EDF" w:rsidRPr="00BF656D" w:rsidDel="00F25EFF" w:rsidRDefault="00092EDF" w:rsidP="00BF656D">
            <w:pPr>
              <w:spacing w:after="0" w:line="240" w:lineRule="auto"/>
              <w:jc w:val="center"/>
              <w:rPr>
                <w:del w:id="1241" w:author="Ben Gardiner" w:date="2022-05-09T12:46:00Z"/>
                <w:rFonts w:ascii="Calibri" w:eastAsia="Times New Roman" w:hAnsi="Calibri" w:cs="Calibri"/>
                <w:b/>
                <w:bCs/>
                <w:color w:val="000000"/>
                <w:sz w:val="24"/>
                <w:szCs w:val="24"/>
              </w:rPr>
            </w:pPr>
            <w:del w:id="1242" w:author="Ben Gardiner" w:date="2022-05-09T12:46:00Z">
              <w:r w:rsidRPr="00BF656D"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9FA02E0" w14:textId="4CC993FF" w:rsidR="00092EDF" w:rsidRPr="00BF656D" w:rsidDel="00F25EFF" w:rsidRDefault="00092EDF" w:rsidP="00BF656D">
            <w:pPr>
              <w:spacing w:after="0" w:line="240" w:lineRule="auto"/>
              <w:rPr>
                <w:del w:id="1243" w:author="Ben Gardiner" w:date="2022-05-09T12:46:00Z"/>
                <w:rFonts w:ascii="Calibri" w:eastAsia="Times New Roman" w:hAnsi="Calibri" w:cs="Calibri"/>
                <w:color w:val="000000"/>
              </w:rPr>
            </w:pPr>
            <w:del w:id="1244" w:author="Ben Gardiner" w:date="2022-05-09T12:46:00Z">
              <w:r w:rsidRPr="00BF656D" w:rsidDel="00F25EFF">
                <w:rPr>
                  <w:rFonts w:ascii="Calibri" w:eastAsia="Times New Roman" w:hAnsi="Calibri" w:cs="Calibri"/>
                  <w:color w:val="000000"/>
                </w:rPr>
                <w:delText>medium total risk</w:delText>
              </w:r>
            </w:del>
          </w:p>
        </w:tc>
      </w:tr>
      <w:tr w:rsidR="00092EDF" w:rsidRPr="00BF656D" w:rsidDel="00F25EFF" w14:paraId="7E5698B1" w14:textId="052DCDD5" w:rsidTr="00524A01">
        <w:trPr>
          <w:trHeight w:val="864"/>
          <w:del w:id="1245"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9BDE12" w14:textId="42920181" w:rsidR="00092EDF" w:rsidRPr="00BF656D" w:rsidDel="00F25EFF" w:rsidRDefault="00092EDF" w:rsidP="00BF656D">
            <w:pPr>
              <w:spacing w:after="0" w:line="240" w:lineRule="auto"/>
              <w:rPr>
                <w:del w:id="1246" w:author="Ben Gardiner" w:date="2022-05-09T12:46:00Z"/>
                <w:rFonts w:ascii="Calibri" w:eastAsia="Times New Roman" w:hAnsi="Calibri" w:cs="Calibri"/>
                <w:color w:val="000000"/>
              </w:rPr>
            </w:pPr>
            <w:del w:id="1247" w:author="Ben Gardiner" w:date="2022-05-09T12:46:00Z">
              <w:r w:rsidRPr="00BF656D" w:rsidDel="00F25EFF">
                <w:rPr>
                  <w:rFonts w:ascii="Calibri" w:eastAsia="Times New Roman" w:hAnsi="Calibri" w:cs="Calibri"/>
                  <w:color w:val="000000"/>
                </w:rPr>
                <w:delText>Personnel Detection Device (aka Pedestrian Detection)</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EA31AA0" w14:textId="0D8D4D3A" w:rsidR="00092EDF" w:rsidRPr="00BF656D" w:rsidDel="00F25EFF" w:rsidRDefault="00092EDF" w:rsidP="00BF656D">
            <w:pPr>
              <w:spacing w:after="0" w:line="240" w:lineRule="auto"/>
              <w:jc w:val="center"/>
              <w:rPr>
                <w:del w:id="1248" w:author="Ben Gardiner" w:date="2022-05-09T12:46:00Z"/>
                <w:rFonts w:ascii="Calibri" w:eastAsia="Times New Roman" w:hAnsi="Calibri" w:cs="Calibri"/>
                <w:b/>
                <w:bCs/>
                <w:color w:val="000000"/>
                <w:sz w:val="24"/>
                <w:szCs w:val="24"/>
              </w:rPr>
            </w:pPr>
            <w:del w:id="1249" w:author="Ben Gardiner" w:date="2022-05-09T12:46:00Z">
              <w:r w:rsidRPr="00BF656D"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2414DE8" w14:textId="07BD5335" w:rsidR="00092EDF" w:rsidRPr="00BF656D" w:rsidDel="00F25EFF" w:rsidRDefault="00092EDF" w:rsidP="00BF656D">
            <w:pPr>
              <w:spacing w:after="0" w:line="240" w:lineRule="auto"/>
              <w:rPr>
                <w:del w:id="1250" w:author="Ben Gardiner" w:date="2022-05-09T12:46:00Z"/>
                <w:rFonts w:ascii="Calibri" w:eastAsia="Times New Roman" w:hAnsi="Calibri" w:cs="Calibri"/>
                <w:color w:val="000000"/>
              </w:rPr>
            </w:pPr>
            <w:del w:id="1251" w:author="Ben Gardiner" w:date="2022-05-09T12:46:00Z">
              <w:r w:rsidRPr="00BF656D" w:rsidDel="00F25EFF">
                <w:rPr>
                  <w:rFonts w:ascii="Calibri" w:eastAsia="Times New Roman" w:hAnsi="Calibri" w:cs="Calibri"/>
                  <w:color w:val="000000"/>
                </w:rPr>
                <w:delText>min total risk</w:delText>
              </w:r>
            </w:del>
          </w:p>
        </w:tc>
      </w:tr>
      <w:tr w:rsidR="00092EDF" w:rsidRPr="00BF656D" w:rsidDel="00F25EFF" w14:paraId="70AB3CA5" w14:textId="6A44CF41" w:rsidTr="00524A01">
        <w:trPr>
          <w:trHeight w:val="864"/>
          <w:del w:id="1252"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B2CAF37" w14:textId="61EE922F" w:rsidR="00092EDF" w:rsidRPr="00BF656D" w:rsidDel="00F25EFF" w:rsidRDefault="00092EDF" w:rsidP="00BF656D">
            <w:pPr>
              <w:spacing w:after="0" w:line="240" w:lineRule="auto"/>
              <w:rPr>
                <w:del w:id="1253" w:author="Ben Gardiner" w:date="2022-05-09T12:46:00Z"/>
                <w:rFonts w:ascii="Calibri" w:eastAsia="Times New Roman" w:hAnsi="Calibri" w:cs="Calibri"/>
                <w:color w:val="000000"/>
              </w:rPr>
            </w:pPr>
            <w:del w:id="1254" w:author="Ben Gardiner" w:date="2022-05-09T12:46:00Z">
              <w:r w:rsidRPr="00BF656D" w:rsidDel="00F25EFF">
                <w:rPr>
                  <w:rFonts w:ascii="Calibri" w:eastAsia="Times New Roman" w:hAnsi="Calibri" w:cs="Calibri"/>
                  <w:color w:val="000000"/>
                </w:rPr>
                <w:delText>Slope Sensor (aka Hill Start Assist)</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C4AC6FE" w14:textId="5A424E55" w:rsidR="00092EDF" w:rsidRPr="00BF656D" w:rsidDel="00F25EFF" w:rsidRDefault="00092EDF" w:rsidP="00BF656D">
            <w:pPr>
              <w:spacing w:after="0" w:line="240" w:lineRule="auto"/>
              <w:jc w:val="center"/>
              <w:rPr>
                <w:del w:id="1255" w:author="Ben Gardiner" w:date="2022-05-09T12:46:00Z"/>
                <w:rFonts w:ascii="Calibri" w:eastAsia="Times New Roman" w:hAnsi="Calibri" w:cs="Calibri"/>
                <w:b/>
                <w:bCs/>
                <w:color w:val="000000"/>
                <w:sz w:val="24"/>
                <w:szCs w:val="24"/>
              </w:rPr>
            </w:pPr>
            <w:del w:id="1256" w:author="Ben Gardiner" w:date="2022-05-09T12:46:00Z">
              <w:r w:rsidRPr="00BF656D"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BC0DB56" w14:textId="45A1C664" w:rsidR="00092EDF" w:rsidRPr="00BF656D" w:rsidDel="00F25EFF" w:rsidRDefault="00092EDF" w:rsidP="00BF656D">
            <w:pPr>
              <w:spacing w:after="0" w:line="240" w:lineRule="auto"/>
              <w:rPr>
                <w:del w:id="1257" w:author="Ben Gardiner" w:date="2022-05-09T12:46:00Z"/>
                <w:rFonts w:ascii="Calibri" w:eastAsia="Times New Roman" w:hAnsi="Calibri" w:cs="Calibri"/>
                <w:color w:val="000000"/>
              </w:rPr>
            </w:pPr>
            <w:del w:id="1258" w:author="Ben Gardiner" w:date="2022-05-09T12:46:00Z">
              <w:r w:rsidRPr="00BF656D" w:rsidDel="00F25EFF">
                <w:rPr>
                  <w:rFonts w:ascii="Calibri" w:eastAsia="Times New Roman" w:hAnsi="Calibri" w:cs="Calibri"/>
                  <w:color w:val="000000"/>
                </w:rPr>
                <w:delText>min total risk</w:delText>
              </w:r>
            </w:del>
          </w:p>
        </w:tc>
      </w:tr>
      <w:tr w:rsidR="00092EDF" w:rsidRPr="00BF656D" w:rsidDel="00F25EFF" w14:paraId="377F70B3" w14:textId="319AAA20" w:rsidTr="00524A01">
        <w:trPr>
          <w:trHeight w:val="864"/>
          <w:del w:id="1259"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26DF0" w14:textId="7E708973" w:rsidR="00092EDF" w:rsidRPr="00BF656D" w:rsidDel="00F25EFF" w:rsidRDefault="00092EDF" w:rsidP="00BF656D">
            <w:pPr>
              <w:spacing w:after="0" w:line="240" w:lineRule="auto"/>
              <w:rPr>
                <w:del w:id="1260" w:author="Ben Gardiner" w:date="2022-05-09T12:46:00Z"/>
                <w:rFonts w:ascii="Calibri" w:eastAsia="Times New Roman" w:hAnsi="Calibri" w:cs="Calibri"/>
                <w:color w:val="000000"/>
              </w:rPr>
            </w:pPr>
            <w:del w:id="1261" w:author="Ben Gardiner" w:date="2022-05-09T12:46:00Z">
              <w:r w:rsidRPr="00BF656D" w:rsidDel="00F25EFF">
                <w:rPr>
                  <w:rFonts w:ascii="Calibri" w:eastAsia="Times New Roman" w:hAnsi="Calibri" w:cs="Calibri"/>
                  <w:color w:val="000000"/>
                </w:rPr>
                <w:delText>Aerodynamic Control (J1939 SA 27)</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38094E3" w14:textId="0545255D" w:rsidR="00092EDF" w:rsidRPr="00BF656D" w:rsidDel="00F25EFF" w:rsidRDefault="005F7648" w:rsidP="00BF656D">
            <w:pPr>
              <w:spacing w:after="0" w:line="240" w:lineRule="auto"/>
              <w:jc w:val="center"/>
              <w:rPr>
                <w:del w:id="1262" w:author="Ben Gardiner" w:date="2022-05-09T12:46:00Z"/>
                <w:rFonts w:ascii="Calibri" w:eastAsia="Times New Roman" w:hAnsi="Calibri" w:cs="Calibri"/>
                <w:b/>
                <w:bCs/>
                <w:color w:val="000000"/>
                <w:sz w:val="24"/>
                <w:szCs w:val="24"/>
              </w:rPr>
            </w:pPr>
            <w:del w:id="1263" w:author="Ben Gardiner" w:date="2022-05-09T12:46: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66DC9650" w14:textId="33D5F166" w:rsidR="00092EDF" w:rsidRPr="00BF656D" w:rsidDel="00F25EFF" w:rsidRDefault="00092EDF" w:rsidP="00BF656D">
            <w:pPr>
              <w:spacing w:after="0" w:line="240" w:lineRule="auto"/>
              <w:rPr>
                <w:del w:id="1264" w:author="Ben Gardiner" w:date="2022-05-09T12:46:00Z"/>
                <w:rFonts w:ascii="Calibri" w:eastAsia="Times New Roman" w:hAnsi="Calibri" w:cs="Calibri"/>
                <w:color w:val="000000"/>
              </w:rPr>
            </w:pPr>
            <w:del w:id="1265" w:author="Ben Gardiner" w:date="2022-05-09T12:46:00Z">
              <w:r w:rsidRPr="00BF656D" w:rsidDel="00F25EFF">
                <w:rPr>
                  <w:rFonts w:ascii="Calibri" w:eastAsia="Times New Roman" w:hAnsi="Calibri" w:cs="Calibri"/>
                  <w:color w:val="000000"/>
                </w:rPr>
                <w:delText>no responses / not common component</w:delText>
              </w:r>
            </w:del>
          </w:p>
        </w:tc>
      </w:tr>
      <w:tr w:rsidR="00092EDF" w:rsidRPr="00BF656D" w:rsidDel="00F25EFF" w14:paraId="7DE9AE2E" w14:textId="33B1431D" w:rsidTr="00524A01">
        <w:trPr>
          <w:trHeight w:val="864"/>
          <w:del w:id="1266"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13639C" w14:textId="05D1DF19" w:rsidR="00092EDF" w:rsidRPr="00BF656D" w:rsidDel="00F25EFF" w:rsidRDefault="00092EDF" w:rsidP="00BF656D">
            <w:pPr>
              <w:spacing w:after="0" w:line="240" w:lineRule="auto"/>
              <w:rPr>
                <w:del w:id="1267" w:author="Ben Gardiner" w:date="2022-05-09T12:46:00Z"/>
                <w:rFonts w:ascii="Calibri" w:eastAsia="Times New Roman" w:hAnsi="Calibri" w:cs="Calibri"/>
                <w:color w:val="000000"/>
              </w:rPr>
            </w:pPr>
            <w:del w:id="1268" w:author="Ben Gardiner" w:date="2022-05-09T12:46:00Z">
              <w:r w:rsidRPr="00BF656D" w:rsidDel="00F25EFF">
                <w:rPr>
                  <w:rFonts w:ascii="Calibri" w:eastAsia="Times New Roman" w:hAnsi="Calibri" w:cs="Calibri"/>
                  <w:color w:val="000000"/>
                </w:rPr>
                <w:delText>Electrical System (J1939 SA 30)</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5E136AF" w14:textId="4522443E" w:rsidR="00092EDF" w:rsidRPr="00BF656D" w:rsidDel="00F25EFF" w:rsidRDefault="005F7648" w:rsidP="00BF656D">
            <w:pPr>
              <w:spacing w:after="0" w:line="240" w:lineRule="auto"/>
              <w:jc w:val="center"/>
              <w:rPr>
                <w:del w:id="1269" w:author="Ben Gardiner" w:date="2022-05-09T12:46:00Z"/>
                <w:rFonts w:ascii="Calibri" w:eastAsia="Times New Roman" w:hAnsi="Calibri" w:cs="Calibri"/>
                <w:b/>
                <w:bCs/>
                <w:color w:val="000000"/>
                <w:sz w:val="24"/>
                <w:szCs w:val="24"/>
              </w:rPr>
            </w:pPr>
            <w:del w:id="1270" w:author="Ben Gardiner" w:date="2022-05-09T12:46: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7BFB9756" w14:textId="0B9379B8" w:rsidR="00092EDF" w:rsidRPr="00BF656D" w:rsidDel="00F25EFF" w:rsidRDefault="00092EDF" w:rsidP="00BF656D">
            <w:pPr>
              <w:spacing w:after="0" w:line="240" w:lineRule="auto"/>
              <w:rPr>
                <w:del w:id="1271" w:author="Ben Gardiner" w:date="2022-05-09T12:46:00Z"/>
                <w:rFonts w:ascii="Calibri" w:eastAsia="Times New Roman" w:hAnsi="Calibri" w:cs="Calibri"/>
                <w:color w:val="000000"/>
              </w:rPr>
            </w:pPr>
            <w:del w:id="1272" w:author="Ben Gardiner" w:date="2022-05-09T12:46:00Z">
              <w:r w:rsidRPr="00BF656D" w:rsidDel="00F25EFF">
                <w:rPr>
                  <w:rFonts w:ascii="Calibri" w:eastAsia="Times New Roman" w:hAnsi="Calibri" w:cs="Calibri"/>
                  <w:color w:val="000000"/>
                </w:rPr>
                <w:delText>no responses / not common component</w:delText>
              </w:r>
            </w:del>
          </w:p>
        </w:tc>
      </w:tr>
      <w:tr w:rsidR="00092EDF" w:rsidRPr="00BF656D" w:rsidDel="00F25EFF" w14:paraId="059122FF" w14:textId="6DD07DD6" w:rsidTr="00524A01">
        <w:trPr>
          <w:trHeight w:val="864"/>
          <w:del w:id="1273"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8CC294E" w14:textId="6D90AEE2" w:rsidR="00092EDF" w:rsidRPr="00BF656D" w:rsidDel="00F25EFF" w:rsidRDefault="00092EDF" w:rsidP="00BF656D">
            <w:pPr>
              <w:spacing w:after="0" w:line="240" w:lineRule="auto"/>
              <w:rPr>
                <w:del w:id="1274" w:author="Ben Gardiner" w:date="2022-05-09T12:46:00Z"/>
                <w:rFonts w:ascii="Calibri" w:eastAsia="Times New Roman" w:hAnsi="Calibri" w:cs="Calibri"/>
                <w:color w:val="000000"/>
              </w:rPr>
            </w:pPr>
            <w:del w:id="1275" w:author="Ben Gardiner" w:date="2022-05-09T12:46:00Z">
              <w:r w:rsidRPr="00BF656D" w:rsidDel="00F25EFF">
                <w:rPr>
                  <w:rFonts w:ascii="Calibri" w:eastAsia="Times New Roman" w:hAnsi="Calibri" w:cs="Calibri"/>
                  <w:color w:val="000000"/>
                </w:rPr>
                <w:delText>Hitch Control (J1939 SA 35)</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B593BED" w14:textId="177B3905" w:rsidR="00092EDF" w:rsidRPr="00BF656D" w:rsidDel="00F25EFF" w:rsidRDefault="005F7648" w:rsidP="00BF656D">
            <w:pPr>
              <w:spacing w:after="0" w:line="240" w:lineRule="auto"/>
              <w:jc w:val="center"/>
              <w:rPr>
                <w:del w:id="1276" w:author="Ben Gardiner" w:date="2022-05-09T12:46:00Z"/>
                <w:rFonts w:ascii="Calibri" w:eastAsia="Times New Roman" w:hAnsi="Calibri" w:cs="Calibri"/>
                <w:b/>
                <w:bCs/>
                <w:color w:val="000000"/>
                <w:sz w:val="24"/>
                <w:szCs w:val="24"/>
              </w:rPr>
            </w:pPr>
            <w:del w:id="1277" w:author="Ben Gardiner" w:date="2022-05-09T12:46: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495CBB7A" w14:textId="12269937" w:rsidR="00092EDF" w:rsidRPr="00BF656D" w:rsidDel="00F25EFF" w:rsidRDefault="00092EDF" w:rsidP="00BF656D">
            <w:pPr>
              <w:spacing w:after="0" w:line="240" w:lineRule="auto"/>
              <w:rPr>
                <w:del w:id="1278" w:author="Ben Gardiner" w:date="2022-05-09T12:46:00Z"/>
                <w:rFonts w:ascii="Calibri" w:eastAsia="Times New Roman" w:hAnsi="Calibri" w:cs="Calibri"/>
                <w:color w:val="000000"/>
              </w:rPr>
            </w:pPr>
            <w:del w:id="1279" w:author="Ben Gardiner" w:date="2022-05-09T12:46:00Z">
              <w:r w:rsidRPr="00BF656D" w:rsidDel="00F25EFF">
                <w:rPr>
                  <w:rFonts w:ascii="Calibri" w:eastAsia="Times New Roman" w:hAnsi="Calibri" w:cs="Calibri"/>
                  <w:color w:val="000000"/>
                </w:rPr>
                <w:delText>no responses / not common component</w:delText>
              </w:r>
            </w:del>
          </w:p>
        </w:tc>
      </w:tr>
      <w:tr w:rsidR="00092EDF" w:rsidRPr="00BF656D" w:rsidDel="00F25EFF" w14:paraId="44D30A24" w14:textId="4405BC1F" w:rsidTr="00524A01">
        <w:trPr>
          <w:trHeight w:val="864"/>
          <w:del w:id="1280" w:author="Ben Gardiner" w:date="2022-05-09T12:46: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F844CA" w14:textId="127BEE64" w:rsidR="00092EDF" w:rsidRPr="00BF656D" w:rsidDel="00F25EFF" w:rsidRDefault="00092EDF" w:rsidP="00BF656D">
            <w:pPr>
              <w:spacing w:after="0" w:line="240" w:lineRule="auto"/>
              <w:rPr>
                <w:del w:id="1281" w:author="Ben Gardiner" w:date="2022-05-09T12:46:00Z"/>
                <w:rFonts w:ascii="Calibri" w:eastAsia="Times New Roman" w:hAnsi="Calibri" w:cs="Calibri"/>
                <w:color w:val="000000"/>
              </w:rPr>
            </w:pPr>
            <w:del w:id="1282" w:author="Ben Gardiner" w:date="2022-05-09T12:46:00Z">
              <w:r w:rsidRPr="00BF656D" w:rsidDel="00F25EFF">
                <w:rPr>
                  <w:rFonts w:ascii="Calibri" w:eastAsia="Times New Roman" w:hAnsi="Calibri" w:cs="Calibri"/>
                  <w:color w:val="000000"/>
                </w:rPr>
                <w:delText>Power Systems Manager (J1939 SA 91)</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6E73BD0A" w14:textId="22D3B18C" w:rsidR="00092EDF" w:rsidRPr="00BF656D" w:rsidDel="00F25EFF" w:rsidRDefault="005F7648" w:rsidP="00BF656D">
            <w:pPr>
              <w:spacing w:after="0" w:line="240" w:lineRule="auto"/>
              <w:jc w:val="center"/>
              <w:rPr>
                <w:del w:id="1283" w:author="Ben Gardiner" w:date="2022-05-09T12:46:00Z"/>
                <w:rFonts w:ascii="Calibri" w:eastAsia="Times New Roman" w:hAnsi="Calibri" w:cs="Calibri"/>
                <w:b/>
                <w:bCs/>
                <w:color w:val="000000"/>
                <w:sz w:val="24"/>
                <w:szCs w:val="24"/>
              </w:rPr>
            </w:pPr>
            <w:del w:id="1284" w:author="Ben Gardiner" w:date="2022-05-09T12:46: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92829A8" w14:textId="28D30F7B" w:rsidR="00092EDF" w:rsidRPr="00BF656D" w:rsidDel="00F25EFF" w:rsidRDefault="00092EDF" w:rsidP="00BF656D">
            <w:pPr>
              <w:spacing w:after="0" w:line="240" w:lineRule="auto"/>
              <w:rPr>
                <w:del w:id="1285" w:author="Ben Gardiner" w:date="2022-05-09T12:46:00Z"/>
                <w:rFonts w:ascii="Calibri" w:eastAsia="Times New Roman" w:hAnsi="Calibri" w:cs="Calibri"/>
                <w:color w:val="000000"/>
              </w:rPr>
            </w:pPr>
            <w:del w:id="1286" w:author="Ben Gardiner" w:date="2022-05-09T12:46:00Z">
              <w:r w:rsidRPr="00BF656D" w:rsidDel="00F25EFF">
                <w:rPr>
                  <w:rFonts w:ascii="Calibri" w:eastAsia="Times New Roman" w:hAnsi="Calibri" w:cs="Calibri"/>
                  <w:color w:val="000000"/>
                </w:rPr>
                <w:delText>no responses / not common component</w:delText>
              </w:r>
            </w:del>
          </w:p>
        </w:tc>
      </w:tr>
    </w:tbl>
    <w:p w14:paraId="308A2F54" w14:textId="3B51EDA2" w:rsidR="00BF656D" w:rsidDel="00F25EFF" w:rsidRDefault="00BF656D">
      <w:pPr>
        <w:shd w:val="clear" w:color="auto" w:fill="FFFFFF"/>
        <w:spacing w:before="100" w:beforeAutospacing="1" w:after="100" w:afterAutospacing="1" w:line="240" w:lineRule="auto"/>
        <w:rPr>
          <w:del w:id="1287" w:author="Ben Gardiner" w:date="2022-05-09T12:46:00Z"/>
          <w:rFonts w:eastAsia="Times New Roman" w:cstheme="minorHAnsi"/>
          <w:color w:val="2E3338"/>
        </w:rPr>
        <w:pPrChange w:id="1288" w:author="Ben Gardiner" w:date="2022-05-09T12:46:00Z">
          <w:pPr>
            <w:shd w:val="clear" w:color="auto" w:fill="FFFFFF"/>
            <w:spacing w:before="100" w:beforeAutospacing="1" w:after="100" w:afterAutospacing="1" w:line="240" w:lineRule="auto"/>
            <w:ind w:left="720"/>
          </w:pPr>
        </w:pPrChange>
      </w:pPr>
    </w:p>
    <w:p w14:paraId="2564D4C3" w14:textId="77777777" w:rsidR="008C2F83" w:rsidDel="008C2F83" w:rsidRDefault="0095248C" w:rsidP="008C2F83">
      <w:pPr>
        <w:shd w:val="clear" w:color="auto" w:fill="FFFFFF"/>
        <w:spacing w:before="100" w:beforeAutospacing="1" w:after="100" w:afterAutospacing="1" w:line="240" w:lineRule="auto"/>
        <w:ind w:left="720"/>
        <w:rPr>
          <w:rFonts w:eastAsia="Times New Roman" w:cstheme="minorHAnsi"/>
          <w:color w:val="2E3338"/>
        </w:rPr>
      </w:pPr>
      <w:r w:rsidRPr="00AC7E0A">
        <w:rPr>
          <w:rFonts w:eastAsia="Times New Roman" w:cstheme="minorHAnsi"/>
          <w:color w:val="2E3338"/>
        </w:rPr>
        <w:t>FUEL TANK &amp; EQUIPMENT</w:t>
      </w:r>
    </w:p>
    <w:tbl>
      <w:tblPr>
        <w:tblW w:w="9020" w:type="dxa"/>
        <w:tblLook w:val="04A0" w:firstRow="1" w:lastRow="0" w:firstColumn="1" w:lastColumn="0" w:noHBand="0" w:noVBand="1"/>
        <w:tblPrChange w:id="1289" w:author="Ben Gardiner" w:date="2022-05-09T12:47:00Z">
          <w:tblPr>
            <w:tblW w:w="9020" w:type="dxa"/>
            <w:tblLook w:val="04A0" w:firstRow="1" w:lastRow="0" w:firstColumn="1" w:lastColumn="0" w:noHBand="0" w:noVBand="1"/>
          </w:tblPr>
        </w:tblPrChange>
      </w:tblPr>
      <w:tblGrid>
        <w:gridCol w:w="5431"/>
        <w:gridCol w:w="1585"/>
        <w:gridCol w:w="2004"/>
        <w:tblGridChange w:id="1290">
          <w:tblGrid>
            <w:gridCol w:w="5740"/>
            <w:gridCol w:w="1240"/>
            <w:gridCol w:w="2040"/>
          </w:tblGrid>
        </w:tblGridChange>
      </w:tblGrid>
      <w:tr w:rsidR="00F25EFF" w:rsidRPr="008C2F83" w14:paraId="3568E365" w14:textId="77777777" w:rsidTr="00792A4E">
        <w:trPr>
          <w:trHeight w:val="864"/>
          <w:trPrChange w:id="1291" w:author="Ben Gardiner" w:date="2022-05-09T12:47: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292" w:author="Ben Gardiner" w:date="2022-05-09T12:47: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2842FB7B" w14:textId="5C38E7C6" w:rsidR="00F25EFF" w:rsidRPr="008C2F83" w:rsidRDefault="00F25EFF" w:rsidP="00F25EFF">
            <w:pPr>
              <w:spacing w:after="0" w:line="240" w:lineRule="auto"/>
              <w:rPr>
                <w:rFonts w:ascii="Calibri" w:eastAsia="Times New Roman" w:hAnsi="Calibri" w:cs="Calibri"/>
                <w:color w:val="000000"/>
              </w:rPr>
            </w:pPr>
            <w:ins w:id="1293" w:author="Ben Gardiner" w:date="2022-05-09T12:47:00Z">
              <w:r>
                <w:rPr>
                  <w:rFonts w:ascii="Calibri" w:hAnsi="Calibri" w:cs="Calibri"/>
                  <w:color w:val="000000"/>
                </w:rPr>
                <w:t>Fuel Actuator (J1939 SA 15)</w:t>
              </w:r>
            </w:ins>
            <w:del w:id="1294" w:author="Ben Gardiner" w:date="2022-05-09T12:47:00Z">
              <w:r w:rsidRPr="008C2F83" w:rsidDel="00792A4E">
                <w:rPr>
                  <w:rFonts w:ascii="Calibri" w:eastAsia="Times New Roman" w:hAnsi="Calibri" w:cs="Calibri"/>
                  <w:color w:val="000000"/>
                </w:rPr>
                <w:delText>Fuel Actuator (J1939 SA 15)</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1295" w:author="Ben Gardiner" w:date="2022-05-09T12:47:00Z">
              <w:tcPr>
                <w:tcW w:w="1240" w:type="dxa"/>
                <w:tcBorders>
                  <w:top w:val="single" w:sz="4" w:space="0" w:color="auto"/>
                  <w:left w:val="double" w:sz="6" w:space="0" w:color="00B0F0"/>
                  <w:bottom w:val="nil"/>
                  <w:right w:val="single" w:sz="4" w:space="0" w:color="auto"/>
                </w:tcBorders>
                <w:shd w:val="clear" w:color="000000" w:fill="FFEB84"/>
                <w:vAlign w:val="center"/>
                <w:hideMark/>
              </w:tcPr>
            </w:tcPrChange>
          </w:tcPr>
          <w:p w14:paraId="2CB671D4" w14:textId="108FA4D7" w:rsidR="00F25EFF" w:rsidRPr="008C2F83" w:rsidRDefault="00F25EFF" w:rsidP="00F25EFF">
            <w:pPr>
              <w:spacing w:after="0" w:line="240" w:lineRule="auto"/>
              <w:jc w:val="center"/>
              <w:rPr>
                <w:rFonts w:ascii="Calibri" w:eastAsia="Times New Roman" w:hAnsi="Calibri" w:cs="Calibri"/>
                <w:b/>
                <w:bCs/>
                <w:color w:val="000000"/>
                <w:sz w:val="24"/>
                <w:szCs w:val="24"/>
              </w:rPr>
            </w:pPr>
            <w:ins w:id="1296" w:author="Ben Gardiner" w:date="2022-05-09T12:47:00Z">
              <w:r>
                <w:rPr>
                  <w:rFonts w:ascii="Calibri" w:hAnsi="Calibri" w:cs="Calibri"/>
                  <w:b/>
                  <w:bCs/>
                  <w:color w:val="000000"/>
                </w:rPr>
                <w:t>4</w:t>
              </w:r>
            </w:ins>
            <w:del w:id="1297" w:author="Ben Gardiner" w:date="2022-05-09T12:47:00Z">
              <w:r w:rsidRPr="008C2F83" w:rsidDel="00792A4E">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Change w:id="1298" w:author="Ben Gardiner" w:date="2022-05-09T12:47:00Z">
              <w:tcPr>
                <w:tcW w:w="2040" w:type="dxa"/>
                <w:tcBorders>
                  <w:top w:val="single" w:sz="4" w:space="0" w:color="auto"/>
                  <w:left w:val="nil"/>
                  <w:bottom w:val="nil"/>
                  <w:right w:val="single" w:sz="4" w:space="0" w:color="auto"/>
                </w:tcBorders>
                <w:shd w:val="clear" w:color="000000" w:fill="FFFFFF"/>
                <w:vAlign w:val="bottom"/>
                <w:hideMark/>
              </w:tcPr>
            </w:tcPrChange>
          </w:tcPr>
          <w:p w14:paraId="6E39AB2E" w14:textId="1093AD63" w:rsidR="00F25EFF" w:rsidRPr="008C2F83" w:rsidRDefault="00F25EFF" w:rsidP="00F25EFF">
            <w:pPr>
              <w:spacing w:after="0" w:line="240" w:lineRule="auto"/>
              <w:rPr>
                <w:rFonts w:ascii="Calibri" w:eastAsia="Times New Roman" w:hAnsi="Calibri" w:cs="Calibri"/>
                <w:color w:val="000000"/>
              </w:rPr>
            </w:pPr>
            <w:ins w:id="1299" w:author="Ben Gardiner" w:date="2022-05-09T12:47:00Z">
              <w:r>
                <w:rPr>
                  <w:rFonts w:ascii="Calibri" w:hAnsi="Calibri" w:cs="Calibri"/>
                  <w:color w:val="000000"/>
                </w:rPr>
                <w:t xml:space="preserve">scope change high independent of low </w:t>
              </w:r>
              <w:proofErr w:type="spellStart"/>
              <w:r>
                <w:rPr>
                  <w:rFonts w:ascii="Calibri" w:hAnsi="Calibri" w:cs="Calibri"/>
                  <w:color w:val="000000"/>
                </w:rPr>
                <w:t>overal</w:t>
              </w:r>
              <w:proofErr w:type="spellEnd"/>
              <w:r>
                <w:rPr>
                  <w:rFonts w:ascii="Calibri" w:hAnsi="Calibri" w:cs="Calibri"/>
                  <w:color w:val="000000"/>
                </w:rPr>
                <w:t xml:space="preserve"> risk</w:t>
              </w:r>
            </w:ins>
            <w:del w:id="1300" w:author="Ben Gardiner" w:date="2022-05-09T12:47:00Z">
              <w:r w:rsidRPr="008C2F83" w:rsidDel="00792A4E">
                <w:rPr>
                  <w:rFonts w:ascii="Calibri" w:eastAsia="Times New Roman" w:hAnsi="Calibri" w:cs="Calibri"/>
                  <w:color w:val="000000"/>
                </w:rPr>
                <w:delText>scope change high independent of low overal risk</w:delText>
              </w:r>
            </w:del>
          </w:p>
        </w:tc>
      </w:tr>
      <w:tr w:rsidR="00F25EFF" w:rsidRPr="008C2F83" w14:paraId="2482D8CC" w14:textId="77777777" w:rsidTr="00792A4E">
        <w:trPr>
          <w:trHeight w:val="864"/>
          <w:trPrChange w:id="1301" w:author="Ben Gardiner" w:date="2022-05-09T12:47: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1302" w:author="Ben Gardiner" w:date="2022-05-09T12:47: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3E871E3" w14:textId="29624C3D" w:rsidR="00F25EFF" w:rsidRPr="008C2F83" w:rsidRDefault="00F25EFF" w:rsidP="00F25EFF">
            <w:pPr>
              <w:spacing w:after="0" w:line="240" w:lineRule="auto"/>
              <w:rPr>
                <w:rFonts w:ascii="Calibri" w:eastAsia="Times New Roman" w:hAnsi="Calibri" w:cs="Calibri"/>
                <w:color w:val="000000"/>
              </w:rPr>
            </w:pPr>
            <w:ins w:id="1303" w:author="Ben Gardiner" w:date="2022-05-09T12:47:00Z">
              <w:r>
                <w:rPr>
                  <w:rFonts w:ascii="Calibri" w:hAnsi="Calibri" w:cs="Calibri"/>
                  <w:color w:val="000000"/>
                </w:rPr>
                <w:t>Fuel System (J1939 SA 18)</w:t>
              </w:r>
            </w:ins>
            <w:del w:id="1304" w:author="Ben Gardiner" w:date="2022-05-09T12:47:00Z">
              <w:r w:rsidRPr="008C2F83" w:rsidDel="00792A4E">
                <w:rPr>
                  <w:rFonts w:ascii="Calibri" w:eastAsia="Times New Roman" w:hAnsi="Calibri" w:cs="Calibri"/>
                  <w:color w:val="000000"/>
                </w:rPr>
                <w:delText>Fuel System (J1939 SA 18)</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Change w:id="1305" w:author="Ben Gardiner" w:date="2022-05-09T12:47:00Z">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tcPrChange>
          </w:tcPr>
          <w:p w14:paraId="5765BCEC" w14:textId="79C88684" w:rsidR="00F25EFF" w:rsidRPr="008C2F83" w:rsidRDefault="00F25EFF" w:rsidP="00F25EFF">
            <w:pPr>
              <w:spacing w:after="0" w:line="240" w:lineRule="auto"/>
              <w:jc w:val="center"/>
              <w:rPr>
                <w:rFonts w:ascii="Calibri" w:eastAsia="Times New Roman" w:hAnsi="Calibri" w:cs="Calibri"/>
                <w:b/>
                <w:bCs/>
                <w:color w:val="000000"/>
                <w:sz w:val="24"/>
                <w:szCs w:val="24"/>
              </w:rPr>
            </w:pPr>
            <w:ins w:id="1306" w:author="Ben Gardiner" w:date="2022-05-09T12:47:00Z">
              <w:r>
                <w:rPr>
                  <w:rFonts w:ascii="Calibri" w:hAnsi="Calibri" w:cs="Calibri"/>
                  <w:b/>
                  <w:bCs/>
                  <w:color w:val="000000"/>
                </w:rPr>
                <w:t>None Specified</w:t>
              </w:r>
            </w:ins>
            <w:del w:id="1307" w:author="Ben Gardiner" w:date="2022-05-09T12:47:00Z">
              <w:r w:rsidDel="00792A4E">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12" w:space="0" w:color="auto"/>
            </w:tcBorders>
            <w:shd w:val="clear" w:color="000000" w:fill="FFFFFF"/>
            <w:vAlign w:val="bottom"/>
            <w:hideMark/>
            <w:tcPrChange w:id="1308" w:author="Ben Gardiner" w:date="2022-05-09T12:47: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750D910F" w14:textId="73505936" w:rsidR="00F25EFF" w:rsidRPr="008C2F83" w:rsidRDefault="00F25EFF" w:rsidP="00F25EFF">
            <w:pPr>
              <w:spacing w:after="0" w:line="240" w:lineRule="auto"/>
              <w:rPr>
                <w:rFonts w:ascii="Calibri" w:eastAsia="Times New Roman" w:hAnsi="Calibri" w:cs="Calibri"/>
                <w:color w:val="000000"/>
              </w:rPr>
            </w:pPr>
            <w:ins w:id="1309" w:author="Ben Gardiner" w:date="2022-05-09T12:47:00Z">
              <w:r>
                <w:rPr>
                  <w:rFonts w:ascii="Calibri" w:hAnsi="Calibri" w:cs="Calibri"/>
                  <w:color w:val="000000"/>
                </w:rPr>
                <w:t>no responses / not common component</w:t>
              </w:r>
            </w:ins>
            <w:del w:id="1310" w:author="Ben Gardiner" w:date="2022-05-09T12:47:00Z">
              <w:r w:rsidRPr="008C2F83" w:rsidDel="00792A4E">
                <w:rPr>
                  <w:rFonts w:ascii="Calibri" w:eastAsia="Times New Roman" w:hAnsi="Calibri" w:cs="Calibri"/>
                  <w:color w:val="000000"/>
                </w:rPr>
                <w:delText>no responses / not common component</w:delText>
              </w:r>
            </w:del>
          </w:p>
        </w:tc>
      </w:tr>
    </w:tbl>
    <w:p w14:paraId="0E26565D" w14:textId="77777777" w:rsidR="008C2F83" w:rsidRDefault="008C2F83" w:rsidP="008C2F83">
      <w:pPr>
        <w:shd w:val="clear" w:color="auto" w:fill="FFFFFF"/>
        <w:spacing w:before="100" w:beforeAutospacing="1" w:after="100" w:afterAutospacing="1" w:line="240" w:lineRule="auto"/>
        <w:ind w:left="720"/>
        <w:rPr>
          <w:rFonts w:eastAsia="Times New Roman" w:cstheme="minorHAnsi"/>
          <w:color w:val="2E3338"/>
        </w:rPr>
      </w:pPr>
    </w:p>
    <w:p w14:paraId="5B59BC47" w14:textId="5D286699" w:rsidR="00F572D8" w:rsidRDefault="0095248C" w:rsidP="008C2F83">
      <w:pPr>
        <w:shd w:val="clear" w:color="auto" w:fill="FFFFFF"/>
        <w:spacing w:before="100" w:beforeAutospacing="1" w:after="100" w:afterAutospacing="1" w:line="240" w:lineRule="auto"/>
        <w:ind w:left="720"/>
        <w:rPr>
          <w:ins w:id="1311" w:author="Ben Gardiner" w:date="2022-05-09T12:48:00Z"/>
          <w:rFonts w:eastAsia="Times New Roman" w:cstheme="minorHAnsi"/>
          <w:color w:val="2E3338"/>
        </w:rPr>
      </w:pPr>
      <w:r w:rsidRPr="00AC7E0A">
        <w:rPr>
          <w:rFonts w:eastAsia="Times New Roman" w:cstheme="minorHAnsi"/>
          <w:color w:val="2E3338"/>
        </w:rPr>
        <w:t>CAB EXTERIOR</w:t>
      </w:r>
    </w:p>
    <w:tbl>
      <w:tblPr>
        <w:tblW w:w="9020" w:type="dxa"/>
        <w:tblLook w:val="04A0" w:firstRow="1" w:lastRow="0" w:firstColumn="1" w:lastColumn="0" w:noHBand="0" w:noVBand="1"/>
      </w:tblPr>
      <w:tblGrid>
        <w:gridCol w:w="5740"/>
        <w:gridCol w:w="1240"/>
        <w:gridCol w:w="2040"/>
      </w:tblGrid>
      <w:tr w:rsidR="00F25EFF" w:rsidRPr="00F25EFF" w14:paraId="4F99EBC7" w14:textId="77777777" w:rsidTr="00F25EFF">
        <w:trPr>
          <w:trHeight w:val="1003"/>
          <w:ins w:id="1312"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80C47DA" w14:textId="77777777" w:rsidR="00F25EFF" w:rsidRPr="00F25EFF" w:rsidRDefault="00F25EFF" w:rsidP="00F25EFF">
            <w:pPr>
              <w:spacing w:after="0" w:line="240" w:lineRule="auto"/>
              <w:rPr>
                <w:ins w:id="1313" w:author="Ben Gardiner" w:date="2022-05-09T12:49:00Z"/>
                <w:rFonts w:ascii="Calibri" w:eastAsia="Times New Roman" w:hAnsi="Calibri" w:cs="Calibri"/>
                <w:color w:val="000000"/>
              </w:rPr>
            </w:pPr>
            <w:ins w:id="1314" w:author="Ben Gardiner" w:date="2022-05-09T12:49:00Z">
              <w:r w:rsidRPr="00F25EFF">
                <w:rPr>
                  <w:rFonts w:ascii="Calibri" w:eastAsia="Times New Roman" w:hAnsi="Calibri" w:cs="Calibri"/>
                  <w:color w:val="000000"/>
                </w:rPr>
                <w:t>Exterior Camera Telematics</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6A2D6563" w14:textId="77777777" w:rsidR="00F25EFF" w:rsidRPr="00F25EFF" w:rsidRDefault="00F25EFF" w:rsidP="00F25EFF">
            <w:pPr>
              <w:spacing w:after="0" w:line="240" w:lineRule="auto"/>
              <w:jc w:val="center"/>
              <w:rPr>
                <w:ins w:id="1315" w:author="Ben Gardiner" w:date="2022-05-09T12:49:00Z"/>
                <w:rFonts w:ascii="Calibri" w:eastAsia="Times New Roman" w:hAnsi="Calibri" w:cs="Calibri"/>
                <w:b/>
                <w:bCs/>
                <w:color w:val="000000"/>
                <w:sz w:val="24"/>
                <w:szCs w:val="24"/>
              </w:rPr>
            </w:pPr>
            <w:ins w:id="1316" w:author="Ben Gardiner" w:date="2022-05-09T12:49:00Z">
              <w:r w:rsidRPr="00F25EFF">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12" w:space="0" w:color="auto"/>
            </w:tcBorders>
            <w:shd w:val="clear" w:color="000000" w:fill="FFFFFF"/>
            <w:vAlign w:val="bottom"/>
            <w:hideMark/>
          </w:tcPr>
          <w:p w14:paraId="6A977615" w14:textId="77777777" w:rsidR="00F25EFF" w:rsidRPr="00F25EFF" w:rsidRDefault="00F25EFF" w:rsidP="00F25EFF">
            <w:pPr>
              <w:spacing w:after="0" w:line="240" w:lineRule="auto"/>
              <w:rPr>
                <w:ins w:id="1317" w:author="Ben Gardiner" w:date="2022-05-09T12:49:00Z"/>
                <w:rFonts w:ascii="Calibri" w:eastAsia="Times New Roman" w:hAnsi="Calibri" w:cs="Calibri"/>
                <w:color w:val="000000"/>
              </w:rPr>
            </w:pPr>
            <w:ins w:id="1318" w:author="Ben Gardiner" w:date="2022-05-09T12:49:00Z">
              <w:r w:rsidRPr="00F25EFF">
                <w:rPr>
                  <w:rFonts w:ascii="Calibri" w:eastAsia="Times New Roman" w:hAnsi="Calibri" w:cs="Calibri"/>
                  <w:color w:val="000000"/>
                </w:rPr>
                <w:t>telematics device</w:t>
              </w:r>
            </w:ins>
          </w:p>
        </w:tc>
      </w:tr>
      <w:tr w:rsidR="00F25EFF" w:rsidRPr="00F25EFF" w14:paraId="220E1526" w14:textId="77777777" w:rsidTr="00F25EFF">
        <w:trPr>
          <w:trHeight w:val="1003"/>
          <w:ins w:id="1319"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F71D90" w14:textId="77777777" w:rsidR="00F25EFF" w:rsidRPr="00F25EFF" w:rsidRDefault="00F25EFF" w:rsidP="00F25EFF">
            <w:pPr>
              <w:spacing w:after="0" w:line="240" w:lineRule="auto"/>
              <w:rPr>
                <w:ins w:id="1320" w:author="Ben Gardiner" w:date="2022-05-09T12:49:00Z"/>
                <w:rFonts w:ascii="Calibri" w:eastAsia="Times New Roman" w:hAnsi="Calibri" w:cs="Calibri"/>
                <w:color w:val="000000"/>
              </w:rPr>
            </w:pPr>
            <w:ins w:id="1321" w:author="Ben Gardiner" w:date="2022-05-09T12:49:00Z">
              <w:r w:rsidRPr="00F25EFF">
                <w:rPr>
                  <w:rFonts w:ascii="Calibri" w:eastAsia="Times New Roman" w:hAnsi="Calibri" w:cs="Calibri"/>
                  <w:color w:val="000000"/>
                </w:rPr>
                <w:t>Body Controller (aka Key-Lock Options)</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9360936" w14:textId="77777777" w:rsidR="00F25EFF" w:rsidRPr="00F25EFF" w:rsidRDefault="00F25EFF" w:rsidP="00F25EFF">
            <w:pPr>
              <w:spacing w:after="0" w:line="240" w:lineRule="auto"/>
              <w:jc w:val="center"/>
              <w:rPr>
                <w:ins w:id="1322" w:author="Ben Gardiner" w:date="2022-05-09T12:49:00Z"/>
                <w:rFonts w:ascii="Calibri" w:eastAsia="Times New Roman" w:hAnsi="Calibri" w:cs="Calibri"/>
                <w:b/>
                <w:bCs/>
                <w:color w:val="000000"/>
                <w:sz w:val="24"/>
                <w:szCs w:val="24"/>
              </w:rPr>
            </w:pPr>
            <w:ins w:id="1323" w:author="Ben Gardiner" w:date="2022-05-09T12:49: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390C25AC" w14:textId="77777777" w:rsidR="00F25EFF" w:rsidRPr="00F25EFF" w:rsidRDefault="00F25EFF" w:rsidP="00F25EFF">
            <w:pPr>
              <w:spacing w:after="0" w:line="240" w:lineRule="auto"/>
              <w:rPr>
                <w:ins w:id="1324" w:author="Ben Gardiner" w:date="2022-05-09T12:49:00Z"/>
                <w:rFonts w:ascii="Calibri" w:eastAsia="Times New Roman" w:hAnsi="Calibri" w:cs="Calibri"/>
                <w:color w:val="000000"/>
              </w:rPr>
            </w:pPr>
            <w:ins w:id="1325" w:author="Ben Gardiner" w:date="2022-05-09T12:49:00Z">
              <w:r w:rsidRPr="00F25EFF">
                <w:rPr>
                  <w:rFonts w:ascii="Calibri" w:eastAsia="Times New Roman" w:hAnsi="Calibri" w:cs="Calibri"/>
                  <w:color w:val="000000"/>
                </w:rPr>
                <w:t xml:space="preserve">high enough </w:t>
              </w:r>
              <w:proofErr w:type="spellStart"/>
              <w:r w:rsidRPr="00F25EFF">
                <w:rPr>
                  <w:rFonts w:ascii="Calibri" w:eastAsia="Times New Roman" w:hAnsi="Calibri" w:cs="Calibri"/>
                  <w:color w:val="000000"/>
                </w:rPr>
                <w:t>severy</w:t>
              </w:r>
              <w:proofErr w:type="spellEnd"/>
              <w:r w:rsidRPr="00F25EFF">
                <w:rPr>
                  <w:rFonts w:ascii="Calibri" w:eastAsia="Times New Roman" w:hAnsi="Calibri" w:cs="Calibri"/>
                  <w:color w:val="000000"/>
                </w:rPr>
                <w:t xml:space="preserve"> independent of low </w:t>
              </w:r>
              <w:proofErr w:type="spellStart"/>
              <w:r w:rsidRPr="00F25EFF">
                <w:rPr>
                  <w:rFonts w:ascii="Calibri" w:eastAsia="Times New Roman" w:hAnsi="Calibri" w:cs="Calibri"/>
                  <w:color w:val="000000"/>
                </w:rPr>
                <w:t>overal</w:t>
              </w:r>
              <w:proofErr w:type="spellEnd"/>
              <w:r w:rsidRPr="00F25EFF">
                <w:rPr>
                  <w:rFonts w:ascii="Calibri" w:eastAsia="Times New Roman" w:hAnsi="Calibri" w:cs="Calibri"/>
                  <w:color w:val="000000"/>
                </w:rPr>
                <w:t xml:space="preserve"> risk</w:t>
              </w:r>
            </w:ins>
          </w:p>
        </w:tc>
      </w:tr>
      <w:tr w:rsidR="00F25EFF" w:rsidRPr="00F25EFF" w14:paraId="04B3C05B" w14:textId="77777777" w:rsidTr="00F25EFF">
        <w:trPr>
          <w:trHeight w:val="1003"/>
          <w:ins w:id="1326"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4E083B" w14:textId="77777777" w:rsidR="00F25EFF" w:rsidRPr="00F25EFF" w:rsidRDefault="00F25EFF" w:rsidP="00F25EFF">
            <w:pPr>
              <w:spacing w:after="0" w:line="240" w:lineRule="auto"/>
              <w:rPr>
                <w:ins w:id="1327" w:author="Ben Gardiner" w:date="2022-05-09T12:49:00Z"/>
                <w:rFonts w:ascii="Calibri" w:eastAsia="Times New Roman" w:hAnsi="Calibri" w:cs="Calibri"/>
                <w:color w:val="000000"/>
              </w:rPr>
            </w:pPr>
            <w:ins w:id="1328" w:author="Ben Gardiner" w:date="2022-05-09T12:49:00Z">
              <w:r w:rsidRPr="00F25EFF">
                <w:rPr>
                  <w:rFonts w:ascii="Calibri" w:eastAsia="Times New Roman" w:hAnsi="Calibri" w:cs="Calibri"/>
                  <w:color w:val="000000"/>
                </w:rPr>
                <w:t>Mirrors (J1939 SA 40)</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799E8676" w14:textId="77777777" w:rsidR="00F25EFF" w:rsidRPr="00F25EFF" w:rsidRDefault="00F25EFF" w:rsidP="00F25EFF">
            <w:pPr>
              <w:spacing w:after="0" w:line="240" w:lineRule="auto"/>
              <w:jc w:val="center"/>
              <w:rPr>
                <w:ins w:id="1329" w:author="Ben Gardiner" w:date="2022-05-09T12:49:00Z"/>
                <w:rFonts w:ascii="Calibri" w:eastAsia="Times New Roman" w:hAnsi="Calibri" w:cs="Calibri"/>
                <w:b/>
                <w:bCs/>
                <w:color w:val="000000"/>
                <w:sz w:val="24"/>
                <w:szCs w:val="24"/>
              </w:rPr>
            </w:pPr>
            <w:ins w:id="1330" w:author="Ben Gardiner" w:date="2022-05-09T12:49: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51996490" w14:textId="77777777" w:rsidR="00F25EFF" w:rsidRPr="00F25EFF" w:rsidRDefault="00F25EFF" w:rsidP="00F25EFF">
            <w:pPr>
              <w:spacing w:after="0" w:line="240" w:lineRule="auto"/>
              <w:rPr>
                <w:ins w:id="1331" w:author="Ben Gardiner" w:date="2022-05-09T12:49:00Z"/>
                <w:rFonts w:ascii="Calibri" w:eastAsia="Times New Roman" w:hAnsi="Calibri" w:cs="Calibri"/>
                <w:color w:val="000000"/>
              </w:rPr>
            </w:pPr>
            <w:ins w:id="1332" w:author="Ben Gardiner" w:date="2022-05-09T12:49:00Z">
              <w:r w:rsidRPr="00F25EFF">
                <w:rPr>
                  <w:rFonts w:ascii="Calibri" w:eastAsia="Times New Roman" w:hAnsi="Calibri" w:cs="Calibri"/>
                  <w:color w:val="000000"/>
                </w:rPr>
                <w:t>medium scope change risk</w:t>
              </w:r>
            </w:ins>
          </w:p>
        </w:tc>
      </w:tr>
      <w:tr w:rsidR="00F25EFF" w:rsidRPr="00F25EFF" w14:paraId="2B82308E" w14:textId="77777777" w:rsidTr="00F25EFF">
        <w:trPr>
          <w:trHeight w:val="1003"/>
          <w:ins w:id="1333"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EE726F1" w14:textId="77777777" w:rsidR="00F25EFF" w:rsidRPr="00F25EFF" w:rsidRDefault="00F25EFF" w:rsidP="00F25EFF">
            <w:pPr>
              <w:spacing w:after="0" w:line="240" w:lineRule="auto"/>
              <w:rPr>
                <w:ins w:id="1334" w:author="Ben Gardiner" w:date="2022-05-09T12:49:00Z"/>
                <w:rFonts w:ascii="Calibri" w:eastAsia="Times New Roman" w:hAnsi="Calibri" w:cs="Calibri"/>
                <w:color w:val="000000"/>
              </w:rPr>
            </w:pPr>
            <w:ins w:id="1335" w:author="Ben Gardiner" w:date="2022-05-09T12:49:00Z">
              <w:r w:rsidRPr="00F25EFF">
                <w:rPr>
                  <w:rFonts w:ascii="Calibri" w:eastAsia="Times New Roman" w:hAnsi="Calibri" w:cs="Calibri"/>
                  <w:color w:val="000000"/>
                </w:rPr>
                <w:t>Body Controller #2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4CDDB1F" w14:textId="77777777" w:rsidR="00F25EFF" w:rsidRPr="00F25EFF" w:rsidRDefault="00F25EFF" w:rsidP="00F25EFF">
            <w:pPr>
              <w:spacing w:after="0" w:line="240" w:lineRule="auto"/>
              <w:jc w:val="center"/>
              <w:rPr>
                <w:ins w:id="1336" w:author="Ben Gardiner" w:date="2022-05-09T12:49:00Z"/>
                <w:rFonts w:ascii="Calibri" w:eastAsia="Times New Roman" w:hAnsi="Calibri" w:cs="Calibri"/>
                <w:b/>
                <w:bCs/>
                <w:color w:val="000000"/>
                <w:sz w:val="24"/>
                <w:szCs w:val="24"/>
              </w:rPr>
            </w:pPr>
            <w:ins w:id="1337"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85BF991" w14:textId="77777777" w:rsidR="00F25EFF" w:rsidRPr="00F25EFF" w:rsidRDefault="00F25EFF" w:rsidP="00F25EFF">
            <w:pPr>
              <w:spacing w:after="0" w:line="240" w:lineRule="auto"/>
              <w:rPr>
                <w:ins w:id="1338" w:author="Ben Gardiner" w:date="2022-05-09T12:49:00Z"/>
                <w:rFonts w:ascii="Calibri" w:eastAsia="Times New Roman" w:hAnsi="Calibri" w:cs="Calibri"/>
                <w:color w:val="000000"/>
              </w:rPr>
            </w:pPr>
            <w:ins w:id="1339" w:author="Ben Gardiner" w:date="2022-05-09T12:49:00Z">
              <w:r w:rsidRPr="00F25EFF">
                <w:rPr>
                  <w:rFonts w:ascii="Calibri" w:eastAsia="Times New Roman" w:hAnsi="Calibri" w:cs="Calibri"/>
                  <w:color w:val="000000"/>
                </w:rPr>
                <w:t>min total risk</w:t>
              </w:r>
            </w:ins>
          </w:p>
        </w:tc>
      </w:tr>
      <w:tr w:rsidR="00F25EFF" w:rsidRPr="00F25EFF" w14:paraId="47287EB6" w14:textId="77777777" w:rsidTr="00F25EFF">
        <w:trPr>
          <w:trHeight w:val="1003"/>
          <w:ins w:id="1340"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C8D7B3F" w14:textId="77777777" w:rsidR="00F25EFF" w:rsidRPr="00F25EFF" w:rsidRDefault="00F25EFF" w:rsidP="00F25EFF">
            <w:pPr>
              <w:spacing w:after="0" w:line="240" w:lineRule="auto"/>
              <w:rPr>
                <w:ins w:id="1341" w:author="Ben Gardiner" w:date="2022-05-09T12:49:00Z"/>
                <w:rFonts w:ascii="Calibri" w:eastAsia="Times New Roman" w:hAnsi="Calibri" w:cs="Calibri"/>
                <w:color w:val="000000"/>
              </w:rPr>
            </w:pPr>
            <w:ins w:id="1342" w:author="Ben Gardiner" w:date="2022-05-09T12:49:00Z">
              <w:r w:rsidRPr="00F25EFF">
                <w:rPr>
                  <w:rFonts w:ascii="Calibri" w:eastAsia="Times New Roman" w:hAnsi="Calibri" w:cs="Calibri"/>
                  <w:color w:val="000000"/>
                </w:rPr>
                <w:t>Door Controller (J1939 SA 236)</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ABDFA8D" w14:textId="77777777" w:rsidR="00F25EFF" w:rsidRPr="00F25EFF" w:rsidRDefault="00F25EFF" w:rsidP="00F25EFF">
            <w:pPr>
              <w:spacing w:after="0" w:line="240" w:lineRule="auto"/>
              <w:jc w:val="center"/>
              <w:rPr>
                <w:ins w:id="1343" w:author="Ben Gardiner" w:date="2022-05-09T12:49:00Z"/>
                <w:rFonts w:ascii="Calibri" w:eastAsia="Times New Roman" w:hAnsi="Calibri" w:cs="Calibri"/>
                <w:b/>
                <w:bCs/>
                <w:color w:val="000000"/>
                <w:sz w:val="24"/>
                <w:szCs w:val="24"/>
              </w:rPr>
            </w:pPr>
            <w:ins w:id="1344"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541C4D3" w14:textId="77777777" w:rsidR="00F25EFF" w:rsidRPr="00F25EFF" w:rsidRDefault="00F25EFF" w:rsidP="00F25EFF">
            <w:pPr>
              <w:spacing w:after="0" w:line="240" w:lineRule="auto"/>
              <w:rPr>
                <w:ins w:id="1345" w:author="Ben Gardiner" w:date="2022-05-09T12:49:00Z"/>
                <w:rFonts w:ascii="Calibri" w:eastAsia="Times New Roman" w:hAnsi="Calibri" w:cs="Calibri"/>
                <w:color w:val="000000"/>
              </w:rPr>
            </w:pPr>
            <w:ins w:id="1346" w:author="Ben Gardiner" w:date="2022-05-09T12:49:00Z">
              <w:r w:rsidRPr="00F25EFF">
                <w:rPr>
                  <w:rFonts w:ascii="Calibri" w:eastAsia="Times New Roman" w:hAnsi="Calibri" w:cs="Calibri"/>
                  <w:color w:val="000000"/>
                </w:rPr>
                <w:t>min total risk</w:t>
              </w:r>
            </w:ins>
          </w:p>
        </w:tc>
      </w:tr>
      <w:tr w:rsidR="00F25EFF" w:rsidRPr="00F25EFF" w14:paraId="62D38CD9" w14:textId="77777777" w:rsidTr="00F25EFF">
        <w:trPr>
          <w:trHeight w:val="1003"/>
          <w:ins w:id="1347"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91DE76" w14:textId="77777777" w:rsidR="00F25EFF" w:rsidRPr="00F25EFF" w:rsidRDefault="00F25EFF" w:rsidP="00F25EFF">
            <w:pPr>
              <w:spacing w:after="0" w:line="240" w:lineRule="auto"/>
              <w:rPr>
                <w:ins w:id="1348" w:author="Ben Gardiner" w:date="2022-05-09T12:49:00Z"/>
                <w:rFonts w:ascii="Calibri" w:eastAsia="Times New Roman" w:hAnsi="Calibri" w:cs="Calibri"/>
                <w:color w:val="000000"/>
              </w:rPr>
            </w:pPr>
            <w:ins w:id="1349" w:author="Ben Gardiner" w:date="2022-05-09T12:49:00Z">
              <w:r w:rsidRPr="00F25EFF">
                <w:rPr>
                  <w:rFonts w:ascii="Calibri" w:eastAsia="Times New Roman" w:hAnsi="Calibri" w:cs="Calibri"/>
                  <w:color w:val="000000"/>
                </w:rPr>
                <w:t>Door Controller #1 (J1939 SA 237)</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210469C" w14:textId="77777777" w:rsidR="00F25EFF" w:rsidRPr="00F25EFF" w:rsidRDefault="00F25EFF" w:rsidP="00F25EFF">
            <w:pPr>
              <w:spacing w:after="0" w:line="240" w:lineRule="auto"/>
              <w:jc w:val="center"/>
              <w:rPr>
                <w:ins w:id="1350" w:author="Ben Gardiner" w:date="2022-05-09T12:49:00Z"/>
                <w:rFonts w:ascii="Calibri" w:eastAsia="Times New Roman" w:hAnsi="Calibri" w:cs="Calibri"/>
                <w:b/>
                <w:bCs/>
                <w:color w:val="000000"/>
                <w:sz w:val="24"/>
                <w:szCs w:val="24"/>
              </w:rPr>
            </w:pPr>
            <w:ins w:id="1351"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5719E52" w14:textId="77777777" w:rsidR="00F25EFF" w:rsidRPr="00F25EFF" w:rsidRDefault="00F25EFF" w:rsidP="00F25EFF">
            <w:pPr>
              <w:spacing w:after="0" w:line="240" w:lineRule="auto"/>
              <w:rPr>
                <w:ins w:id="1352" w:author="Ben Gardiner" w:date="2022-05-09T12:49:00Z"/>
                <w:rFonts w:ascii="Calibri" w:eastAsia="Times New Roman" w:hAnsi="Calibri" w:cs="Calibri"/>
                <w:color w:val="000000"/>
              </w:rPr>
            </w:pPr>
            <w:ins w:id="1353" w:author="Ben Gardiner" w:date="2022-05-09T12:49:00Z">
              <w:r w:rsidRPr="00F25EFF">
                <w:rPr>
                  <w:rFonts w:ascii="Calibri" w:eastAsia="Times New Roman" w:hAnsi="Calibri" w:cs="Calibri"/>
                  <w:color w:val="000000"/>
                </w:rPr>
                <w:t>min total risk</w:t>
              </w:r>
            </w:ins>
          </w:p>
        </w:tc>
      </w:tr>
      <w:tr w:rsidR="00F25EFF" w:rsidRPr="00F25EFF" w14:paraId="250B9F15" w14:textId="77777777" w:rsidTr="00F25EFF">
        <w:trPr>
          <w:trHeight w:val="1003"/>
          <w:ins w:id="1354"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8CF5199" w14:textId="77777777" w:rsidR="00F25EFF" w:rsidRPr="00F25EFF" w:rsidRDefault="00F25EFF" w:rsidP="00F25EFF">
            <w:pPr>
              <w:spacing w:after="0" w:line="240" w:lineRule="auto"/>
              <w:rPr>
                <w:ins w:id="1355" w:author="Ben Gardiner" w:date="2022-05-09T12:49:00Z"/>
                <w:rFonts w:ascii="Calibri" w:eastAsia="Times New Roman" w:hAnsi="Calibri" w:cs="Calibri"/>
                <w:color w:val="000000"/>
              </w:rPr>
            </w:pPr>
            <w:ins w:id="1356" w:author="Ben Gardiner" w:date="2022-05-09T12:49:00Z">
              <w:r w:rsidRPr="00F25EFF">
                <w:rPr>
                  <w:rFonts w:ascii="Calibri" w:eastAsia="Times New Roman" w:hAnsi="Calibri" w:cs="Calibri"/>
                  <w:color w:val="000000"/>
                </w:rPr>
                <w:t>Door Controller #2</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47A4294" w14:textId="77777777" w:rsidR="00F25EFF" w:rsidRPr="00F25EFF" w:rsidRDefault="00F25EFF" w:rsidP="00F25EFF">
            <w:pPr>
              <w:spacing w:after="0" w:line="240" w:lineRule="auto"/>
              <w:jc w:val="center"/>
              <w:rPr>
                <w:ins w:id="1357" w:author="Ben Gardiner" w:date="2022-05-09T12:49:00Z"/>
                <w:rFonts w:ascii="Calibri" w:eastAsia="Times New Roman" w:hAnsi="Calibri" w:cs="Calibri"/>
                <w:b/>
                <w:bCs/>
                <w:color w:val="000000"/>
                <w:sz w:val="24"/>
                <w:szCs w:val="24"/>
              </w:rPr>
            </w:pPr>
            <w:ins w:id="1358"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11592C78" w14:textId="77777777" w:rsidR="00F25EFF" w:rsidRPr="00F25EFF" w:rsidRDefault="00F25EFF" w:rsidP="00F25EFF">
            <w:pPr>
              <w:spacing w:after="0" w:line="240" w:lineRule="auto"/>
              <w:rPr>
                <w:ins w:id="1359" w:author="Ben Gardiner" w:date="2022-05-09T12:49:00Z"/>
                <w:rFonts w:ascii="Calibri" w:eastAsia="Times New Roman" w:hAnsi="Calibri" w:cs="Calibri"/>
                <w:color w:val="000000"/>
              </w:rPr>
            </w:pPr>
            <w:ins w:id="1360" w:author="Ben Gardiner" w:date="2022-05-09T12:49:00Z">
              <w:r w:rsidRPr="00F25EFF">
                <w:rPr>
                  <w:rFonts w:ascii="Calibri" w:eastAsia="Times New Roman" w:hAnsi="Calibri" w:cs="Calibri"/>
                  <w:color w:val="000000"/>
                </w:rPr>
                <w:t>min total risk</w:t>
              </w:r>
            </w:ins>
          </w:p>
        </w:tc>
      </w:tr>
      <w:tr w:rsidR="00F25EFF" w:rsidRPr="00F25EFF" w14:paraId="07689B5C" w14:textId="77777777" w:rsidTr="00F25EFF">
        <w:trPr>
          <w:trHeight w:val="1455"/>
          <w:ins w:id="1361"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9E2B7E7" w14:textId="77777777" w:rsidR="00F25EFF" w:rsidRPr="00F25EFF" w:rsidRDefault="00F25EFF" w:rsidP="00F25EFF">
            <w:pPr>
              <w:spacing w:after="0" w:line="240" w:lineRule="auto"/>
              <w:rPr>
                <w:ins w:id="1362" w:author="Ben Gardiner" w:date="2022-05-09T12:49:00Z"/>
                <w:rFonts w:ascii="Calibri" w:eastAsia="Times New Roman" w:hAnsi="Calibri" w:cs="Calibri"/>
                <w:color w:val="000000"/>
              </w:rPr>
            </w:pPr>
            <w:ins w:id="1363" w:author="Ben Gardiner" w:date="2022-05-09T12:49:00Z">
              <w:r w:rsidRPr="00F25EFF">
                <w:rPr>
                  <w:rFonts w:ascii="Calibri" w:eastAsia="Times New Roman" w:hAnsi="Calibri" w:cs="Calibri"/>
                  <w:color w:val="000000"/>
                </w:rPr>
                <w:lastRenderedPageBreak/>
                <w:t>Door Controller #3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9B5F981" w14:textId="77777777" w:rsidR="00F25EFF" w:rsidRPr="00F25EFF" w:rsidRDefault="00F25EFF" w:rsidP="00F25EFF">
            <w:pPr>
              <w:spacing w:after="0" w:line="240" w:lineRule="auto"/>
              <w:jc w:val="center"/>
              <w:rPr>
                <w:ins w:id="1364" w:author="Ben Gardiner" w:date="2022-05-09T12:49:00Z"/>
                <w:rFonts w:ascii="Calibri" w:eastAsia="Times New Roman" w:hAnsi="Calibri" w:cs="Calibri"/>
                <w:b/>
                <w:bCs/>
                <w:color w:val="000000"/>
                <w:sz w:val="24"/>
                <w:szCs w:val="24"/>
              </w:rPr>
            </w:pPr>
            <w:ins w:id="1365"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5318282" w14:textId="77777777" w:rsidR="00F25EFF" w:rsidRPr="00F25EFF" w:rsidRDefault="00F25EFF" w:rsidP="00F25EFF">
            <w:pPr>
              <w:spacing w:after="0" w:line="240" w:lineRule="auto"/>
              <w:rPr>
                <w:ins w:id="1366" w:author="Ben Gardiner" w:date="2022-05-09T12:49:00Z"/>
                <w:rFonts w:ascii="Calibri" w:eastAsia="Times New Roman" w:hAnsi="Calibri" w:cs="Calibri"/>
                <w:color w:val="000000"/>
              </w:rPr>
            </w:pPr>
            <w:ins w:id="1367" w:author="Ben Gardiner" w:date="2022-05-09T12:49:00Z">
              <w:r w:rsidRPr="00F25EFF">
                <w:rPr>
                  <w:rFonts w:ascii="Calibri" w:eastAsia="Times New Roman" w:hAnsi="Calibri" w:cs="Calibri"/>
                  <w:color w:val="000000"/>
                </w:rPr>
                <w:t>min total risk</w:t>
              </w:r>
            </w:ins>
          </w:p>
        </w:tc>
      </w:tr>
      <w:tr w:rsidR="00F25EFF" w:rsidRPr="00F25EFF" w14:paraId="03373B4C" w14:textId="77777777" w:rsidTr="00F25EFF">
        <w:trPr>
          <w:trHeight w:val="1003"/>
          <w:ins w:id="1368"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31CBBB6" w14:textId="77777777" w:rsidR="00F25EFF" w:rsidRPr="00F25EFF" w:rsidRDefault="00F25EFF" w:rsidP="00F25EFF">
            <w:pPr>
              <w:spacing w:after="0" w:line="240" w:lineRule="auto"/>
              <w:rPr>
                <w:ins w:id="1369" w:author="Ben Gardiner" w:date="2022-05-09T12:49:00Z"/>
                <w:rFonts w:ascii="Calibri" w:eastAsia="Times New Roman" w:hAnsi="Calibri" w:cs="Calibri"/>
                <w:color w:val="000000"/>
              </w:rPr>
            </w:pPr>
            <w:ins w:id="1370" w:author="Ben Gardiner" w:date="2022-05-09T12:49:00Z">
              <w:r w:rsidRPr="00F25EFF">
                <w:rPr>
                  <w:rFonts w:ascii="Calibri" w:eastAsia="Times New Roman" w:hAnsi="Calibri" w:cs="Calibri"/>
                  <w:color w:val="000000"/>
                </w:rPr>
                <w:t>Door Controller #4</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05A242A" w14:textId="77777777" w:rsidR="00F25EFF" w:rsidRPr="00F25EFF" w:rsidRDefault="00F25EFF" w:rsidP="00F25EFF">
            <w:pPr>
              <w:spacing w:after="0" w:line="240" w:lineRule="auto"/>
              <w:jc w:val="center"/>
              <w:rPr>
                <w:ins w:id="1371" w:author="Ben Gardiner" w:date="2022-05-09T12:49:00Z"/>
                <w:rFonts w:ascii="Calibri" w:eastAsia="Times New Roman" w:hAnsi="Calibri" w:cs="Calibri"/>
                <w:b/>
                <w:bCs/>
                <w:color w:val="000000"/>
                <w:sz w:val="24"/>
                <w:szCs w:val="24"/>
              </w:rPr>
            </w:pPr>
            <w:ins w:id="1372"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D2A1A13" w14:textId="77777777" w:rsidR="00F25EFF" w:rsidRPr="00F25EFF" w:rsidRDefault="00F25EFF" w:rsidP="00F25EFF">
            <w:pPr>
              <w:spacing w:after="0" w:line="240" w:lineRule="auto"/>
              <w:rPr>
                <w:ins w:id="1373" w:author="Ben Gardiner" w:date="2022-05-09T12:49:00Z"/>
                <w:rFonts w:ascii="Calibri" w:eastAsia="Times New Roman" w:hAnsi="Calibri" w:cs="Calibri"/>
                <w:color w:val="000000"/>
              </w:rPr>
            </w:pPr>
            <w:ins w:id="1374" w:author="Ben Gardiner" w:date="2022-05-09T12:49:00Z">
              <w:r w:rsidRPr="00F25EFF">
                <w:rPr>
                  <w:rFonts w:ascii="Calibri" w:eastAsia="Times New Roman" w:hAnsi="Calibri" w:cs="Calibri"/>
                  <w:color w:val="000000"/>
                </w:rPr>
                <w:t>min total risk</w:t>
              </w:r>
            </w:ins>
          </w:p>
        </w:tc>
      </w:tr>
      <w:tr w:rsidR="00F25EFF" w:rsidRPr="00F25EFF" w14:paraId="0574520E" w14:textId="77777777" w:rsidTr="00F25EFF">
        <w:trPr>
          <w:trHeight w:val="1003"/>
          <w:ins w:id="1375"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8EA97C4" w14:textId="77777777" w:rsidR="00F25EFF" w:rsidRPr="00F25EFF" w:rsidRDefault="00F25EFF" w:rsidP="00F25EFF">
            <w:pPr>
              <w:spacing w:after="0" w:line="240" w:lineRule="auto"/>
              <w:rPr>
                <w:ins w:id="1376" w:author="Ben Gardiner" w:date="2022-05-09T12:49:00Z"/>
                <w:rFonts w:ascii="Calibri" w:eastAsia="Times New Roman" w:hAnsi="Calibri" w:cs="Calibri"/>
                <w:color w:val="000000"/>
              </w:rPr>
            </w:pPr>
            <w:ins w:id="1377" w:author="Ben Gardiner" w:date="2022-05-09T12:49:00Z">
              <w:r w:rsidRPr="00F25EFF">
                <w:rPr>
                  <w:rFonts w:ascii="Calibri" w:eastAsia="Times New Roman" w:hAnsi="Calibri" w:cs="Calibri"/>
                  <w:color w:val="000000"/>
                </w:rPr>
                <w:t>Roadway Information</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ACD2D25" w14:textId="77777777" w:rsidR="00F25EFF" w:rsidRPr="00F25EFF" w:rsidRDefault="00F25EFF" w:rsidP="00F25EFF">
            <w:pPr>
              <w:spacing w:after="0" w:line="240" w:lineRule="auto"/>
              <w:jc w:val="center"/>
              <w:rPr>
                <w:ins w:id="1378" w:author="Ben Gardiner" w:date="2022-05-09T12:49:00Z"/>
                <w:rFonts w:ascii="Calibri" w:eastAsia="Times New Roman" w:hAnsi="Calibri" w:cs="Calibri"/>
                <w:b/>
                <w:bCs/>
                <w:color w:val="000000"/>
                <w:sz w:val="24"/>
                <w:szCs w:val="24"/>
              </w:rPr>
            </w:pPr>
            <w:ins w:id="1379"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C49C76D" w14:textId="77777777" w:rsidR="00F25EFF" w:rsidRPr="00F25EFF" w:rsidRDefault="00F25EFF" w:rsidP="00F25EFF">
            <w:pPr>
              <w:spacing w:after="0" w:line="240" w:lineRule="auto"/>
              <w:rPr>
                <w:ins w:id="1380" w:author="Ben Gardiner" w:date="2022-05-09T12:49:00Z"/>
                <w:rFonts w:ascii="Calibri" w:eastAsia="Times New Roman" w:hAnsi="Calibri" w:cs="Calibri"/>
                <w:color w:val="000000"/>
              </w:rPr>
            </w:pPr>
            <w:ins w:id="1381" w:author="Ben Gardiner" w:date="2022-05-09T12:49:00Z">
              <w:r w:rsidRPr="00F25EFF">
                <w:rPr>
                  <w:rFonts w:ascii="Calibri" w:eastAsia="Times New Roman" w:hAnsi="Calibri" w:cs="Calibri"/>
                  <w:color w:val="000000"/>
                </w:rPr>
                <w:t>min total risk</w:t>
              </w:r>
            </w:ins>
          </w:p>
        </w:tc>
      </w:tr>
      <w:tr w:rsidR="00F25EFF" w:rsidRPr="00F25EFF" w14:paraId="0309E053" w14:textId="77777777" w:rsidTr="00F25EFF">
        <w:trPr>
          <w:trHeight w:val="1003"/>
          <w:ins w:id="1382"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A7C9211" w14:textId="77777777" w:rsidR="00F25EFF" w:rsidRPr="00F25EFF" w:rsidRDefault="00F25EFF" w:rsidP="00F25EFF">
            <w:pPr>
              <w:spacing w:after="0" w:line="240" w:lineRule="auto"/>
              <w:rPr>
                <w:ins w:id="1383" w:author="Ben Gardiner" w:date="2022-05-09T12:49:00Z"/>
                <w:rFonts w:ascii="Calibri" w:eastAsia="Times New Roman" w:hAnsi="Calibri" w:cs="Calibri"/>
                <w:color w:val="000000"/>
              </w:rPr>
            </w:pPr>
            <w:ins w:id="1384" w:author="Ben Gardiner" w:date="2022-05-09T12:49:00Z">
              <w:r w:rsidRPr="00F25EFF">
                <w:rPr>
                  <w:rFonts w:ascii="Calibri" w:eastAsia="Times New Roman" w:hAnsi="Calibri" w:cs="Calibri"/>
                  <w:color w:val="000000"/>
                </w:rPr>
                <w:t>Vehicle Security (J1939 SA 29)</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7FC6BBE" w14:textId="77777777" w:rsidR="00F25EFF" w:rsidRPr="00F25EFF" w:rsidRDefault="00F25EFF" w:rsidP="00F25EFF">
            <w:pPr>
              <w:spacing w:after="0" w:line="240" w:lineRule="auto"/>
              <w:jc w:val="center"/>
              <w:rPr>
                <w:ins w:id="1385" w:author="Ben Gardiner" w:date="2022-05-09T12:49:00Z"/>
                <w:rFonts w:ascii="Calibri" w:eastAsia="Times New Roman" w:hAnsi="Calibri" w:cs="Calibri"/>
                <w:b/>
                <w:bCs/>
                <w:color w:val="000000"/>
                <w:sz w:val="24"/>
                <w:szCs w:val="24"/>
              </w:rPr>
            </w:pPr>
            <w:ins w:id="1386" w:author="Ben Gardiner" w:date="2022-05-09T12:49: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29BE4280" w14:textId="77777777" w:rsidR="00F25EFF" w:rsidRPr="00F25EFF" w:rsidRDefault="00F25EFF" w:rsidP="00F25EFF">
            <w:pPr>
              <w:spacing w:after="0" w:line="240" w:lineRule="auto"/>
              <w:rPr>
                <w:ins w:id="1387" w:author="Ben Gardiner" w:date="2022-05-09T12:49:00Z"/>
                <w:rFonts w:ascii="Calibri" w:eastAsia="Times New Roman" w:hAnsi="Calibri" w:cs="Calibri"/>
                <w:color w:val="000000"/>
              </w:rPr>
            </w:pPr>
            <w:ins w:id="1388" w:author="Ben Gardiner" w:date="2022-05-09T12:49:00Z">
              <w:r w:rsidRPr="00F25EFF">
                <w:rPr>
                  <w:rFonts w:ascii="Calibri" w:eastAsia="Times New Roman" w:hAnsi="Calibri" w:cs="Calibri"/>
                  <w:color w:val="000000"/>
                </w:rPr>
                <w:t>min total risk</w:t>
              </w:r>
            </w:ins>
          </w:p>
        </w:tc>
      </w:tr>
      <w:tr w:rsidR="00F25EFF" w:rsidRPr="00F25EFF" w14:paraId="0305BF94" w14:textId="77777777" w:rsidTr="00F25EFF">
        <w:trPr>
          <w:trHeight w:val="1003"/>
          <w:ins w:id="1389" w:author="Ben Gardiner" w:date="2022-05-09T12:49: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EF8FFE" w14:textId="77777777" w:rsidR="00F25EFF" w:rsidRPr="00F25EFF" w:rsidRDefault="00F25EFF" w:rsidP="00F25EFF">
            <w:pPr>
              <w:spacing w:after="0" w:line="240" w:lineRule="auto"/>
              <w:rPr>
                <w:ins w:id="1390" w:author="Ben Gardiner" w:date="2022-05-09T12:49:00Z"/>
                <w:rFonts w:ascii="Calibri" w:eastAsia="Times New Roman" w:hAnsi="Calibri" w:cs="Calibri"/>
                <w:color w:val="000000"/>
              </w:rPr>
            </w:pPr>
            <w:ins w:id="1391" w:author="Ben Gardiner" w:date="2022-05-09T12:49:00Z">
              <w:r w:rsidRPr="00F25EFF">
                <w:rPr>
                  <w:rFonts w:ascii="Calibri" w:eastAsia="Times New Roman" w:hAnsi="Calibri" w:cs="Calibri"/>
                  <w:color w:val="000000"/>
                </w:rPr>
                <w:t>Forensic Exterior Cameras (J1939 SA 232)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D73D3D2" w14:textId="77777777" w:rsidR="00F25EFF" w:rsidRPr="00F25EFF" w:rsidRDefault="00F25EFF" w:rsidP="00F25EFF">
            <w:pPr>
              <w:spacing w:after="0" w:line="240" w:lineRule="auto"/>
              <w:jc w:val="center"/>
              <w:rPr>
                <w:ins w:id="1392" w:author="Ben Gardiner" w:date="2022-05-09T12:49:00Z"/>
                <w:rFonts w:ascii="Calibri" w:eastAsia="Times New Roman" w:hAnsi="Calibri" w:cs="Calibri"/>
                <w:b/>
                <w:bCs/>
                <w:color w:val="000000"/>
                <w:sz w:val="24"/>
                <w:szCs w:val="24"/>
              </w:rPr>
            </w:pPr>
            <w:ins w:id="1393" w:author="Ben Gardiner" w:date="2022-05-09T12:49: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F921A3F" w14:textId="77777777" w:rsidR="00F25EFF" w:rsidRPr="00F25EFF" w:rsidRDefault="00F25EFF" w:rsidP="00F25EFF">
            <w:pPr>
              <w:spacing w:after="0" w:line="240" w:lineRule="auto"/>
              <w:rPr>
                <w:ins w:id="1394" w:author="Ben Gardiner" w:date="2022-05-09T12:49:00Z"/>
                <w:rFonts w:ascii="Calibri" w:eastAsia="Times New Roman" w:hAnsi="Calibri" w:cs="Calibri"/>
                <w:color w:val="000000"/>
              </w:rPr>
            </w:pPr>
            <w:ins w:id="1395" w:author="Ben Gardiner" w:date="2022-05-09T12:49:00Z">
              <w:r w:rsidRPr="00F25EFF">
                <w:rPr>
                  <w:rFonts w:ascii="Calibri" w:eastAsia="Times New Roman" w:hAnsi="Calibri" w:cs="Calibri"/>
                  <w:color w:val="000000"/>
                </w:rPr>
                <w:t>no responses / not common component</w:t>
              </w:r>
            </w:ins>
          </w:p>
        </w:tc>
      </w:tr>
      <w:tr w:rsidR="00096565" w:rsidRPr="008C2F83" w:rsidDel="00F25EFF" w14:paraId="527062CE" w14:textId="61CF7A5B" w:rsidTr="00524A01">
        <w:trPr>
          <w:trHeight w:val="864"/>
          <w:del w:id="1396"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6E47C5" w14:textId="2DBEC119" w:rsidR="00096565" w:rsidRPr="008C2F83" w:rsidDel="00F25EFF" w:rsidRDefault="00096565" w:rsidP="008C2F83">
            <w:pPr>
              <w:spacing w:after="0" w:line="240" w:lineRule="auto"/>
              <w:rPr>
                <w:del w:id="1397" w:author="Ben Gardiner" w:date="2022-05-09T12:48:00Z"/>
                <w:rFonts w:ascii="Calibri" w:eastAsia="Times New Roman" w:hAnsi="Calibri" w:cs="Calibri"/>
                <w:color w:val="000000"/>
              </w:rPr>
            </w:pPr>
            <w:del w:id="1398" w:author="Ben Gardiner" w:date="2022-05-09T12:48:00Z">
              <w:r w:rsidRPr="008C2F83" w:rsidDel="00F25EFF">
                <w:rPr>
                  <w:rFonts w:ascii="Calibri" w:eastAsia="Times New Roman" w:hAnsi="Calibri" w:cs="Calibri"/>
                  <w:color w:val="000000"/>
                </w:rPr>
                <w:delText>Exterior Camera Telematics</w:delText>
              </w:r>
            </w:del>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1AC43AAB" w14:textId="22B9CB0D" w:rsidR="00096565" w:rsidRPr="008C2F83" w:rsidDel="00F25EFF" w:rsidRDefault="00096565" w:rsidP="008C2F83">
            <w:pPr>
              <w:spacing w:after="0" w:line="240" w:lineRule="auto"/>
              <w:jc w:val="center"/>
              <w:rPr>
                <w:del w:id="1399" w:author="Ben Gardiner" w:date="2022-05-09T12:48:00Z"/>
                <w:rFonts w:ascii="Calibri" w:eastAsia="Times New Roman" w:hAnsi="Calibri" w:cs="Calibri"/>
                <w:b/>
                <w:bCs/>
                <w:color w:val="000000"/>
                <w:sz w:val="24"/>
                <w:szCs w:val="24"/>
              </w:rPr>
            </w:pPr>
            <w:del w:id="1400" w:author="Ben Gardiner" w:date="2022-05-09T12:48:00Z">
              <w:r w:rsidRPr="008C2F83" w:rsidDel="00F25EFF">
                <w:rPr>
                  <w:rFonts w:ascii="Calibri" w:eastAsia="Times New Roman" w:hAnsi="Calibri" w:cs="Calibri"/>
                  <w:b/>
                  <w:bCs/>
                  <w:color w:val="000000"/>
                  <w:sz w:val="24"/>
                  <w:szCs w:val="24"/>
                </w:rPr>
                <w:delText>0</w:delText>
              </w:r>
            </w:del>
          </w:p>
        </w:tc>
        <w:tc>
          <w:tcPr>
            <w:tcW w:w="2040" w:type="dxa"/>
            <w:tcBorders>
              <w:top w:val="single" w:sz="4" w:space="0" w:color="auto"/>
              <w:left w:val="nil"/>
              <w:bottom w:val="nil"/>
              <w:right w:val="single" w:sz="4" w:space="0" w:color="auto"/>
            </w:tcBorders>
            <w:shd w:val="clear" w:color="000000" w:fill="FFFFFF"/>
            <w:vAlign w:val="bottom"/>
            <w:hideMark/>
          </w:tcPr>
          <w:p w14:paraId="750B6D63" w14:textId="00769F72" w:rsidR="00096565" w:rsidRPr="008C2F83" w:rsidDel="00F25EFF" w:rsidRDefault="00096565" w:rsidP="008C2F83">
            <w:pPr>
              <w:spacing w:after="0" w:line="240" w:lineRule="auto"/>
              <w:rPr>
                <w:del w:id="1401" w:author="Ben Gardiner" w:date="2022-05-09T12:48:00Z"/>
                <w:rFonts w:ascii="Calibri" w:eastAsia="Times New Roman" w:hAnsi="Calibri" w:cs="Calibri"/>
                <w:color w:val="000000"/>
              </w:rPr>
            </w:pPr>
            <w:del w:id="1402" w:author="Ben Gardiner" w:date="2022-05-09T12:48:00Z">
              <w:r w:rsidRPr="008C2F83" w:rsidDel="00F25EFF">
                <w:rPr>
                  <w:rFonts w:ascii="Calibri" w:eastAsia="Times New Roman" w:hAnsi="Calibri" w:cs="Calibri"/>
                  <w:color w:val="000000"/>
                </w:rPr>
                <w:delText>telematics device</w:delText>
              </w:r>
            </w:del>
          </w:p>
        </w:tc>
      </w:tr>
      <w:tr w:rsidR="00096565" w:rsidRPr="008C2F83" w:rsidDel="00F25EFF" w14:paraId="6EA72E52" w14:textId="0AEBEFCB" w:rsidTr="00524A01">
        <w:trPr>
          <w:trHeight w:val="864"/>
          <w:del w:id="1403"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C8B4BC8" w14:textId="62CFF7F0" w:rsidR="00096565" w:rsidRPr="008C2F83" w:rsidDel="00F25EFF" w:rsidRDefault="00096565" w:rsidP="008C2F83">
            <w:pPr>
              <w:spacing w:after="0" w:line="240" w:lineRule="auto"/>
              <w:rPr>
                <w:del w:id="1404" w:author="Ben Gardiner" w:date="2022-05-09T12:48:00Z"/>
                <w:rFonts w:ascii="Calibri" w:eastAsia="Times New Roman" w:hAnsi="Calibri" w:cs="Calibri"/>
                <w:color w:val="000000"/>
              </w:rPr>
            </w:pPr>
            <w:del w:id="1405" w:author="Ben Gardiner" w:date="2022-05-09T12:48:00Z">
              <w:r w:rsidRPr="008C2F83" w:rsidDel="00F25EFF">
                <w:rPr>
                  <w:rFonts w:ascii="Calibri" w:eastAsia="Times New Roman" w:hAnsi="Calibri" w:cs="Calibri"/>
                  <w:color w:val="000000"/>
                </w:rPr>
                <w:delText>Body Controller (aka Key-Lock Options)</w:delText>
              </w:r>
            </w:del>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46E7146B" w14:textId="239EACC4" w:rsidR="00096565" w:rsidRPr="008C2F83" w:rsidDel="00F25EFF" w:rsidRDefault="00096565" w:rsidP="008C2F83">
            <w:pPr>
              <w:spacing w:after="0" w:line="240" w:lineRule="auto"/>
              <w:jc w:val="center"/>
              <w:rPr>
                <w:del w:id="1406" w:author="Ben Gardiner" w:date="2022-05-09T12:48:00Z"/>
                <w:rFonts w:ascii="Calibri" w:eastAsia="Times New Roman" w:hAnsi="Calibri" w:cs="Calibri"/>
                <w:b/>
                <w:bCs/>
                <w:color w:val="000000"/>
                <w:sz w:val="24"/>
                <w:szCs w:val="24"/>
              </w:rPr>
            </w:pPr>
            <w:del w:id="1407" w:author="Ben Gardiner" w:date="2022-05-09T12:48:00Z">
              <w:r w:rsidRPr="008C2F83" w:rsidDel="00F25EFF">
                <w:rPr>
                  <w:rFonts w:ascii="Calibri" w:eastAsia="Times New Roman" w:hAnsi="Calibri" w:cs="Calibri"/>
                  <w:b/>
                  <w:bCs/>
                  <w:color w:val="000000"/>
                  <w:sz w:val="24"/>
                  <w:szCs w:val="24"/>
                </w:rPr>
                <w:delText>3</w:delText>
              </w:r>
            </w:del>
          </w:p>
        </w:tc>
        <w:tc>
          <w:tcPr>
            <w:tcW w:w="2040" w:type="dxa"/>
            <w:tcBorders>
              <w:top w:val="single" w:sz="4" w:space="0" w:color="auto"/>
              <w:left w:val="nil"/>
              <w:bottom w:val="nil"/>
              <w:right w:val="single" w:sz="4" w:space="0" w:color="auto"/>
            </w:tcBorders>
            <w:shd w:val="clear" w:color="000000" w:fill="FFFFFF"/>
            <w:vAlign w:val="bottom"/>
            <w:hideMark/>
          </w:tcPr>
          <w:p w14:paraId="2A0721C4" w14:textId="2D5E04D3" w:rsidR="00096565" w:rsidRPr="008C2F83" w:rsidDel="00F25EFF" w:rsidRDefault="00096565" w:rsidP="008C2F83">
            <w:pPr>
              <w:spacing w:after="0" w:line="240" w:lineRule="auto"/>
              <w:rPr>
                <w:del w:id="1408" w:author="Ben Gardiner" w:date="2022-05-09T12:48:00Z"/>
                <w:rFonts w:ascii="Calibri" w:eastAsia="Times New Roman" w:hAnsi="Calibri" w:cs="Calibri"/>
                <w:color w:val="000000"/>
              </w:rPr>
            </w:pPr>
            <w:del w:id="1409" w:author="Ben Gardiner" w:date="2022-05-09T12:48:00Z">
              <w:r w:rsidRPr="008C2F83" w:rsidDel="00F25EFF">
                <w:rPr>
                  <w:rFonts w:ascii="Calibri" w:eastAsia="Times New Roman" w:hAnsi="Calibri" w:cs="Calibri"/>
                  <w:color w:val="000000"/>
                </w:rPr>
                <w:delText>high enough severy independent of low overal risk</w:delText>
              </w:r>
            </w:del>
          </w:p>
        </w:tc>
      </w:tr>
      <w:tr w:rsidR="00096565" w:rsidRPr="008C2F83" w:rsidDel="00F25EFF" w14:paraId="50059D90" w14:textId="05BA4EC6" w:rsidTr="00524A01">
        <w:trPr>
          <w:trHeight w:val="864"/>
          <w:del w:id="1410"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EA902FE" w14:textId="72C674FD" w:rsidR="00096565" w:rsidRPr="008C2F83" w:rsidDel="00F25EFF" w:rsidRDefault="00096565" w:rsidP="008C2F83">
            <w:pPr>
              <w:spacing w:after="0" w:line="240" w:lineRule="auto"/>
              <w:rPr>
                <w:del w:id="1411" w:author="Ben Gardiner" w:date="2022-05-09T12:48:00Z"/>
                <w:rFonts w:ascii="Calibri" w:eastAsia="Times New Roman" w:hAnsi="Calibri" w:cs="Calibri"/>
                <w:color w:val="000000"/>
              </w:rPr>
            </w:pPr>
            <w:del w:id="1412" w:author="Ben Gardiner" w:date="2022-05-09T12:48:00Z">
              <w:r w:rsidRPr="008C2F83" w:rsidDel="00F25EFF">
                <w:rPr>
                  <w:rFonts w:ascii="Calibri" w:eastAsia="Times New Roman" w:hAnsi="Calibri" w:cs="Calibri"/>
                  <w:color w:val="000000"/>
                </w:rPr>
                <w:delText>Mirrors (J1939 SA 40)</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B1D580"/>
            <w:vAlign w:val="center"/>
            <w:hideMark/>
          </w:tcPr>
          <w:p w14:paraId="54E47FD9" w14:textId="397C17CD" w:rsidR="00096565" w:rsidRPr="008C2F83" w:rsidDel="00F25EFF" w:rsidRDefault="00096565" w:rsidP="008C2F83">
            <w:pPr>
              <w:spacing w:after="0" w:line="240" w:lineRule="auto"/>
              <w:jc w:val="center"/>
              <w:rPr>
                <w:del w:id="1413" w:author="Ben Gardiner" w:date="2022-05-09T12:48:00Z"/>
                <w:rFonts w:ascii="Calibri" w:eastAsia="Times New Roman" w:hAnsi="Calibri" w:cs="Calibri"/>
                <w:b/>
                <w:bCs/>
                <w:color w:val="000000"/>
                <w:sz w:val="24"/>
                <w:szCs w:val="24"/>
              </w:rPr>
            </w:pPr>
            <w:del w:id="1414" w:author="Ben Gardiner" w:date="2022-05-09T12:48:00Z">
              <w:r w:rsidRPr="008C2F83"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5D097CCD" w14:textId="60F72E5B" w:rsidR="00096565" w:rsidRPr="008C2F83" w:rsidDel="00F25EFF" w:rsidRDefault="00096565" w:rsidP="008C2F83">
            <w:pPr>
              <w:spacing w:after="0" w:line="240" w:lineRule="auto"/>
              <w:rPr>
                <w:del w:id="1415" w:author="Ben Gardiner" w:date="2022-05-09T12:48:00Z"/>
                <w:rFonts w:ascii="Calibri" w:eastAsia="Times New Roman" w:hAnsi="Calibri" w:cs="Calibri"/>
                <w:color w:val="000000"/>
              </w:rPr>
            </w:pPr>
            <w:del w:id="1416" w:author="Ben Gardiner" w:date="2022-05-09T12:48:00Z">
              <w:r w:rsidRPr="008C2F83" w:rsidDel="00F25EFF">
                <w:rPr>
                  <w:rFonts w:ascii="Calibri" w:eastAsia="Times New Roman" w:hAnsi="Calibri" w:cs="Calibri"/>
                  <w:color w:val="000000"/>
                </w:rPr>
                <w:delText>medium scope change risk</w:delText>
              </w:r>
            </w:del>
          </w:p>
        </w:tc>
      </w:tr>
      <w:tr w:rsidR="00096565" w:rsidRPr="008C2F83" w:rsidDel="00F25EFF" w14:paraId="67546B52" w14:textId="62239819" w:rsidTr="00524A01">
        <w:trPr>
          <w:trHeight w:val="864"/>
          <w:del w:id="1417"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7A7608" w14:textId="028630CA" w:rsidR="00096565" w:rsidRPr="008C2F83" w:rsidDel="00F25EFF" w:rsidRDefault="00096565" w:rsidP="008C2F83">
            <w:pPr>
              <w:spacing w:after="0" w:line="240" w:lineRule="auto"/>
              <w:rPr>
                <w:del w:id="1418" w:author="Ben Gardiner" w:date="2022-05-09T12:48:00Z"/>
                <w:rFonts w:ascii="Calibri" w:eastAsia="Times New Roman" w:hAnsi="Calibri" w:cs="Calibri"/>
                <w:color w:val="000000"/>
              </w:rPr>
            </w:pPr>
            <w:del w:id="1419" w:author="Ben Gardiner" w:date="2022-05-09T12:48:00Z">
              <w:r w:rsidRPr="008C2F83" w:rsidDel="00F25EFF">
                <w:rPr>
                  <w:rFonts w:ascii="Calibri" w:eastAsia="Times New Roman" w:hAnsi="Calibri" w:cs="Calibri"/>
                  <w:color w:val="000000"/>
                </w:rPr>
                <w:delText>Body Controller #2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F0EC6C8" w14:textId="394B5BBE" w:rsidR="00096565" w:rsidRPr="008C2F83" w:rsidDel="00F25EFF" w:rsidRDefault="00096565" w:rsidP="008C2F83">
            <w:pPr>
              <w:spacing w:after="0" w:line="240" w:lineRule="auto"/>
              <w:jc w:val="center"/>
              <w:rPr>
                <w:del w:id="1420" w:author="Ben Gardiner" w:date="2022-05-09T12:48:00Z"/>
                <w:rFonts w:ascii="Calibri" w:eastAsia="Times New Roman" w:hAnsi="Calibri" w:cs="Calibri"/>
                <w:b/>
                <w:bCs/>
                <w:color w:val="000000"/>
                <w:sz w:val="24"/>
                <w:szCs w:val="24"/>
              </w:rPr>
            </w:pPr>
            <w:del w:id="1421"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4ECB123" w14:textId="1B749277" w:rsidR="00096565" w:rsidRPr="008C2F83" w:rsidDel="00F25EFF" w:rsidRDefault="00096565" w:rsidP="008C2F83">
            <w:pPr>
              <w:spacing w:after="0" w:line="240" w:lineRule="auto"/>
              <w:rPr>
                <w:del w:id="1422" w:author="Ben Gardiner" w:date="2022-05-09T12:48:00Z"/>
                <w:rFonts w:ascii="Calibri" w:eastAsia="Times New Roman" w:hAnsi="Calibri" w:cs="Calibri"/>
                <w:color w:val="000000"/>
              </w:rPr>
            </w:pPr>
            <w:del w:id="1423"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3838211E" w14:textId="5509B3B7" w:rsidTr="00524A01">
        <w:trPr>
          <w:trHeight w:val="864"/>
          <w:del w:id="1424"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CA6204D" w14:textId="28EB261E" w:rsidR="00096565" w:rsidRPr="008C2F83" w:rsidDel="00F25EFF" w:rsidRDefault="00096565" w:rsidP="008C2F83">
            <w:pPr>
              <w:spacing w:after="0" w:line="240" w:lineRule="auto"/>
              <w:rPr>
                <w:del w:id="1425" w:author="Ben Gardiner" w:date="2022-05-09T12:48:00Z"/>
                <w:rFonts w:ascii="Calibri" w:eastAsia="Times New Roman" w:hAnsi="Calibri" w:cs="Calibri"/>
                <w:color w:val="000000"/>
              </w:rPr>
            </w:pPr>
            <w:del w:id="1426" w:author="Ben Gardiner" w:date="2022-05-09T12:48:00Z">
              <w:r w:rsidRPr="008C2F83" w:rsidDel="00F25EFF">
                <w:rPr>
                  <w:rFonts w:ascii="Calibri" w:eastAsia="Times New Roman" w:hAnsi="Calibri" w:cs="Calibri"/>
                  <w:color w:val="000000"/>
                </w:rPr>
                <w:delText>Door Controller (J1939 SA 236)</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C31F8F2" w14:textId="15C27A0A" w:rsidR="00096565" w:rsidRPr="008C2F83" w:rsidDel="00F25EFF" w:rsidRDefault="00096565" w:rsidP="008C2F83">
            <w:pPr>
              <w:spacing w:after="0" w:line="240" w:lineRule="auto"/>
              <w:jc w:val="center"/>
              <w:rPr>
                <w:del w:id="1427" w:author="Ben Gardiner" w:date="2022-05-09T12:48:00Z"/>
                <w:rFonts w:ascii="Calibri" w:eastAsia="Times New Roman" w:hAnsi="Calibri" w:cs="Calibri"/>
                <w:b/>
                <w:bCs/>
                <w:color w:val="000000"/>
                <w:sz w:val="24"/>
                <w:szCs w:val="24"/>
              </w:rPr>
            </w:pPr>
            <w:del w:id="1428"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42846FD" w14:textId="3A5E770B" w:rsidR="00096565" w:rsidRPr="008C2F83" w:rsidDel="00F25EFF" w:rsidRDefault="00096565" w:rsidP="008C2F83">
            <w:pPr>
              <w:spacing w:after="0" w:line="240" w:lineRule="auto"/>
              <w:rPr>
                <w:del w:id="1429" w:author="Ben Gardiner" w:date="2022-05-09T12:48:00Z"/>
                <w:rFonts w:ascii="Calibri" w:eastAsia="Times New Roman" w:hAnsi="Calibri" w:cs="Calibri"/>
                <w:color w:val="000000"/>
              </w:rPr>
            </w:pPr>
            <w:del w:id="1430"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7ABE6887" w14:textId="3B215E35" w:rsidTr="00524A01">
        <w:trPr>
          <w:trHeight w:val="864"/>
          <w:del w:id="1431"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5B4121" w14:textId="70F0F148" w:rsidR="00096565" w:rsidRPr="008C2F83" w:rsidDel="00F25EFF" w:rsidRDefault="00096565" w:rsidP="008C2F83">
            <w:pPr>
              <w:spacing w:after="0" w:line="240" w:lineRule="auto"/>
              <w:rPr>
                <w:del w:id="1432" w:author="Ben Gardiner" w:date="2022-05-09T12:48:00Z"/>
                <w:rFonts w:ascii="Calibri" w:eastAsia="Times New Roman" w:hAnsi="Calibri" w:cs="Calibri"/>
                <w:color w:val="000000"/>
              </w:rPr>
            </w:pPr>
            <w:del w:id="1433" w:author="Ben Gardiner" w:date="2022-05-09T12:48:00Z">
              <w:r w:rsidRPr="008C2F83" w:rsidDel="00F25EFF">
                <w:rPr>
                  <w:rFonts w:ascii="Calibri" w:eastAsia="Times New Roman" w:hAnsi="Calibri" w:cs="Calibri"/>
                  <w:color w:val="000000"/>
                </w:rPr>
                <w:delText>Door Controller #1 (J1939 SA 237)</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3DE88E6" w14:textId="5787C52B" w:rsidR="00096565" w:rsidRPr="008C2F83" w:rsidDel="00F25EFF" w:rsidRDefault="00096565" w:rsidP="008C2F83">
            <w:pPr>
              <w:spacing w:after="0" w:line="240" w:lineRule="auto"/>
              <w:jc w:val="center"/>
              <w:rPr>
                <w:del w:id="1434" w:author="Ben Gardiner" w:date="2022-05-09T12:48:00Z"/>
                <w:rFonts w:ascii="Calibri" w:eastAsia="Times New Roman" w:hAnsi="Calibri" w:cs="Calibri"/>
                <w:b/>
                <w:bCs/>
                <w:color w:val="000000"/>
                <w:sz w:val="24"/>
                <w:szCs w:val="24"/>
              </w:rPr>
            </w:pPr>
            <w:del w:id="1435"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7B36A755" w14:textId="42EDE2C4" w:rsidR="00096565" w:rsidRPr="008C2F83" w:rsidDel="00F25EFF" w:rsidRDefault="00096565" w:rsidP="008C2F83">
            <w:pPr>
              <w:spacing w:after="0" w:line="240" w:lineRule="auto"/>
              <w:rPr>
                <w:del w:id="1436" w:author="Ben Gardiner" w:date="2022-05-09T12:48:00Z"/>
                <w:rFonts w:ascii="Calibri" w:eastAsia="Times New Roman" w:hAnsi="Calibri" w:cs="Calibri"/>
                <w:color w:val="000000"/>
              </w:rPr>
            </w:pPr>
            <w:del w:id="1437"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10226119" w14:textId="74EC07FF" w:rsidTr="00524A01">
        <w:trPr>
          <w:trHeight w:val="864"/>
          <w:del w:id="1438"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BCFE99" w14:textId="387E8138" w:rsidR="00096565" w:rsidRPr="008C2F83" w:rsidDel="00F25EFF" w:rsidRDefault="00096565" w:rsidP="008C2F83">
            <w:pPr>
              <w:spacing w:after="0" w:line="240" w:lineRule="auto"/>
              <w:rPr>
                <w:del w:id="1439" w:author="Ben Gardiner" w:date="2022-05-09T12:48:00Z"/>
                <w:rFonts w:ascii="Calibri" w:eastAsia="Times New Roman" w:hAnsi="Calibri" w:cs="Calibri"/>
                <w:color w:val="000000"/>
              </w:rPr>
            </w:pPr>
            <w:del w:id="1440" w:author="Ben Gardiner" w:date="2022-05-09T12:48:00Z">
              <w:r w:rsidRPr="008C2F83" w:rsidDel="00F25EFF">
                <w:rPr>
                  <w:rFonts w:ascii="Calibri" w:eastAsia="Times New Roman" w:hAnsi="Calibri" w:cs="Calibri"/>
                  <w:color w:val="000000"/>
                </w:rPr>
                <w:delText>Door Controller #2</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E8021A6" w14:textId="196FE1A9" w:rsidR="00096565" w:rsidRPr="008C2F83" w:rsidDel="00F25EFF" w:rsidRDefault="00096565" w:rsidP="008C2F83">
            <w:pPr>
              <w:spacing w:after="0" w:line="240" w:lineRule="auto"/>
              <w:jc w:val="center"/>
              <w:rPr>
                <w:del w:id="1441" w:author="Ben Gardiner" w:date="2022-05-09T12:48:00Z"/>
                <w:rFonts w:ascii="Calibri" w:eastAsia="Times New Roman" w:hAnsi="Calibri" w:cs="Calibri"/>
                <w:b/>
                <w:bCs/>
                <w:color w:val="000000"/>
                <w:sz w:val="24"/>
                <w:szCs w:val="24"/>
              </w:rPr>
            </w:pPr>
            <w:del w:id="1442"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497D710" w14:textId="1157EB56" w:rsidR="00096565" w:rsidRPr="008C2F83" w:rsidDel="00F25EFF" w:rsidRDefault="00096565" w:rsidP="008C2F83">
            <w:pPr>
              <w:spacing w:after="0" w:line="240" w:lineRule="auto"/>
              <w:rPr>
                <w:del w:id="1443" w:author="Ben Gardiner" w:date="2022-05-09T12:48:00Z"/>
                <w:rFonts w:ascii="Calibri" w:eastAsia="Times New Roman" w:hAnsi="Calibri" w:cs="Calibri"/>
                <w:color w:val="000000"/>
              </w:rPr>
            </w:pPr>
            <w:del w:id="1444"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2941DBC6" w14:textId="31DC748D" w:rsidTr="00524A01">
        <w:trPr>
          <w:trHeight w:val="864"/>
          <w:del w:id="1445"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F3BF39" w14:textId="5EE63FD0" w:rsidR="00096565" w:rsidRPr="008C2F83" w:rsidDel="00F25EFF" w:rsidRDefault="00096565" w:rsidP="008C2F83">
            <w:pPr>
              <w:spacing w:after="0" w:line="240" w:lineRule="auto"/>
              <w:rPr>
                <w:del w:id="1446" w:author="Ben Gardiner" w:date="2022-05-09T12:48:00Z"/>
                <w:rFonts w:ascii="Calibri" w:eastAsia="Times New Roman" w:hAnsi="Calibri" w:cs="Calibri"/>
                <w:color w:val="000000"/>
              </w:rPr>
            </w:pPr>
            <w:del w:id="1447" w:author="Ben Gardiner" w:date="2022-05-09T12:48:00Z">
              <w:r w:rsidRPr="008C2F83" w:rsidDel="00F25EFF">
                <w:rPr>
                  <w:rFonts w:ascii="Calibri" w:eastAsia="Times New Roman" w:hAnsi="Calibri" w:cs="Calibri"/>
                  <w:color w:val="000000"/>
                </w:rPr>
                <w:delText>Door Controller #3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EFB9797" w14:textId="05AF0BBD" w:rsidR="00096565" w:rsidRPr="008C2F83" w:rsidDel="00F25EFF" w:rsidRDefault="00096565" w:rsidP="008C2F83">
            <w:pPr>
              <w:spacing w:after="0" w:line="240" w:lineRule="auto"/>
              <w:jc w:val="center"/>
              <w:rPr>
                <w:del w:id="1448" w:author="Ben Gardiner" w:date="2022-05-09T12:48:00Z"/>
                <w:rFonts w:ascii="Calibri" w:eastAsia="Times New Roman" w:hAnsi="Calibri" w:cs="Calibri"/>
                <w:b/>
                <w:bCs/>
                <w:color w:val="000000"/>
                <w:sz w:val="24"/>
                <w:szCs w:val="24"/>
              </w:rPr>
            </w:pPr>
            <w:del w:id="1449"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4F36A4D" w14:textId="74245BA3" w:rsidR="00096565" w:rsidRPr="008C2F83" w:rsidDel="00F25EFF" w:rsidRDefault="00096565" w:rsidP="008C2F83">
            <w:pPr>
              <w:spacing w:after="0" w:line="240" w:lineRule="auto"/>
              <w:rPr>
                <w:del w:id="1450" w:author="Ben Gardiner" w:date="2022-05-09T12:48:00Z"/>
                <w:rFonts w:ascii="Calibri" w:eastAsia="Times New Roman" w:hAnsi="Calibri" w:cs="Calibri"/>
                <w:color w:val="000000"/>
              </w:rPr>
            </w:pPr>
            <w:del w:id="1451"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7C66E210" w14:textId="3854C1F9" w:rsidTr="00524A01">
        <w:trPr>
          <w:trHeight w:val="864"/>
          <w:del w:id="1452"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98FF90" w14:textId="73C68D1B" w:rsidR="00096565" w:rsidRPr="008C2F83" w:rsidDel="00F25EFF" w:rsidRDefault="00096565" w:rsidP="008C2F83">
            <w:pPr>
              <w:spacing w:after="0" w:line="240" w:lineRule="auto"/>
              <w:rPr>
                <w:del w:id="1453" w:author="Ben Gardiner" w:date="2022-05-09T12:48:00Z"/>
                <w:rFonts w:ascii="Calibri" w:eastAsia="Times New Roman" w:hAnsi="Calibri" w:cs="Calibri"/>
                <w:color w:val="000000"/>
              </w:rPr>
            </w:pPr>
            <w:del w:id="1454" w:author="Ben Gardiner" w:date="2022-05-09T12:48:00Z">
              <w:r w:rsidRPr="008C2F83" w:rsidDel="00F25EFF">
                <w:rPr>
                  <w:rFonts w:ascii="Calibri" w:eastAsia="Times New Roman" w:hAnsi="Calibri" w:cs="Calibri"/>
                  <w:color w:val="000000"/>
                </w:rPr>
                <w:delText>Door Controller #4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E911FD7" w14:textId="24EAF988" w:rsidR="00096565" w:rsidRPr="008C2F83" w:rsidDel="00F25EFF" w:rsidRDefault="00096565" w:rsidP="008C2F83">
            <w:pPr>
              <w:spacing w:after="0" w:line="240" w:lineRule="auto"/>
              <w:jc w:val="center"/>
              <w:rPr>
                <w:del w:id="1455" w:author="Ben Gardiner" w:date="2022-05-09T12:48:00Z"/>
                <w:rFonts w:ascii="Calibri" w:eastAsia="Times New Roman" w:hAnsi="Calibri" w:cs="Calibri"/>
                <w:b/>
                <w:bCs/>
                <w:color w:val="000000"/>
                <w:sz w:val="24"/>
                <w:szCs w:val="24"/>
              </w:rPr>
            </w:pPr>
            <w:del w:id="1456"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107F3D7F" w14:textId="1134F983" w:rsidR="00096565" w:rsidRPr="008C2F83" w:rsidDel="00F25EFF" w:rsidRDefault="00096565" w:rsidP="008C2F83">
            <w:pPr>
              <w:spacing w:after="0" w:line="240" w:lineRule="auto"/>
              <w:rPr>
                <w:del w:id="1457" w:author="Ben Gardiner" w:date="2022-05-09T12:48:00Z"/>
                <w:rFonts w:ascii="Calibri" w:eastAsia="Times New Roman" w:hAnsi="Calibri" w:cs="Calibri"/>
                <w:color w:val="000000"/>
              </w:rPr>
            </w:pPr>
            <w:del w:id="1458"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4F13837A" w14:textId="3A230C1B" w:rsidTr="00524A01">
        <w:trPr>
          <w:trHeight w:val="864"/>
          <w:del w:id="1459"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FB711B" w14:textId="3B901508" w:rsidR="00096565" w:rsidRPr="008C2F83" w:rsidDel="00F25EFF" w:rsidRDefault="00096565" w:rsidP="008C2F83">
            <w:pPr>
              <w:spacing w:after="0" w:line="240" w:lineRule="auto"/>
              <w:rPr>
                <w:del w:id="1460" w:author="Ben Gardiner" w:date="2022-05-09T12:48:00Z"/>
                <w:rFonts w:ascii="Calibri" w:eastAsia="Times New Roman" w:hAnsi="Calibri" w:cs="Calibri"/>
                <w:color w:val="000000"/>
              </w:rPr>
            </w:pPr>
            <w:del w:id="1461" w:author="Ben Gardiner" w:date="2022-05-09T12:48:00Z">
              <w:r w:rsidRPr="008C2F83" w:rsidDel="00F25EFF">
                <w:rPr>
                  <w:rFonts w:ascii="Calibri" w:eastAsia="Times New Roman" w:hAnsi="Calibri" w:cs="Calibri"/>
                  <w:color w:val="000000"/>
                </w:rPr>
                <w:delText>Roadway Information</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62EE4DC" w14:textId="519F41B9" w:rsidR="00096565" w:rsidRPr="008C2F83" w:rsidDel="00F25EFF" w:rsidRDefault="00096565" w:rsidP="008C2F83">
            <w:pPr>
              <w:spacing w:after="0" w:line="240" w:lineRule="auto"/>
              <w:jc w:val="center"/>
              <w:rPr>
                <w:del w:id="1462" w:author="Ben Gardiner" w:date="2022-05-09T12:48:00Z"/>
                <w:rFonts w:ascii="Calibri" w:eastAsia="Times New Roman" w:hAnsi="Calibri" w:cs="Calibri"/>
                <w:b/>
                <w:bCs/>
                <w:color w:val="000000"/>
                <w:sz w:val="24"/>
                <w:szCs w:val="24"/>
              </w:rPr>
            </w:pPr>
            <w:del w:id="1463"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00EB3C7" w14:textId="2A5C833A" w:rsidR="00096565" w:rsidRPr="008C2F83" w:rsidDel="00F25EFF" w:rsidRDefault="00096565" w:rsidP="008C2F83">
            <w:pPr>
              <w:spacing w:after="0" w:line="240" w:lineRule="auto"/>
              <w:rPr>
                <w:del w:id="1464" w:author="Ben Gardiner" w:date="2022-05-09T12:48:00Z"/>
                <w:rFonts w:ascii="Calibri" w:eastAsia="Times New Roman" w:hAnsi="Calibri" w:cs="Calibri"/>
                <w:color w:val="000000"/>
              </w:rPr>
            </w:pPr>
            <w:del w:id="1465"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303474E0" w14:textId="79854AD5" w:rsidTr="00524A01">
        <w:trPr>
          <w:trHeight w:val="864"/>
          <w:del w:id="1466"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AA7C347" w14:textId="6B3FD3A1" w:rsidR="00096565" w:rsidRPr="008C2F83" w:rsidDel="00F25EFF" w:rsidRDefault="00096565" w:rsidP="008C2F83">
            <w:pPr>
              <w:spacing w:after="0" w:line="240" w:lineRule="auto"/>
              <w:rPr>
                <w:del w:id="1467" w:author="Ben Gardiner" w:date="2022-05-09T12:48:00Z"/>
                <w:rFonts w:ascii="Calibri" w:eastAsia="Times New Roman" w:hAnsi="Calibri" w:cs="Calibri"/>
                <w:color w:val="000000"/>
              </w:rPr>
            </w:pPr>
            <w:del w:id="1468" w:author="Ben Gardiner" w:date="2022-05-09T12:48:00Z">
              <w:r w:rsidRPr="008C2F83" w:rsidDel="00F25EFF">
                <w:rPr>
                  <w:rFonts w:ascii="Calibri" w:eastAsia="Times New Roman" w:hAnsi="Calibri" w:cs="Calibri"/>
                  <w:color w:val="000000"/>
                </w:rPr>
                <w:delText>Vehicle Security (J1939 SA 29)</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0FB47BE" w14:textId="3A78AC5C" w:rsidR="00096565" w:rsidRPr="008C2F83" w:rsidDel="00F25EFF" w:rsidRDefault="00096565" w:rsidP="008C2F83">
            <w:pPr>
              <w:spacing w:after="0" w:line="240" w:lineRule="auto"/>
              <w:jc w:val="center"/>
              <w:rPr>
                <w:del w:id="1469" w:author="Ben Gardiner" w:date="2022-05-09T12:48:00Z"/>
                <w:rFonts w:ascii="Calibri" w:eastAsia="Times New Roman" w:hAnsi="Calibri" w:cs="Calibri"/>
                <w:b/>
                <w:bCs/>
                <w:color w:val="000000"/>
                <w:sz w:val="24"/>
                <w:szCs w:val="24"/>
              </w:rPr>
            </w:pPr>
            <w:del w:id="1470" w:author="Ben Gardiner" w:date="2022-05-09T12:48:00Z">
              <w:r w:rsidRPr="008C2F83"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52FC32C4" w14:textId="3B244559" w:rsidR="00096565" w:rsidRPr="008C2F83" w:rsidDel="00F25EFF" w:rsidRDefault="00096565" w:rsidP="008C2F83">
            <w:pPr>
              <w:spacing w:after="0" w:line="240" w:lineRule="auto"/>
              <w:rPr>
                <w:del w:id="1471" w:author="Ben Gardiner" w:date="2022-05-09T12:48:00Z"/>
                <w:rFonts w:ascii="Calibri" w:eastAsia="Times New Roman" w:hAnsi="Calibri" w:cs="Calibri"/>
                <w:color w:val="000000"/>
              </w:rPr>
            </w:pPr>
            <w:del w:id="1472" w:author="Ben Gardiner" w:date="2022-05-09T12:48:00Z">
              <w:r w:rsidRPr="008C2F83" w:rsidDel="00F25EFF">
                <w:rPr>
                  <w:rFonts w:ascii="Calibri" w:eastAsia="Times New Roman" w:hAnsi="Calibri" w:cs="Calibri"/>
                  <w:color w:val="000000"/>
                </w:rPr>
                <w:delText>min total risk</w:delText>
              </w:r>
            </w:del>
          </w:p>
        </w:tc>
      </w:tr>
      <w:tr w:rsidR="00096565" w:rsidRPr="008C2F83" w:rsidDel="00F25EFF" w14:paraId="275AD1A7" w14:textId="2E478001" w:rsidTr="00524A01">
        <w:trPr>
          <w:trHeight w:val="864"/>
          <w:del w:id="1473" w:author="Ben Gardiner" w:date="2022-05-09T12:48: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748FE3" w14:textId="2DE19065" w:rsidR="00096565" w:rsidRPr="008C2F83" w:rsidDel="00F25EFF" w:rsidRDefault="00096565" w:rsidP="008C2F83">
            <w:pPr>
              <w:spacing w:after="0" w:line="240" w:lineRule="auto"/>
              <w:rPr>
                <w:del w:id="1474" w:author="Ben Gardiner" w:date="2022-05-09T12:48:00Z"/>
                <w:rFonts w:ascii="Calibri" w:eastAsia="Times New Roman" w:hAnsi="Calibri" w:cs="Calibri"/>
                <w:color w:val="000000"/>
              </w:rPr>
            </w:pPr>
            <w:del w:id="1475" w:author="Ben Gardiner" w:date="2022-05-09T12:48:00Z">
              <w:r w:rsidRPr="008C2F83" w:rsidDel="00F25EFF">
                <w:rPr>
                  <w:rFonts w:ascii="Calibri" w:eastAsia="Times New Roman" w:hAnsi="Calibri" w:cs="Calibri"/>
                  <w:color w:val="000000"/>
                </w:rPr>
                <w:delText>Forensic Exterior Cameras (J1939 SA 232)</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7DC0E17C" w14:textId="142A281D" w:rsidR="00096565" w:rsidRPr="008C2F83" w:rsidDel="00F25EFF" w:rsidRDefault="00096565" w:rsidP="008C2F83">
            <w:pPr>
              <w:spacing w:after="0" w:line="240" w:lineRule="auto"/>
              <w:jc w:val="center"/>
              <w:rPr>
                <w:del w:id="1476" w:author="Ben Gardiner" w:date="2022-05-09T12:48:00Z"/>
                <w:rFonts w:ascii="Calibri" w:eastAsia="Times New Roman" w:hAnsi="Calibri" w:cs="Calibri"/>
                <w:b/>
                <w:bCs/>
                <w:color w:val="000000"/>
                <w:sz w:val="24"/>
                <w:szCs w:val="24"/>
              </w:rPr>
            </w:pPr>
            <w:del w:id="1477" w:author="Ben Gardiner" w:date="2022-05-09T12:48: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B975312" w14:textId="46BBD0D6" w:rsidR="00096565" w:rsidRPr="008C2F83" w:rsidDel="00F25EFF" w:rsidRDefault="00096565" w:rsidP="008C2F83">
            <w:pPr>
              <w:spacing w:after="0" w:line="240" w:lineRule="auto"/>
              <w:rPr>
                <w:del w:id="1478" w:author="Ben Gardiner" w:date="2022-05-09T12:48:00Z"/>
                <w:rFonts w:ascii="Calibri" w:eastAsia="Times New Roman" w:hAnsi="Calibri" w:cs="Calibri"/>
                <w:color w:val="000000"/>
              </w:rPr>
            </w:pPr>
            <w:del w:id="1479" w:author="Ben Gardiner" w:date="2022-05-09T12:48:00Z">
              <w:r w:rsidRPr="008C2F83" w:rsidDel="00F25EFF">
                <w:rPr>
                  <w:rFonts w:ascii="Calibri" w:eastAsia="Times New Roman" w:hAnsi="Calibri" w:cs="Calibri"/>
                  <w:color w:val="000000"/>
                </w:rPr>
                <w:delText>no responses / not common component</w:delText>
              </w:r>
            </w:del>
          </w:p>
        </w:tc>
      </w:tr>
    </w:tbl>
    <w:p w14:paraId="37AD5A72" w14:textId="1C613CAB" w:rsidR="008C2F83" w:rsidRPr="0019126F" w:rsidDel="00F25EFF" w:rsidRDefault="008C2F83">
      <w:pPr>
        <w:shd w:val="clear" w:color="auto" w:fill="FFFFFF"/>
        <w:spacing w:before="100" w:beforeAutospacing="1" w:after="100" w:afterAutospacing="1" w:line="240" w:lineRule="auto"/>
        <w:rPr>
          <w:del w:id="1480" w:author="Ben Gardiner" w:date="2022-05-09T12:48:00Z"/>
          <w:rFonts w:eastAsia="Times New Roman" w:cstheme="minorHAnsi"/>
          <w:color w:val="2E3338"/>
        </w:rPr>
        <w:pPrChange w:id="1481" w:author="Ben Gardiner" w:date="2022-05-09T12:48:00Z">
          <w:pPr>
            <w:shd w:val="clear" w:color="auto" w:fill="FFFFFF"/>
            <w:spacing w:before="100" w:beforeAutospacing="1" w:after="100" w:afterAutospacing="1" w:line="240" w:lineRule="auto"/>
            <w:ind w:left="720"/>
          </w:pPr>
        </w:pPrChange>
      </w:pPr>
    </w:p>
    <w:p w14:paraId="6AE21713" w14:textId="7724F02D" w:rsidR="00530797" w:rsidRDefault="0095248C" w:rsidP="0090302E">
      <w:pPr>
        <w:shd w:val="clear" w:color="auto" w:fill="FFFFFF"/>
        <w:spacing w:before="100" w:beforeAutospacing="1" w:after="100" w:afterAutospacing="1" w:line="240" w:lineRule="auto"/>
        <w:ind w:left="720"/>
        <w:rPr>
          <w:ins w:id="1482" w:author="Ben Gardiner" w:date="2022-05-09T12:50:00Z"/>
          <w:rFonts w:eastAsia="Times New Roman" w:cstheme="minorHAnsi"/>
          <w:color w:val="2E3338"/>
        </w:rPr>
      </w:pPr>
      <w:r w:rsidRPr="00AC7E0A">
        <w:rPr>
          <w:rFonts w:eastAsia="Times New Roman" w:cstheme="minorHAnsi"/>
          <w:color w:val="2E3338"/>
        </w:rPr>
        <w:t>CAB INTERIOR</w:t>
      </w:r>
    </w:p>
    <w:tbl>
      <w:tblPr>
        <w:tblW w:w="9020" w:type="dxa"/>
        <w:tblLook w:val="04A0" w:firstRow="1" w:lastRow="0" w:firstColumn="1" w:lastColumn="0" w:noHBand="0" w:noVBand="1"/>
      </w:tblPr>
      <w:tblGrid>
        <w:gridCol w:w="5740"/>
        <w:gridCol w:w="1240"/>
        <w:gridCol w:w="2040"/>
      </w:tblGrid>
      <w:tr w:rsidR="00F25EFF" w:rsidRPr="00F25EFF" w14:paraId="2C32BED9" w14:textId="77777777" w:rsidTr="00F25EFF">
        <w:trPr>
          <w:trHeight w:val="1003"/>
          <w:ins w:id="148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DAB80EF" w14:textId="77777777" w:rsidR="00F25EFF" w:rsidRPr="00F25EFF" w:rsidRDefault="00F25EFF" w:rsidP="00F25EFF">
            <w:pPr>
              <w:spacing w:after="0" w:line="240" w:lineRule="auto"/>
              <w:rPr>
                <w:ins w:id="1484" w:author="Ben Gardiner" w:date="2022-05-09T12:50:00Z"/>
                <w:rFonts w:ascii="Calibri" w:eastAsia="Times New Roman" w:hAnsi="Calibri" w:cs="Calibri"/>
                <w:color w:val="000000"/>
              </w:rPr>
            </w:pPr>
            <w:ins w:id="1485" w:author="Ben Gardiner" w:date="2022-05-09T12:50:00Z">
              <w:r w:rsidRPr="00F25EFF">
                <w:rPr>
                  <w:rFonts w:ascii="Calibri" w:eastAsia="Times New Roman" w:hAnsi="Calibri" w:cs="Calibri"/>
                  <w:color w:val="000000"/>
                </w:rPr>
                <w:t>Interior Camera Telematics</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677E4F27" w14:textId="77777777" w:rsidR="00F25EFF" w:rsidRPr="00F25EFF" w:rsidRDefault="00F25EFF" w:rsidP="00F25EFF">
            <w:pPr>
              <w:spacing w:after="0" w:line="240" w:lineRule="auto"/>
              <w:jc w:val="center"/>
              <w:rPr>
                <w:ins w:id="1486" w:author="Ben Gardiner" w:date="2022-05-09T12:50:00Z"/>
                <w:rFonts w:ascii="Calibri" w:eastAsia="Times New Roman" w:hAnsi="Calibri" w:cs="Calibri"/>
                <w:b/>
                <w:bCs/>
                <w:color w:val="000000"/>
                <w:sz w:val="24"/>
                <w:szCs w:val="24"/>
              </w:rPr>
            </w:pPr>
            <w:ins w:id="1487" w:author="Ben Gardiner" w:date="2022-05-09T12:50:00Z">
              <w:r w:rsidRPr="00F25EFF">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12" w:space="0" w:color="auto"/>
            </w:tcBorders>
            <w:shd w:val="clear" w:color="000000" w:fill="FFFFFF"/>
            <w:vAlign w:val="bottom"/>
            <w:hideMark/>
          </w:tcPr>
          <w:p w14:paraId="73AF6E98" w14:textId="77777777" w:rsidR="00F25EFF" w:rsidRPr="00F25EFF" w:rsidRDefault="00F25EFF" w:rsidP="00F25EFF">
            <w:pPr>
              <w:spacing w:after="0" w:line="240" w:lineRule="auto"/>
              <w:rPr>
                <w:ins w:id="1488" w:author="Ben Gardiner" w:date="2022-05-09T12:50:00Z"/>
                <w:rFonts w:ascii="Calibri" w:eastAsia="Times New Roman" w:hAnsi="Calibri" w:cs="Calibri"/>
                <w:color w:val="000000"/>
              </w:rPr>
            </w:pPr>
            <w:ins w:id="1489" w:author="Ben Gardiner" w:date="2022-05-09T12:50:00Z">
              <w:r w:rsidRPr="00F25EFF">
                <w:rPr>
                  <w:rFonts w:ascii="Calibri" w:eastAsia="Times New Roman" w:hAnsi="Calibri" w:cs="Calibri"/>
                  <w:color w:val="000000"/>
                </w:rPr>
                <w:t>telematics device</w:t>
              </w:r>
            </w:ins>
          </w:p>
        </w:tc>
      </w:tr>
      <w:tr w:rsidR="00F25EFF" w:rsidRPr="00F25EFF" w14:paraId="2800044A" w14:textId="77777777" w:rsidTr="00F25EFF">
        <w:trPr>
          <w:trHeight w:val="1003"/>
          <w:ins w:id="149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1D0479A" w14:textId="77777777" w:rsidR="00F25EFF" w:rsidRPr="00F25EFF" w:rsidRDefault="00F25EFF" w:rsidP="00F25EFF">
            <w:pPr>
              <w:spacing w:after="0" w:line="240" w:lineRule="auto"/>
              <w:rPr>
                <w:ins w:id="1491" w:author="Ben Gardiner" w:date="2022-05-09T12:50:00Z"/>
                <w:rFonts w:ascii="Calibri" w:eastAsia="Times New Roman" w:hAnsi="Calibri" w:cs="Calibri"/>
                <w:color w:val="000000"/>
              </w:rPr>
            </w:pPr>
            <w:ins w:id="1492" w:author="Ben Gardiner" w:date="2022-05-09T12:50:00Z">
              <w:r w:rsidRPr="00F25EFF">
                <w:rPr>
                  <w:rFonts w:ascii="Calibri" w:eastAsia="Times New Roman" w:hAnsi="Calibri" w:cs="Calibri"/>
                  <w:color w:val="000000"/>
                </w:rPr>
                <w:t>Vehicle Navigation (J1939 SA 84)</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1E579E56" w14:textId="77777777" w:rsidR="00F25EFF" w:rsidRPr="00F25EFF" w:rsidRDefault="00F25EFF" w:rsidP="00F25EFF">
            <w:pPr>
              <w:spacing w:after="0" w:line="240" w:lineRule="auto"/>
              <w:jc w:val="center"/>
              <w:rPr>
                <w:ins w:id="1493" w:author="Ben Gardiner" w:date="2022-05-09T12:50:00Z"/>
                <w:rFonts w:ascii="Calibri" w:eastAsia="Times New Roman" w:hAnsi="Calibri" w:cs="Calibri"/>
                <w:b/>
                <w:bCs/>
                <w:color w:val="000000"/>
                <w:sz w:val="24"/>
                <w:szCs w:val="24"/>
              </w:rPr>
            </w:pPr>
            <w:ins w:id="1494" w:author="Ben Gardiner" w:date="2022-05-09T12:50:00Z">
              <w:r w:rsidRPr="00F25EFF">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22621658" w14:textId="77777777" w:rsidR="00F25EFF" w:rsidRPr="00F25EFF" w:rsidRDefault="00F25EFF" w:rsidP="00F25EFF">
            <w:pPr>
              <w:spacing w:after="0" w:line="240" w:lineRule="auto"/>
              <w:rPr>
                <w:ins w:id="1495" w:author="Ben Gardiner" w:date="2022-05-09T12:50:00Z"/>
                <w:rFonts w:ascii="Calibri" w:eastAsia="Times New Roman" w:hAnsi="Calibri" w:cs="Calibri"/>
                <w:color w:val="000000"/>
              </w:rPr>
            </w:pPr>
            <w:ins w:id="1496" w:author="Ben Gardiner" w:date="2022-05-09T12:50:00Z">
              <w:r w:rsidRPr="00F25EFF">
                <w:rPr>
                  <w:rFonts w:ascii="Calibri" w:eastAsia="Times New Roman" w:hAnsi="Calibri" w:cs="Calibri"/>
                  <w:color w:val="000000"/>
                </w:rPr>
                <w:t>has a wireless interface and connects to J1939</w:t>
              </w:r>
            </w:ins>
          </w:p>
        </w:tc>
      </w:tr>
      <w:tr w:rsidR="00F25EFF" w:rsidRPr="00F25EFF" w14:paraId="5D576D5A" w14:textId="77777777" w:rsidTr="00F25EFF">
        <w:trPr>
          <w:trHeight w:val="1003"/>
          <w:ins w:id="149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3B147F4" w14:textId="77777777" w:rsidR="00F25EFF" w:rsidRPr="00F25EFF" w:rsidRDefault="00F25EFF" w:rsidP="00F25EFF">
            <w:pPr>
              <w:spacing w:after="0" w:line="240" w:lineRule="auto"/>
              <w:rPr>
                <w:ins w:id="1498" w:author="Ben Gardiner" w:date="2022-05-09T12:50:00Z"/>
                <w:rFonts w:ascii="Calibri" w:eastAsia="Times New Roman" w:hAnsi="Calibri" w:cs="Calibri"/>
                <w:color w:val="000000"/>
              </w:rPr>
            </w:pPr>
            <w:ins w:id="1499" w:author="Ben Gardiner" w:date="2022-05-09T12:50:00Z">
              <w:r w:rsidRPr="00F25EFF">
                <w:rPr>
                  <w:rFonts w:ascii="Calibri" w:eastAsia="Times New Roman" w:hAnsi="Calibri" w:cs="Calibri"/>
                  <w:color w:val="000000"/>
                </w:rPr>
                <w:t>Radio (aka Head Unit / Infotainment) (J1939 SA 76, 84)</w:t>
              </w:r>
            </w:ins>
          </w:p>
        </w:tc>
        <w:tc>
          <w:tcPr>
            <w:tcW w:w="1240" w:type="dxa"/>
            <w:tcBorders>
              <w:top w:val="single" w:sz="4" w:space="0" w:color="000000"/>
              <w:left w:val="double" w:sz="6" w:space="0" w:color="00B0F0"/>
              <w:bottom w:val="nil"/>
              <w:right w:val="single" w:sz="4" w:space="0" w:color="auto"/>
            </w:tcBorders>
            <w:shd w:val="clear" w:color="000000" w:fill="F98971"/>
            <w:vAlign w:val="center"/>
            <w:hideMark/>
          </w:tcPr>
          <w:p w14:paraId="6322108A" w14:textId="77777777" w:rsidR="00F25EFF" w:rsidRPr="00F25EFF" w:rsidRDefault="00F25EFF" w:rsidP="00F25EFF">
            <w:pPr>
              <w:spacing w:after="0" w:line="240" w:lineRule="auto"/>
              <w:jc w:val="center"/>
              <w:rPr>
                <w:ins w:id="1500" w:author="Ben Gardiner" w:date="2022-05-09T12:50:00Z"/>
                <w:rFonts w:ascii="Calibri" w:eastAsia="Times New Roman" w:hAnsi="Calibri" w:cs="Calibri"/>
                <w:b/>
                <w:bCs/>
                <w:color w:val="000000"/>
                <w:sz w:val="24"/>
                <w:szCs w:val="24"/>
              </w:rPr>
            </w:pPr>
            <w:ins w:id="1501" w:author="Ben Gardiner" w:date="2022-05-09T12:50:00Z">
              <w:r w:rsidRPr="00F25EFF">
                <w:rPr>
                  <w:rFonts w:ascii="Calibri" w:eastAsia="Times New Roman" w:hAnsi="Calibri" w:cs="Calibri"/>
                  <w:b/>
                  <w:bCs/>
                  <w:color w:val="000000"/>
                  <w:sz w:val="24"/>
                  <w:szCs w:val="24"/>
                </w:rPr>
                <w:t>1</w:t>
              </w:r>
            </w:ins>
          </w:p>
        </w:tc>
        <w:tc>
          <w:tcPr>
            <w:tcW w:w="2040" w:type="dxa"/>
            <w:tcBorders>
              <w:top w:val="single" w:sz="4" w:space="0" w:color="000000"/>
              <w:left w:val="nil"/>
              <w:bottom w:val="nil"/>
              <w:right w:val="single" w:sz="12" w:space="0" w:color="auto"/>
            </w:tcBorders>
            <w:shd w:val="clear" w:color="000000" w:fill="FFFFFF"/>
            <w:vAlign w:val="bottom"/>
            <w:hideMark/>
          </w:tcPr>
          <w:p w14:paraId="2CE1611D" w14:textId="77777777" w:rsidR="00F25EFF" w:rsidRPr="00F25EFF" w:rsidRDefault="00F25EFF" w:rsidP="00F25EFF">
            <w:pPr>
              <w:spacing w:after="0" w:line="240" w:lineRule="auto"/>
              <w:rPr>
                <w:ins w:id="1502" w:author="Ben Gardiner" w:date="2022-05-09T12:50:00Z"/>
                <w:rFonts w:ascii="Calibri" w:eastAsia="Times New Roman" w:hAnsi="Calibri" w:cs="Calibri"/>
                <w:color w:val="000000"/>
              </w:rPr>
            </w:pPr>
            <w:ins w:id="1503" w:author="Ben Gardiner" w:date="2022-05-09T12:50:00Z">
              <w:r w:rsidRPr="00F25EFF">
                <w:rPr>
                  <w:rFonts w:ascii="Calibri" w:eastAsia="Times New Roman" w:hAnsi="Calibri" w:cs="Calibri"/>
                  <w:color w:val="000000"/>
                </w:rPr>
                <w:t>likely to have wireless interfaces and a J1939 interface</w:t>
              </w:r>
            </w:ins>
          </w:p>
        </w:tc>
      </w:tr>
      <w:tr w:rsidR="00F25EFF" w:rsidRPr="00F25EFF" w14:paraId="6B94E4D9" w14:textId="77777777" w:rsidTr="00F25EFF">
        <w:trPr>
          <w:trHeight w:val="1003"/>
          <w:ins w:id="150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E0AEB09" w14:textId="77777777" w:rsidR="00F25EFF" w:rsidRPr="00F25EFF" w:rsidRDefault="00F25EFF" w:rsidP="00F25EFF">
            <w:pPr>
              <w:spacing w:after="0" w:line="240" w:lineRule="auto"/>
              <w:rPr>
                <w:ins w:id="1505" w:author="Ben Gardiner" w:date="2022-05-09T12:50:00Z"/>
                <w:rFonts w:ascii="Calibri" w:eastAsia="Times New Roman" w:hAnsi="Calibri" w:cs="Calibri"/>
                <w:color w:val="000000"/>
              </w:rPr>
            </w:pPr>
            <w:ins w:id="1506" w:author="Ben Gardiner" w:date="2022-05-09T12:50:00Z">
              <w:r w:rsidRPr="00F25EFF">
                <w:rPr>
                  <w:rFonts w:ascii="Calibri" w:eastAsia="Times New Roman" w:hAnsi="Calibri" w:cs="Calibri"/>
                  <w:color w:val="000000"/>
                </w:rPr>
                <w:t>Cab Controller - Primary (aka SAM CAB) (J1939 SA 49)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3E7B434" w14:textId="77777777" w:rsidR="00F25EFF" w:rsidRPr="00F25EFF" w:rsidRDefault="00F25EFF" w:rsidP="00F25EFF">
            <w:pPr>
              <w:spacing w:after="0" w:line="240" w:lineRule="auto"/>
              <w:jc w:val="center"/>
              <w:rPr>
                <w:ins w:id="1507" w:author="Ben Gardiner" w:date="2022-05-09T12:50:00Z"/>
                <w:rFonts w:ascii="Calibri" w:eastAsia="Times New Roman" w:hAnsi="Calibri" w:cs="Calibri"/>
                <w:b/>
                <w:bCs/>
                <w:color w:val="000000"/>
                <w:sz w:val="24"/>
                <w:szCs w:val="24"/>
              </w:rPr>
            </w:pPr>
            <w:ins w:id="1508" w:author="Ben Gardiner" w:date="2022-05-09T12:50: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6AF8F326" w14:textId="77777777" w:rsidR="00F25EFF" w:rsidRPr="00F25EFF" w:rsidRDefault="00F25EFF" w:rsidP="00F25EFF">
            <w:pPr>
              <w:spacing w:after="0" w:line="240" w:lineRule="auto"/>
              <w:rPr>
                <w:ins w:id="1509" w:author="Ben Gardiner" w:date="2022-05-09T12:50:00Z"/>
                <w:rFonts w:ascii="Calibri" w:eastAsia="Times New Roman" w:hAnsi="Calibri" w:cs="Calibri"/>
                <w:color w:val="000000"/>
              </w:rPr>
            </w:pPr>
            <w:ins w:id="1510" w:author="Ben Gardiner" w:date="2022-05-09T12:50:00Z">
              <w:r w:rsidRPr="00F25EFF">
                <w:rPr>
                  <w:rFonts w:ascii="Calibri" w:eastAsia="Times New Roman" w:hAnsi="Calibri" w:cs="Calibri"/>
                  <w:color w:val="000000"/>
                </w:rPr>
                <w:t>large scope change risk</w:t>
              </w:r>
            </w:ins>
          </w:p>
        </w:tc>
      </w:tr>
      <w:tr w:rsidR="00F25EFF" w:rsidRPr="00F25EFF" w14:paraId="3440235E" w14:textId="77777777" w:rsidTr="00F25EFF">
        <w:trPr>
          <w:trHeight w:val="1003"/>
          <w:ins w:id="151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A1C5656" w14:textId="77777777" w:rsidR="00F25EFF" w:rsidRPr="00F25EFF" w:rsidRDefault="00F25EFF" w:rsidP="00F25EFF">
            <w:pPr>
              <w:spacing w:after="0" w:line="240" w:lineRule="auto"/>
              <w:rPr>
                <w:ins w:id="1512" w:author="Ben Gardiner" w:date="2022-05-09T12:50:00Z"/>
                <w:rFonts w:ascii="Calibri" w:eastAsia="Times New Roman" w:hAnsi="Calibri" w:cs="Calibri"/>
                <w:color w:val="000000"/>
              </w:rPr>
            </w:pPr>
            <w:ins w:id="1513" w:author="Ben Gardiner" w:date="2022-05-09T12:50:00Z">
              <w:r w:rsidRPr="00F25EFF">
                <w:rPr>
                  <w:rFonts w:ascii="Calibri" w:eastAsia="Times New Roman" w:hAnsi="Calibri" w:cs="Calibri"/>
                  <w:color w:val="000000"/>
                </w:rPr>
                <w:t>Cab Controller - Secondary (J1939 SA 50)</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C2904AC" w14:textId="77777777" w:rsidR="00F25EFF" w:rsidRPr="00F25EFF" w:rsidRDefault="00F25EFF" w:rsidP="00F25EFF">
            <w:pPr>
              <w:spacing w:after="0" w:line="240" w:lineRule="auto"/>
              <w:jc w:val="center"/>
              <w:rPr>
                <w:ins w:id="1514" w:author="Ben Gardiner" w:date="2022-05-09T12:50:00Z"/>
                <w:rFonts w:ascii="Calibri" w:eastAsia="Times New Roman" w:hAnsi="Calibri" w:cs="Calibri"/>
                <w:b/>
                <w:bCs/>
                <w:color w:val="000000"/>
                <w:sz w:val="24"/>
                <w:szCs w:val="24"/>
              </w:rPr>
            </w:pPr>
            <w:ins w:id="1515" w:author="Ben Gardiner" w:date="2022-05-09T12:50: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0CA515C0" w14:textId="77777777" w:rsidR="00F25EFF" w:rsidRPr="00F25EFF" w:rsidRDefault="00F25EFF" w:rsidP="00F25EFF">
            <w:pPr>
              <w:spacing w:after="0" w:line="240" w:lineRule="auto"/>
              <w:rPr>
                <w:ins w:id="1516" w:author="Ben Gardiner" w:date="2022-05-09T12:50:00Z"/>
                <w:rFonts w:ascii="Calibri" w:eastAsia="Times New Roman" w:hAnsi="Calibri" w:cs="Calibri"/>
                <w:color w:val="000000"/>
              </w:rPr>
            </w:pPr>
            <w:ins w:id="1517" w:author="Ben Gardiner" w:date="2022-05-09T12:50:00Z">
              <w:r w:rsidRPr="00F25EFF">
                <w:rPr>
                  <w:rFonts w:ascii="Calibri" w:eastAsia="Times New Roman" w:hAnsi="Calibri" w:cs="Calibri"/>
                  <w:color w:val="000000"/>
                </w:rPr>
                <w:t>large scope change risk</w:t>
              </w:r>
            </w:ins>
          </w:p>
        </w:tc>
      </w:tr>
      <w:tr w:rsidR="00F25EFF" w:rsidRPr="00F25EFF" w14:paraId="101DB138" w14:textId="77777777" w:rsidTr="00F25EFF">
        <w:trPr>
          <w:trHeight w:val="1410"/>
          <w:ins w:id="151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B99A4F8" w14:textId="77777777" w:rsidR="00F25EFF" w:rsidRPr="00F25EFF" w:rsidRDefault="00F25EFF" w:rsidP="00F25EFF">
            <w:pPr>
              <w:spacing w:after="0" w:line="240" w:lineRule="auto"/>
              <w:rPr>
                <w:ins w:id="1519" w:author="Ben Gardiner" w:date="2022-05-09T12:50:00Z"/>
                <w:rFonts w:ascii="Calibri" w:eastAsia="Times New Roman" w:hAnsi="Calibri" w:cs="Calibri"/>
                <w:color w:val="000000"/>
              </w:rPr>
            </w:pPr>
            <w:ins w:id="1520" w:author="Ben Gardiner" w:date="2022-05-09T12:50:00Z">
              <w:r w:rsidRPr="00F25EFF">
                <w:rPr>
                  <w:rFonts w:ascii="Calibri" w:eastAsia="Times New Roman" w:hAnsi="Calibri" w:cs="Calibri"/>
                  <w:color w:val="000000"/>
                </w:rPr>
                <w:t>Cruise Control (J1939 SA 17)</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705A6D12" w14:textId="77777777" w:rsidR="00F25EFF" w:rsidRPr="00F25EFF" w:rsidRDefault="00F25EFF" w:rsidP="00F25EFF">
            <w:pPr>
              <w:spacing w:after="0" w:line="240" w:lineRule="auto"/>
              <w:jc w:val="center"/>
              <w:rPr>
                <w:ins w:id="1521" w:author="Ben Gardiner" w:date="2022-05-09T12:50:00Z"/>
                <w:rFonts w:ascii="Calibri" w:eastAsia="Times New Roman" w:hAnsi="Calibri" w:cs="Calibri"/>
                <w:b/>
                <w:bCs/>
                <w:color w:val="000000"/>
                <w:sz w:val="24"/>
                <w:szCs w:val="24"/>
              </w:rPr>
            </w:pPr>
            <w:ins w:id="1522" w:author="Ben Gardiner" w:date="2022-05-09T12:50: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58174778" w14:textId="77777777" w:rsidR="00F25EFF" w:rsidRPr="00F25EFF" w:rsidRDefault="00F25EFF" w:rsidP="00F25EFF">
            <w:pPr>
              <w:spacing w:after="0" w:line="240" w:lineRule="auto"/>
              <w:rPr>
                <w:ins w:id="1523" w:author="Ben Gardiner" w:date="2022-05-09T12:50:00Z"/>
                <w:rFonts w:ascii="Calibri" w:eastAsia="Times New Roman" w:hAnsi="Calibri" w:cs="Calibri"/>
                <w:color w:val="000000"/>
              </w:rPr>
            </w:pPr>
            <w:ins w:id="1524" w:author="Ben Gardiner" w:date="2022-05-09T12:50:00Z">
              <w:r w:rsidRPr="00F25EFF">
                <w:rPr>
                  <w:rFonts w:ascii="Calibri" w:eastAsia="Times New Roman" w:hAnsi="Calibri" w:cs="Calibri"/>
                  <w:color w:val="000000"/>
                </w:rPr>
                <w:t>large scope change risk</w:t>
              </w:r>
            </w:ins>
          </w:p>
        </w:tc>
      </w:tr>
      <w:tr w:rsidR="00F25EFF" w:rsidRPr="00F25EFF" w14:paraId="2E2D64FA" w14:textId="77777777" w:rsidTr="00F25EFF">
        <w:trPr>
          <w:trHeight w:val="1003"/>
          <w:ins w:id="152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247707" w14:textId="77777777" w:rsidR="00F25EFF" w:rsidRPr="00F25EFF" w:rsidRDefault="00F25EFF" w:rsidP="00F25EFF">
            <w:pPr>
              <w:spacing w:after="0" w:line="240" w:lineRule="auto"/>
              <w:rPr>
                <w:ins w:id="1526" w:author="Ben Gardiner" w:date="2022-05-09T12:50:00Z"/>
                <w:rFonts w:ascii="Calibri" w:eastAsia="Times New Roman" w:hAnsi="Calibri" w:cs="Calibri"/>
                <w:color w:val="000000"/>
              </w:rPr>
            </w:pPr>
            <w:ins w:id="1527" w:author="Ben Gardiner" w:date="2022-05-09T12:50:00Z">
              <w:r w:rsidRPr="00F25EFF">
                <w:rPr>
                  <w:rFonts w:ascii="Calibri" w:eastAsia="Times New Roman" w:hAnsi="Calibri" w:cs="Calibri"/>
                  <w:color w:val="000000"/>
                </w:rPr>
                <w:lastRenderedPageBreak/>
                <w:t>Object Detection Display (aka Active Safety Components / Bendix Fusion (Display))</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7F71E89" w14:textId="77777777" w:rsidR="00F25EFF" w:rsidRPr="00F25EFF" w:rsidRDefault="00F25EFF" w:rsidP="00F25EFF">
            <w:pPr>
              <w:spacing w:after="0" w:line="240" w:lineRule="auto"/>
              <w:jc w:val="center"/>
              <w:rPr>
                <w:ins w:id="1528" w:author="Ben Gardiner" w:date="2022-05-09T12:50:00Z"/>
                <w:rFonts w:ascii="Calibri" w:eastAsia="Times New Roman" w:hAnsi="Calibri" w:cs="Calibri"/>
                <w:b/>
                <w:bCs/>
                <w:color w:val="000000"/>
                <w:sz w:val="24"/>
                <w:szCs w:val="24"/>
              </w:rPr>
            </w:pPr>
            <w:ins w:id="1529" w:author="Ben Gardiner" w:date="2022-05-09T12:50:00Z">
              <w:r w:rsidRPr="00F25EFF">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1E5B4331" w14:textId="77777777" w:rsidR="00F25EFF" w:rsidRPr="00F25EFF" w:rsidRDefault="00F25EFF" w:rsidP="00F25EFF">
            <w:pPr>
              <w:spacing w:after="0" w:line="240" w:lineRule="auto"/>
              <w:rPr>
                <w:ins w:id="1530" w:author="Ben Gardiner" w:date="2022-05-09T12:50:00Z"/>
                <w:rFonts w:ascii="Calibri" w:eastAsia="Times New Roman" w:hAnsi="Calibri" w:cs="Calibri"/>
                <w:color w:val="000000"/>
              </w:rPr>
            </w:pPr>
            <w:ins w:id="1531" w:author="Ben Gardiner" w:date="2022-05-09T12:50:00Z">
              <w:r w:rsidRPr="00F25EFF">
                <w:rPr>
                  <w:rFonts w:ascii="Calibri" w:eastAsia="Times New Roman" w:hAnsi="Calibri" w:cs="Calibri"/>
                  <w:color w:val="000000"/>
                </w:rPr>
                <w:t>large scope change risk</w:t>
              </w:r>
            </w:ins>
          </w:p>
        </w:tc>
      </w:tr>
      <w:tr w:rsidR="00F25EFF" w:rsidRPr="00F25EFF" w14:paraId="18EA64F3" w14:textId="77777777" w:rsidTr="00F25EFF">
        <w:trPr>
          <w:trHeight w:val="1003"/>
          <w:ins w:id="153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E878AD0" w14:textId="77777777" w:rsidR="00F25EFF" w:rsidRPr="00F25EFF" w:rsidRDefault="00F25EFF" w:rsidP="00F25EFF">
            <w:pPr>
              <w:spacing w:after="0" w:line="240" w:lineRule="auto"/>
              <w:rPr>
                <w:ins w:id="1533" w:author="Ben Gardiner" w:date="2022-05-09T12:50:00Z"/>
                <w:rFonts w:ascii="Calibri" w:eastAsia="Times New Roman" w:hAnsi="Calibri" w:cs="Calibri"/>
                <w:color w:val="000000"/>
              </w:rPr>
            </w:pPr>
            <w:ins w:id="1534" w:author="Ben Gardiner" w:date="2022-05-09T12:50:00Z">
              <w:r w:rsidRPr="00F25EFF">
                <w:rPr>
                  <w:rFonts w:ascii="Calibri" w:eastAsia="Times New Roman" w:hAnsi="Calibri" w:cs="Calibri"/>
                  <w:color w:val="000000"/>
                </w:rPr>
                <w:t>Safety Restraint System (SRS) (J1939 SA 83)</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0E505AF" w14:textId="77777777" w:rsidR="00F25EFF" w:rsidRPr="00F25EFF" w:rsidRDefault="00F25EFF" w:rsidP="00F25EFF">
            <w:pPr>
              <w:spacing w:after="0" w:line="240" w:lineRule="auto"/>
              <w:jc w:val="center"/>
              <w:rPr>
                <w:ins w:id="1535" w:author="Ben Gardiner" w:date="2022-05-09T12:50:00Z"/>
                <w:rFonts w:ascii="Calibri" w:eastAsia="Times New Roman" w:hAnsi="Calibri" w:cs="Calibri"/>
                <w:b/>
                <w:bCs/>
                <w:color w:val="000000"/>
                <w:sz w:val="24"/>
                <w:szCs w:val="24"/>
              </w:rPr>
            </w:pPr>
            <w:ins w:id="1536" w:author="Ben Gardiner" w:date="2022-05-09T12:50: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7D17E648" w14:textId="77777777" w:rsidR="00F25EFF" w:rsidRPr="00F25EFF" w:rsidRDefault="00F25EFF" w:rsidP="00F25EFF">
            <w:pPr>
              <w:spacing w:after="0" w:line="240" w:lineRule="auto"/>
              <w:rPr>
                <w:ins w:id="1537" w:author="Ben Gardiner" w:date="2022-05-09T12:50:00Z"/>
                <w:rFonts w:ascii="Calibri" w:eastAsia="Times New Roman" w:hAnsi="Calibri" w:cs="Calibri"/>
                <w:color w:val="000000"/>
              </w:rPr>
            </w:pPr>
            <w:ins w:id="1538" w:author="Ben Gardiner" w:date="2022-05-09T12:50:00Z">
              <w:r w:rsidRPr="00F25EFF">
                <w:rPr>
                  <w:rFonts w:ascii="Calibri" w:eastAsia="Times New Roman" w:hAnsi="Calibri" w:cs="Calibri"/>
                  <w:color w:val="000000"/>
                </w:rPr>
                <w:t>medium safety risk</w:t>
              </w:r>
            </w:ins>
          </w:p>
        </w:tc>
      </w:tr>
      <w:tr w:rsidR="00F25EFF" w:rsidRPr="00F25EFF" w14:paraId="7792DBD0" w14:textId="77777777" w:rsidTr="00F25EFF">
        <w:trPr>
          <w:trHeight w:val="1590"/>
          <w:ins w:id="153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32F7D70" w14:textId="77777777" w:rsidR="00F25EFF" w:rsidRPr="00F25EFF" w:rsidRDefault="00F25EFF" w:rsidP="00F25EFF">
            <w:pPr>
              <w:spacing w:after="0" w:line="240" w:lineRule="auto"/>
              <w:rPr>
                <w:ins w:id="1540" w:author="Ben Gardiner" w:date="2022-05-09T12:50:00Z"/>
                <w:rFonts w:ascii="Calibri" w:eastAsia="Times New Roman" w:hAnsi="Calibri" w:cs="Calibri"/>
                <w:color w:val="000000"/>
              </w:rPr>
            </w:pPr>
            <w:ins w:id="1541" w:author="Ben Gardiner" w:date="2022-05-09T12:50:00Z">
              <w:r w:rsidRPr="00F25EFF">
                <w:rPr>
                  <w:rFonts w:ascii="Calibri" w:eastAsia="Times New Roman" w:hAnsi="Calibri" w:cs="Calibri"/>
                  <w:color w:val="000000"/>
                </w:rPr>
                <w:t>Throttle (J1939 SA 0)</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7FEC369B" w14:textId="77777777" w:rsidR="00F25EFF" w:rsidRPr="00F25EFF" w:rsidRDefault="00F25EFF" w:rsidP="00F25EFF">
            <w:pPr>
              <w:spacing w:after="0" w:line="240" w:lineRule="auto"/>
              <w:jc w:val="center"/>
              <w:rPr>
                <w:ins w:id="1542" w:author="Ben Gardiner" w:date="2022-05-09T12:50:00Z"/>
                <w:rFonts w:ascii="Calibri" w:eastAsia="Times New Roman" w:hAnsi="Calibri" w:cs="Calibri"/>
                <w:b/>
                <w:bCs/>
                <w:color w:val="000000"/>
                <w:sz w:val="24"/>
                <w:szCs w:val="24"/>
              </w:rPr>
            </w:pPr>
            <w:ins w:id="1543" w:author="Ben Gardiner" w:date="2022-05-09T12:50: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23F7E181" w14:textId="77777777" w:rsidR="00F25EFF" w:rsidRPr="00F25EFF" w:rsidRDefault="00F25EFF" w:rsidP="00F25EFF">
            <w:pPr>
              <w:spacing w:after="0" w:line="240" w:lineRule="auto"/>
              <w:rPr>
                <w:ins w:id="1544" w:author="Ben Gardiner" w:date="2022-05-09T12:50:00Z"/>
                <w:rFonts w:ascii="Calibri" w:eastAsia="Times New Roman" w:hAnsi="Calibri" w:cs="Calibri"/>
                <w:color w:val="000000"/>
              </w:rPr>
            </w:pPr>
            <w:ins w:id="1545" w:author="Ben Gardiner" w:date="2022-05-09T12:50:00Z">
              <w:r w:rsidRPr="00F25EFF">
                <w:rPr>
                  <w:rFonts w:ascii="Calibri" w:eastAsia="Times New Roman" w:hAnsi="Calibri" w:cs="Calibri"/>
                  <w:color w:val="000000"/>
                </w:rPr>
                <w:t>medium safety risk</w:t>
              </w:r>
            </w:ins>
          </w:p>
        </w:tc>
      </w:tr>
      <w:tr w:rsidR="00F25EFF" w:rsidRPr="00F25EFF" w14:paraId="6BF6A234" w14:textId="77777777" w:rsidTr="00F25EFF">
        <w:trPr>
          <w:trHeight w:val="1003"/>
          <w:ins w:id="154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807C57A" w14:textId="77777777" w:rsidR="00F25EFF" w:rsidRPr="00F25EFF" w:rsidRDefault="00F25EFF" w:rsidP="00F25EFF">
            <w:pPr>
              <w:spacing w:after="0" w:line="240" w:lineRule="auto"/>
              <w:rPr>
                <w:ins w:id="1547" w:author="Ben Gardiner" w:date="2022-05-09T12:50:00Z"/>
                <w:rFonts w:ascii="Calibri" w:eastAsia="Times New Roman" w:hAnsi="Calibri" w:cs="Calibri"/>
                <w:color w:val="000000"/>
              </w:rPr>
            </w:pPr>
            <w:ins w:id="1548" w:author="Ben Gardiner" w:date="2022-05-09T12:50:00Z">
              <w:r w:rsidRPr="00F25EFF">
                <w:rPr>
                  <w:rFonts w:ascii="Calibri" w:eastAsia="Times New Roman" w:hAnsi="Calibri" w:cs="Calibri"/>
                  <w:color w:val="000000"/>
                </w:rPr>
                <w:t xml:space="preserve">Power </w:t>
              </w:r>
              <w:proofErr w:type="spellStart"/>
              <w:r w:rsidRPr="00F25EFF">
                <w:rPr>
                  <w:rFonts w:ascii="Calibri" w:eastAsia="Times New Roman" w:hAnsi="Calibri" w:cs="Calibri"/>
                  <w:color w:val="000000"/>
                </w:rPr>
                <w:t>TakeOff</w:t>
              </w:r>
              <w:proofErr w:type="spellEnd"/>
              <w:r w:rsidRPr="00F25EFF">
                <w:rPr>
                  <w:rFonts w:ascii="Calibri" w:eastAsia="Times New Roman" w:hAnsi="Calibri" w:cs="Calibri"/>
                  <w:color w:val="000000"/>
                </w:rPr>
                <w:t xml:space="preserve"> (PTO) Switches (J1939 SA 07)</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D2FD088" w14:textId="77777777" w:rsidR="00F25EFF" w:rsidRPr="00F25EFF" w:rsidRDefault="00F25EFF" w:rsidP="00F25EFF">
            <w:pPr>
              <w:spacing w:after="0" w:line="240" w:lineRule="auto"/>
              <w:jc w:val="center"/>
              <w:rPr>
                <w:ins w:id="1549" w:author="Ben Gardiner" w:date="2022-05-09T12:50:00Z"/>
                <w:rFonts w:ascii="Calibri" w:eastAsia="Times New Roman" w:hAnsi="Calibri" w:cs="Calibri"/>
                <w:b/>
                <w:bCs/>
                <w:color w:val="000000"/>
                <w:sz w:val="24"/>
                <w:szCs w:val="24"/>
              </w:rPr>
            </w:pPr>
            <w:ins w:id="1550" w:author="Ben Gardiner" w:date="2022-05-09T12:50:00Z">
              <w:r w:rsidRPr="00F25EFF">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6E5FCADE" w14:textId="77777777" w:rsidR="00F25EFF" w:rsidRPr="00F25EFF" w:rsidRDefault="00F25EFF" w:rsidP="00F25EFF">
            <w:pPr>
              <w:spacing w:after="0" w:line="240" w:lineRule="auto"/>
              <w:rPr>
                <w:ins w:id="1551" w:author="Ben Gardiner" w:date="2022-05-09T12:50:00Z"/>
                <w:rFonts w:ascii="Calibri" w:eastAsia="Times New Roman" w:hAnsi="Calibri" w:cs="Calibri"/>
                <w:color w:val="000000"/>
              </w:rPr>
            </w:pPr>
            <w:ins w:id="1552" w:author="Ben Gardiner" w:date="2022-05-09T12:50:00Z">
              <w:r w:rsidRPr="00F25EFF">
                <w:rPr>
                  <w:rFonts w:ascii="Calibri" w:eastAsia="Times New Roman" w:hAnsi="Calibri" w:cs="Calibri"/>
                  <w:color w:val="000000"/>
                </w:rPr>
                <w:t>medium total risk</w:t>
              </w:r>
            </w:ins>
          </w:p>
        </w:tc>
      </w:tr>
      <w:tr w:rsidR="00F25EFF" w:rsidRPr="00F25EFF" w14:paraId="10B5ADC4" w14:textId="77777777" w:rsidTr="00F25EFF">
        <w:trPr>
          <w:trHeight w:val="1003"/>
          <w:ins w:id="155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FB992F5" w14:textId="77777777" w:rsidR="00F25EFF" w:rsidRPr="00F25EFF" w:rsidRDefault="00F25EFF" w:rsidP="00F25EFF">
            <w:pPr>
              <w:spacing w:after="0" w:line="240" w:lineRule="auto"/>
              <w:rPr>
                <w:ins w:id="1554" w:author="Ben Gardiner" w:date="2022-05-09T12:50:00Z"/>
                <w:rFonts w:ascii="Calibri" w:eastAsia="Times New Roman" w:hAnsi="Calibri" w:cs="Calibri"/>
                <w:color w:val="000000"/>
              </w:rPr>
            </w:pPr>
            <w:ins w:id="1555" w:author="Ben Gardiner" w:date="2022-05-09T12:50:00Z">
              <w:r w:rsidRPr="00F25EFF">
                <w:rPr>
                  <w:rFonts w:ascii="Calibri" w:eastAsia="Times New Roman" w:hAnsi="Calibri" w:cs="Calibri"/>
                  <w:color w:val="000000"/>
                </w:rPr>
                <w:t>Lighting - Operator Controls (J1939 SA 71)</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3D47BAC3" w14:textId="77777777" w:rsidR="00F25EFF" w:rsidRPr="00F25EFF" w:rsidRDefault="00F25EFF" w:rsidP="00F25EFF">
            <w:pPr>
              <w:spacing w:after="0" w:line="240" w:lineRule="auto"/>
              <w:jc w:val="center"/>
              <w:rPr>
                <w:ins w:id="1556" w:author="Ben Gardiner" w:date="2022-05-09T12:50:00Z"/>
                <w:rFonts w:ascii="Calibri" w:eastAsia="Times New Roman" w:hAnsi="Calibri" w:cs="Calibri"/>
                <w:b/>
                <w:bCs/>
                <w:color w:val="000000"/>
                <w:sz w:val="24"/>
                <w:szCs w:val="24"/>
              </w:rPr>
            </w:pPr>
            <w:ins w:id="1557" w:author="Ben Gardiner" w:date="2022-05-09T12:50: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03D4AB20" w14:textId="77777777" w:rsidR="00F25EFF" w:rsidRPr="00F25EFF" w:rsidRDefault="00F25EFF" w:rsidP="00F25EFF">
            <w:pPr>
              <w:spacing w:after="0" w:line="240" w:lineRule="auto"/>
              <w:rPr>
                <w:ins w:id="1558" w:author="Ben Gardiner" w:date="2022-05-09T12:50:00Z"/>
                <w:rFonts w:ascii="Calibri" w:eastAsia="Times New Roman" w:hAnsi="Calibri" w:cs="Calibri"/>
                <w:color w:val="000000"/>
              </w:rPr>
            </w:pPr>
            <w:ins w:id="1559" w:author="Ben Gardiner" w:date="2022-05-09T12:50:00Z">
              <w:r w:rsidRPr="00F25EFF">
                <w:rPr>
                  <w:rFonts w:ascii="Calibri" w:eastAsia="Times New Roman" w:hAnsi="Calibri" w:cs="Calibri"/>
                  <w:color w:val="000000"/>
                </w:rPr>
                <w:t>medium scope change risk</w:t>
              </w:r>
            </w:ins>
          </w:p>
        </w:tc>
      </w:tr>
      <w:tr w:rsidR="00F25EFF" w:rsidRPr="00F25EFF" w14:paraId="00C6AC0C" w14:textId="77777777" w:rsidTr="00F25EFF">
        <w:trPr>
          <w:trHeight w:val="1003"/>
          <w:ins w:id="156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D7E217" w14:textId="77777777" w:rsidR="00F25EFF" w:rsidRPr="00F25EFF" w:rsidRDefault="00F25EFF" w:rsidP="00F25EFF">
            <w:pPr>
              <w:spacing w:after="0" w:line="240" w:lineRule="auto"/>
              <w:rPr>
                <w:ins w:id="1561" w:author="Ben Gardiner" w:date="2022-05-09T12:50:00Z"/>
                <w:rFonts w:ascii="Calibri" w:eastAsia="Times New Roman" w:hAnsi="Calibri" w:cs="Calibri"/>
                <w:color w:val="000000"/>
              </w:rPr>
            </w:pPr>
            <w:ins w:id="1562" w:author="Ben Gardiner" w:date="2022-05-09T12:50:00Z">
              <w:r w:rsidRPr="00F25EFF">
                <w:rPr>
                  <w:rFonts w:ascii="Calibri" w:eastAsia="Times New Roman" w:hAnsi="Calibri" w:cs="Calibri"/>
                  <w:color w:val="000000"/>
                </w:rPr>
                <w:t>Transmission Display - Primary (J1939 SA 59)</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9095471" w14:textId="77777777" w:rsidR="00F25EFF" w:rsidRPr="00F25EFF" w:rsidRDefault="00F25EFF" w:rsidP="00F25EFF">
            <w:pPr>
              <w:spacing w:after="0" w:line="240" w:lineRule="auto"/>
              <w:jc w:val="center"/>
              <w:rPr>
                <w:ins w:id="1563" w:author="Ben Gardiner" w:date="2022-05-09T12:50:00Z"/>
                <w:rFonts w:ascii="Calibri" w:eastAsia="Times New Roman" w:hAnsi="Calibri" w:cs="Calibri"/>
                <w:b/>
                <w:bCs/>
                <w:color w:val="000000"/>
                <w:sz w:val="24"/>
                <w:szCs w:val="24"/>
              </w:rPr>
            </w:pPr>
            <w:ins w:id="1564" w:author="Ben Gardiner" w:date="2022-05-09T12:50: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45F91C7C" w14:textId="77777777" w:rsidR="00F25EFF" w:rsidRPr="00F25EFF" w:rsidRDefault="00F25EFF" w:rsidP="00F25EFF">
            <w:pPr>
              <w:spacing w:after="0" w:line="240" w:lineRule="auto"/>
              <w:rPr>
                <w:ins w:id="1565" w:author="Ben Gardiner" w:date="2022-05-09T12:50:00Z"/>
                <w:rFonts w:ascii="Calibri" w:eastAsia="Times New Roman" w:hAnsi="Calibri" w:cs="Calibri"/>
                <w:color w:val="000000"/>
              </w:rPr>
            </w:pPr>
            <w:ins w:id="1566" w:author="Ben Gardiner" w:date="2022-05-09T12:50:00Z">
              <w:r w:rsidRPr="00F25EFF">
                <w:rPr>
                  <w:rFonts w:ascii="Calibri" w:eastAsia="Times New Roman" w:hAnsi="Calibri" w:cs="Calibri"/>
                  <w:color w:val="000000"/>
                </w:rPr>
                <w:t>low total risk</w:t>
              </w:r>
            </w:ins>
          </w:p>
        </w:tc>
      </w:tr>
      <w:tr w:rsidR="00F25EFF" w:rsidRPr="00F25EFF" w14:paraId="30428ABD" w14:textId="77777777" w:rsidTr="00F25EFF">
        <w:trPr>
          <w:trHeight w:val="1003"/>
          <w:ins w:id="156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0C30A85" w14:textId="77777777" w:rsidR="00F25EFF" w:rsidRPr="00F25EFF" w:rsidRDefault="00F25EFF" w:rsidP="00F25EFF">
            <w:pPr>
              <w:spacing w:after="0" w:line="240" w:lineRule="auto"/>
              <w:rPr>
                <w:ins w:id="1568" w:author="Ben Gardiner" w:date="2022-05-09T12:50:00Z"/>
                <w:rFonts w:ascii="Calibri" w:eastAsia="Times New Roman" w:hAnsi="Calibri" w:cs="Calibri"/>
                <w:color w:val="000000"/>
              </w:rPr>
            </w:pPr>
            <w:ins w:id="1569" w:author="Ben Gardiner" w:date="2022-05-09T12:50:00Z">
              <w:r w:rsidRPr="00F25EFF">
                <w:rPr>
                  <w:rFonts w:ascii="Calibri" w:eastAsia="Times New Roman" w:hAnsi="Calibri" w:cs="Calibri"/>
                  <w:color w:val="000000"/>
                </w:rPr>
                <w:t>Trip Recorder (J1939 SA 24)</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35777911" w14:textId="77777777" w:rsidR="00F25EFF" w:rsidRPr="00F25EFF" w:rsidRDefault="00F25EFF" w:rsidP="00F25EFF">
            <w:pPr>
              <w:spacing w:after="0" w:line="240" w:lineRule="auto"/>
              <w:jc w:val="center"/>
              <w:rPr>
                <w:ins w:id="1570" w:author="Ben Gardiner" w:date="2022-05-09T12:50:00Z"/>
                <w:rFonts w:ascii="Calibri" w:eastAsia="Times New Roman" w:hAnsi="Calibri" w:cs="Calibri"/>
                <w:b/>
                <w:bCs/>
                <w:color w:val="000000"/>
                <w:sz w:val="24"/>
                <w:szCs w:val="24"/>
              </w:rPr>
            </w:pPr>
            <w:ins w:id="1571" w:author="Ben Gardiner" w:date="2022-05-09T12:50: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436C63EE" w14:textId="77777777" w:rsidR="00F25EFF" w:rsidRPr="00F25EFF" w:rsidRDefault="00F25EFF" w:rsidP="00F25EFF">
            <w:pPr>
              <w:spacing w:after="0" w:line="240" w:lineRule="auto"/>
              <w:rPr>
                <w:ins w:id="1572" w:author="Ben Gardiner" w:date="2022-05-09T12:50:00Z"/>
                <w:rFonts w:ascii="Calibri" w:eastAsia="Times New Roman" w:hAnsi="Calibri" w:cs="Calibri"/>
                <w:color w:val="000000"/>
              </w:rPr>
            </w:pPr>
            <w:ins w:id="1573" w:author="Ben Gardiner" w:date="2022-05-09T12:50:00Z">
              <w:r w:rsidRPr="00F25EFF">
                <w:rPr>
                  <w:rFonts w:ascii="Calibri" w:eastAsia="Times New Roman" w:hAnsi="Calibri" w:cs="Calibri"/>
                  <w:color w:val="000000"/>
                </w:rPr>
                <w:t>low total risk</w:t>
              </w:r>
            </w:ins>
          </w:p>
        </w:tc>
      </w:tr>
      <w:tr w:rsidR="00F25EFF" w:rsidRPr="00F25EFF" w14:paraId="63C44193" w14:textId="77777777" w:rsidTr="00F25EFF">
        <w:trPr>
          <w:trHeight w:val="1003"/>
          <w:ins w:id="157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3D13002" w14:textId="77777777" w:rsidR="00F25EFF" w:rsidRPr="00F25EFF" w:rsidRDefault="00F25EFF" w:rsidP="00F25EFF">
            <w:pPr>
              <w:spacing w:after="0" w:line="240" w:lineRule="auto"/>
              <w:rPr>
                <w:ins w:id="1575" w:author="Ben Gardiner" w:date="2022-05-09T12:50:00Z"/>
                <w:rFonts w:ascii="Calibri" w:eastAsia="Times New Roman" w:hAnsi="Calibri" w:cs="Calibri"/>
                <w:color w:val="000000"/>
              </w:rPr>
            </w:pPr>
            <w:ins w:id="1576" w:author="Ben Gardiner" w:date="2022-05-09T12:50:00Z">
              <w:r w:rsidRPr="00F25EFF">
                <w:rPr>
                  <w:rFonts w:ascii="Calibri" w:eastAsia="Times New Roman" w:hAnsi="Calibri" w:cs="Calibri"/>
                  <w:color w:val="000000"/>
                </w:rPr>
                <w:t>Switch Field (aka Additional Switches / Modular Switch Field (MSF)) (J1939 SA 138)</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B2B6AD0" w14:textId="77777777" w:rsidR="00F25EFF" w:rsidRPr="00F25EFF" w:rsidRDefault="00F25EFF" w:rsidP="00F25EFF">
            <w:pPr>
              <w:spacing w:after="0" w:line="240" w:lineRule="auto"/>
              <w:jc w:val="center"/>
              <w:rPr>
                <w:ins w:id="1577" w:author="Ben Gardiner" w:date="2022-05-09T12:50:00Z"/>
                <w:rFonts w:ascii="Calibri" w:eastAsia="Times New Roman" w:hAnsi="Calibri" w:cs="Calibri"/>
                <w:b/>
                <w:bCs/>
                <w:color w:val="000000"/>
                <w:sz w:val="24"/>
                <w:szCs w:val="24"/>
              </w:rPr>
            </w:pPr>
            <w:ins w:id="1578" w:author="Ben Gardiner" w:date="2022-05-09T12:50:00Z">
              <w:r w:rsidRPr="00F25EFF">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1BAD55E0" w14:textId="77777777" w:rsidR="00F25EFF" w:rsidRPr="00F25EFF" w:rsidRDefault="00F25EFF" w:rsidP="00F25EFF">
            <w:pPr>
              <w:spacing w:after="0" w:line="240" w:lineRule="auto"/>
              <w:rPr>
                <w:ins w:id="1579" w:author="Ben Gardiner" w:date="2022-05-09T12:50:00Z"/>
                <w:rFonts w:ascii="Calibri" w:eastAsia="Times New Roman" w:hAnsi="Calibri" w:cs="Calibri"/>
                <w:color w:val="000000"/>
              </w:rPr>
            </w:pPr>
            <w:ins w:id="1580" w:author="Ben Gardiner" w:date="2022-05-09T12:50:00Z">
              <w:r w:rsidRPr="00F25EFF">
                <w:rPr>
                  <w:rFonts w:ascii="Calibri" w:eastAsia="Times New Roman" w:hAnsi="Calibri" w:cs="Calibri"/>
                  <w:color w:val="000000"/>
                </w:rPr>
                <w:t>medium scope change risk</w:t>
              </w:r>
            </w:ins>
          </w:p>
        </w:tc>
      </w:tr>
      <w:tr w:rsidR="00F25EFF" w:rsidRPr="00F25EFF" w14:paraId="2B6C1213" w14:textId="77777777" w:rsidTr="00F25EFF">
        <w:trPr>
          <w:trHeight w:val="1003"/>
          <w:ins w:id="158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B147E03" w14:textId="77777777" w:rsidR="00F25EFF" w:rsidRPr="00F25EFF" w:rsidRDefault="00F25EFF" w:rsidP="00F25EFF">
            <w:pPr>
              <w:spacing w:after="0" w:line="240" w:lineRule="auto"/>
              <w:rPr>
                <w:ins w:id="1582" w:author="Ben Gardiner" w:date="2022-05-09T12:50:00Z"/>
                <w:rFonts w:ascii="Calibri" w:eastAsia="Times New Roman" w:hAnsi="Calibri" w:cs="Calibri"/>
                <w:color w:val="000000"/>
              </w:rPr>
            </w:pPr>
            <w:ins w:id="1583" w:author="Ben Gardiner" w:date="2022-05-09T12:50:00Z">
              <w:r w:rsidRPr="00F25EFF">
                <w:rPr>
                  <w:rFonts w:ascii="Calibri" w:eastAsia="Times New Roman" w:hAnsi="Calibri" w:cs="Calibri"/>
                  <w:color w:val="000000"/>
                </w:rPr>
                <w:t>Cab Display #1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C334295" w14:textId="77777777" w:rsidR="00F25EFF" w:rsidRPr="00F25EFF" w:rsidRDefault="00F25EFF" w:rsidP="00F25EFF">
            <w:pPr>
              <w:spacing w:after="0" w:line="240" w:lineRule="auto"/>
              <w:jc w:val="center"/>
              <w:rPr>
                <w:ins w:id="1584" w:author="Ben Gardiner" w:date="2022-05-09T12:50:00Z"/>
                <w:rFonts w:ascii="Calibri" w:eastAsia="Times New Roman" w:hAnsi="Calibri" w:cs="Calibri"/>
                <w:b/>
                <w:bCs/>
                <w:color w:val="000000"/>
                <w:sz w:val="24"/>
                <w:szCs w:val="24"/>
              </w:rPr>
            </w:pPr>
            <w:ins w:id="1585"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58E33F5" w14:textId="77777777" w:rsidR="00F25EFF" w:rsidRPr="00F25EFF" w:rsidRDefault="00F25EFF" w:rsidP="00F25EFF">
            <w:pPr>
              <w:spacing w:after="0" w:line="240" w:lineRule="auto"/>
              <w:rPr>
                <w:ins w:id="1586" w:author="Ben Gardiner" w:date="2022-05-09T12:50:00Z"/>
                <w:rFonts w:ascii="Calibri" w:eastAsia="Times New Roman" w:hAnsi="Calibri" w:cs="Calibri"/>
                <w:color w:val="000000"/>
              </w:rPr>
            </w:pPr>
            <w:ins w:id="1587" w:author="Ben Gardiner" w:date="2022-05-09T12:50:00Z">
              <w:r w:rsidRPr="00F25EFF">
                <w:rPr>
                  <w:rFonts w:ascii="Calibri" w:eastAsia="Times New Roman" w:hAnsi="Calibri" w:cs="Calibri"/>
                  <w:color w:val="000000"/>
                </w:rPr>
                <w:t>min total risk</w:t>
              </w:r>
            </w:ins>
          </w:p>
        </w:tc>
      </w:tr>
      <w:tr w:rsidR="00F25EFF" w:rsidRPr="00F25EFF" w14:paraId="39CAE6A1" w14:textId="77777777" w:rsidTr="00F25EFF">
        <w:trPr>
          <w:trHeight w:val="1003"/>
          <w:ins w:id="158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FE3519" w14:textId="77777777" w:rsidR="00F25EFF" w:rsidRPr="00F25EFF" w:rsidRDefault="00F25EFF" w:rsidP="00F25EFF">
            <w:pPr>
              <w:spacing w:after="0" w:line="240" w:lineRule="auto"/>
              <w:rPr>
                <w:ins w:id="1589" w:author="Ben Gardiner" w:date="2022-05-09T12:50:00Z"/>
                <w:rFonts w:ascii="Calibri" w:eastAsia="Times New Roman" w:hAnsi="Calibri" w:cs="Calibri"/>
                <w:color w:val="000000"/>
              </w:rPr>
            </w:pPr>
            <w:ins w:id="1590" w:author="Ben Gardiner" w:date="2022-05-09T12:50:00Z">
              <w:r w:rsidRPr="00F25EFF">
                <w:rPr>
                  <w:rFonts w:ascii="Calibri" w:eastAsia="Times New Roman" w:hAnsi="Calibri" w:cs="Calibri"/>
                  <w:color w:val="000000"/>
                </w:rPr>
                <w:t>Passenger-Operator Climate Control #1 (aka LECM (Living Environment Control Module) / HVAC / HVAC FCU) (J1939 SA 25)</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247E3E4" w14:textId="77777777" w:rsidR="00F25EFF" w:rsidRPr="00F25EFF" w:rsidRDefault="00F25EFF" w:rsidP="00F25EFF">
            <w:pPr>
              <w:spacing w:after="0" w:line="240" w:lineRule="auto"/>
              <w:jc w:val="center"/>
              <w:rPr>
                <w:ins w:id="1591" w:author="Ben Gardiner" w:date="2022-05-09T12:50:00Z"/>
                <w:rFonts w:ascii="Calibri" w:eastAsia="Times New Roman" w:hAnsi="Calibri" w:cs="Calibri"/>
                <w:b/>
                <w:bCs/>
                <w:color w:val="000000"/>
                <w:sz w:val="24"/>
                <w:szCs w:val="24"/>
              </w:rPr>
            </w:pPr>
            <w:ins w:id="1592"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AFE5334" w14:textId="77777777" w:rsidR="00F25EFF" w:rsidRPr="00F25EFF" w:rsidRDefault="00F25EFF" w:rsidP="00F25EFF">
            <w:pPr>
              <w:spacing w:after="0" w:line="240" w:lineRule="auto"/>
              <w:rPr>
                <w:ins w:id="1593" w:author="Ben Gardiner" w:date="2022-05-09T12:50:00Z"/>
                <w:rFonts w:ascii="Calibri" w:eastAsia="Times New Roman" w:hAnsi="Calibri" w:cs="Calibri"/>
                <w:color w:val="000000"/>
              </w:rPr>
            </w:pPr>
            <w:ins w:id="1594" w:author="Ben Gardiner" w:date="2022-05-09T12:50:00Z">
              <w:r w:rsidRPr="00F25EFF">
                <w:rPr>
                  <w:rFonts w:ascii="Calibri" w:eastAsia="Times New Roman" w:hAnsi="Calibri" w:cs="Calibri"/>
                  <w:color w:val="000000"/>
                </w:rPr>
                <w:t>min total risk</w:t>
              </w:r>
            </w:ins>
          </w:p>
        </w:tc>
      </w:tr>
      <w:tr w:rsidR="00F25EFF" w:rsidRPr="00F25EFF" w14:paraId="15E3853E" w14:textId="77777777" w:rsidTr="00F25EFF">
        <w:trPr>
          <w:trHeight w:val="1003"/>
          <w:ins w:id="159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7FE8854" w14:textId="77777777" w:rsidR="00F25EFF" w:rsidRPr="00F25EFF" w:rsidRDefault="00F25EFF" w:rsidP="00F25EFF">
            <w:pPr>
              <w:spacing w:after="0" w:line="240" w:lineRule="auto"/>
              <w:rPr>
                <w:ins w:id="1596" w:author="Ben Gardiner" w:date="2022-05-09T12:50:00Z"/>
                <w:rFonts w:ascii="Calibri" w:eastAsia="Times New Roman" w:hAnsi="Calibri" w:cs="Calibri"/>
                <w:color w:val="000000"/>
              </w:rPr>
            </w:pPr>
            <w:ins w:id="1597" w:author="Ben Gardiner" w:date="2022-05-09T12:50:00Z">
              <w:r w:rsidRPr="00F25EFF">
                <w:rPr>
                  <w:rFonts w:ascii="Calibri" w:eastAsia="Times New Roman" w:hAnsi="Calibri" w:cs="Calibri"/>
                  <w:color w:val="000000"/>
                </w:rPr>
                <w:t>Passenger-Operator Climate Control #2 (aka HVAC #2 / HVAC ACU)</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AC0D030" w14:textId="77777777" w:rsidR="00F25EFF" w:rsidRPr="00F25EFF" w:rsidRDefault="00F25EFF" w:rsidP="00F25EFF">
            <w:pPr>
              <w:spacing w:after="0" w:line="240" w:lineRule="auto"/>
              <w:jc w:val="center"/>
              <w:rPr>
                <w:ins w:id="1598" w:author="Ben Gardiner" w:date="2022-05-09T12:50:00Z"/>
                <w:rFonts w:ascii="Calibri" w:eastAsia="Times New Roman" w:hAnsi="Calibri" w:cs="Calibri"/>
                <w:b/>
                <w:bCs/>
                <w:color w:val="000000"/>
                <w:sz w:val="24"/>
                <w:szCs w:val="24"/>
              </w:rPr>
            </w:pPr>
            <w:ins w:id="1599"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11FF9AD5" w14:textId="77777777" w:rsidR="00F25EFF" w:rsidRPr="00F25EFF" w:rsidRDefault="00F25EFF" w:rsidP="00F25EFF">
            <w:pPr>
              <w:spacing w:after="0" w:line="240" w:lineRule="auto"/>
              <w:rPr>
                <w:ins w:id="1600" w:author="Ben Gardiner" w:date="2022-05-09T12:50:00Z"/>
                <w:rFonts w:ascii="Calibri" w:eastAsia="Times New Roman" w:hAnsi="Calibri" w:cs="Calibri"/>
                <w:color w:val="000000"/>
              </w:rPr>
            </w:pPr>
            <w:ins w:id="1601" w:author="Ben Gardiner" w:date="2022-05-09T12:50:00Z">
              <w:r w:rsidRPr="00F25EFF">
                <w:rPr>
                  <w:rFonts w:ascii="Calibri" w:eastAsia="Times New Roman" w:hAnsi="Calibri" w:cs="Calibri"/>
                  <w:color w:val="000000"/>
                </w:rPr>
                <w:t>min total risk</w:t>
              </w:r>
            </w:ins>
          </w:p>
        </w:tc>
      </w:tr>
      <w:tr w:rsidR="00F25EFF" w:rsidRPr="00F25EFF" w14:paraId="1BE3484D" w14:textId="77777777" w:rsidTr="00F25EFF">
        <w:trPr>
          <w:trHeight w:val="1003"/>
          <w:ins w:id="160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7B6746" w14:textId="77777777" w:rsidR="00F25EFF" w:rsidRPr="00F25EFF" w:rsidRDefault="00F25EFF" w:rsidP="00F25EFF">
            <w:pPr>
              <w:spacing w:after="0" w:line="240" w:lineRule="auto"/>
              <w:rPr>
                <w:ins w:id="1603" w:author="Ben Gardiner" w:date="2022-05-09T12:50:00Z"/>
                <w:rFonts w:ascii="Calibri" w:eastAsia="Times New Roman" w:hAnsi="Calibri" w:cs="Calibri"/>
                <w:color w:val="000000"/>
              </w:rPr>
            </w:pPr>
            <w:ins w:id="1604" w:author="Ben Gardiner" w:date="2022-05-09T12:50:00Z">
              <w:r w:rsidRPr="00F25EFF">
                <w:rPr>
                  <w:rFonts w:ascii="Calibri" w:eastAsia="Times New Roman" w:hAnsi="Calibri" w:cs="Calibri"/>
                  <w:color w:val="000000"/>
                </w:rPr>
                <w:t>Retarder Display (J1939 SA 23)</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D35DAC6" w14:textId="77777777" w:rsidR="00F25EFF" w:rsidRPr="00F25EFF" w:rsidRDefault="00F25EFF" w:rsidP="00F25EFF">
            <w:pPr>
              <w:spacing w:after="0" w:line="240" w:lineRule="auto"/>
              <w:jc w:val="center"/>
              <w:rPr>
                <w:ins w:id="1605" w:author="Ben Gardiner" w:date="2022-05-09T12:50:00Z"/>
                <w:rFonts w:ascii="Calibri" w:eastAsia="Times New Roman" w:hAnsi="Calibri" w:cs="Calibri"/>
                <w:b/>
                <w:bCs/>
                <w:color w:val="000000"/>
                <w:sz w:val="24"/>
                <w:szCs w:val="24"/>
              </w:rPr>
            </w:pPr>
            <w:ins w:id="1606"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6169873" w14:textId="77777777" w:rsidR="00F25EFF" w:rsidRPr="00F25EFF" w:rsidRDefault="00F25EFF" w:rsidP="00F25EFF">
            <w:pPr>
              <w:spacing w:after="0" w:line="240" w:lineRule="auto"/>
              <w:rPr>
                <w:ins w:id="1607" w:author="Ben Gardiner" w:date="2022-05-09T12:50:00Z"/>
                <w:rFonts w:ascii="Calibri" w:eastAsia="Times New Roman" w:hAnsi="Calibri" w:cs="Calibri"/>
                <w:color w:val="000000"/>
              </w:rPr>
            </w:pPr>
            <w:ins w:id="1608" w:author="Ben Gardiner" w:date="2022-05-09T12:50:00Z">
              <w:r w:rsidRPr="00F25EFF">
                <w:rPr>
                  <w:rFonts w:ascii="Calibri" w:eastAsia="Times New Roman" w:hAnsi="Calibri" w:cs="Calibri"/>
                  <w:color w:val="000000"/>
                </w:rPr>
                <w:t>low total risk</w:t>
              </w:r>
            </w:ins>
          </w:p>
        </w:tc>
      </w:tr>
      <w:tr w:rsidR="00F25EFF" w:rsidRPr="00F25EFF" w14:paraId="554B434E" w14:textId="77777777" w:rsidTr="00F25EFF">
        <w:trPr>
          <w:trHeight w:val="1003"/>
          <w:ins w:id="160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9596140" w14:textId="77777777" w:rsidR="00F25EFF" w:rsidRPr="00F25EFF" w:rsidRDefault="00F25EFF" w:rsidP="00F25EFF">
            <w:pPr>
              <w:spacing w:after="0" w:line="240" w:lineRule="auto"/>
              <w:rPr>
                <w:ins w:id="1610" w:author="Ben Gardiner" w:date="2022-05-09T12:50:00Z"/>
                <w:rFonts w:ascii="Calibri" w:eastAsia="Times New Roman" w:hAnsi="Calibri" w:cs="Calibri"/>
                <w:color w:val="000000"/>
              </w:rPr>
            </w:pPr>
            <w:ins w:id="1611" w:author="Ben Gardiner" w:date="2022-05-09T12:50:00Z">
              <w:r w:rsidRPr="00F25EFF">
                <w:rPr>
                  <w:rFonts w:ascii="Calibri" w:eastAsia="Times New Roman" w:hAnsi="Calibri" w:cs="Calibri"/>
                  <w:color w:val="000000"/>
                </w:rPr>
                <w:lastRenderedPageBreak/>
                <w:t>Seat Control #1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4F4C5B0" w14:textId="77777777" w:rsidR="00F25EFF" w:rsidRPr="00F25EFF" w:rsidRDefault="00F25EFF" w:rsidP="00F25EFF">
            <w:pPr>
              <w:spacing w:after="0" w:line="240" w:lineRule="auto"/>
              <w:jc w:val="center"/>
              <w:rPr>
                <w:ins w:id="1612" w:author="Ben Gardiner" w:date="2022-05-09T12:50:00Z"/>
                <w:rFonts w:ascii="Calibri" w:eastAsia="Times New Roman" w:hAnsi="Calibri" w:cs="Calibri"/>
                <w:b/>
                <w:bCs/>
                <w:color w:val="000000"/>
                <w:sz w:val="24"/>
                <w:szCs w:val="24"/>
              </w:rPr>
            </w:pPr>
            <w:ins w:id="1613"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6D50F170" w14:textId="77777777" w:rsidR="00F25EFF" w:rsidRPr="00F25EFF" w:rsidRDefault="00F25EFF" w:rsidP="00F25EFF">
            <w:pPr>
              <w:spacing w:after="0" w:line="240" w:lineRule="auto"/>
              <w:rPr>
                <w:ins w:id="1614" w:author="Ben Gardiner" w:date="2022-05-09T12:50:00Z"/>
                <w:rFonts w:ascii="Calibri" w:eastAsia="Times New Roman" w:hAnsi="Calibri" w:cs="Calibri"/>
                <w:color w:val="000000"/>
              </w:rPr>
            </w:pPr>
            <w:ins w:id="1615" w:author="Ben Gardiner" w:date="2022-05-09T12:50:00Z">
              <w:r w:rsidRPr="00F25EFF">
                <w:rPr>
                  <w:rFonts w:ascii="Calibri" w:eastAsia="Times New Roman" w:hAnsi="Calibri" w:cs="Calibri"/>
                  <w:color w:val="000000"/>
                </w:rPr>
                <w:t>min total risk</w:t>
              </w:r>
            </w:ins>
          </w:p>
        </w:tc>
      </w:tr>
      <w:tr w:rsidR="00F25EFF" w:rsidRPr="00F25EFF" w14:paraId="385FD688" w14:textId="77777777" w:rsidTr="00F25EFF">
        <w:trPr>
          <w:trHeight w:val="1003"/>
          <w:ins w:id="161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61FDA6" w14:textId="77777777" w:rsidR="00F25EFF" w:rsidRPr="00F25EFF" w:rsidRDefault="00F25EFF" w:rsidP="00F25EFF">
            <w:pPr>
              <w:spacing w:after="0" w:line="240" w:lineRule="auto"/>
              <w:rPr>
                <w:ins w:id="1617" w:author="Ben Gardiner" w:date="2022-05-09T12:50:00Z"/>
                <w:rFonts w:ascii="Calibri" w:eastAsia="Times New Roman" w:hAnsi="Calibri" w:cs="Calibri"/>
                <w:color w:val="000000"/>
              </w:rPr>
            </w:pPr>
            <w:ins w:id="1618" w:author="Ben Gardiner" w:date="2022-05-09T12:50:00Z">
              <w:r w:rsidRPr="00F25EFF">
                <w:rPr>
                  <w:rFonts w:ascii="Calibri" w:eastAsia="Times New Roman" w:hAnsi="Calibri" w:cs="Calibri"/>
                  <w:color w:val="000000"/>
                </w:rPr>
                <w:t>Shift Console - Primary (aka Gearshift ECU) (J1939 SA 05)</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14C9BE1" w14:textId="77777777" w:rsidR="00F25EFF" w:rsidRPr="00F25EFF" w:rsidRDefault="00F25EFF" w:rsidP="00F25EFF">
            <w:pPr>
              <w:spacing w:after="0" w:line="240" w:lineRule="auto"/>
              <w:jc w:val="center"/>
              <w:rPr>
                <w:ins w:id="1619" w:author="Ben Gardiner" w:date="2022-05-09T12:50:00Z"/>
                <w:rFonts w:ascii="Calibri" w:eastAsia="Times New Roman" w:hAnsi="Calibri" w:cs="Calibri"/>
                <w:b/>
                <w:bCs/>
                <w:color w:val="000000"/>
                <w:sz w:val="24"/>
                <w:szCs w:val="24"/>
              </w:rPr>
            </w:pPr>
            <w:ins w:id="1620"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1304C0A9" w14:textId="77777777" w:rsidR="00F25EFF" w:rsidRPr="00F25EFF" w:rsidRDefault="00F25EFF" w:rsidP="00F25EFF">
            <w:pPr>
              <w:spacing w:after="0" w:line="240" w:lineRule="auto"/>
              <w:rPr>
                <w:ins w:id="1621" w:author="Ben Gardiner" w:date="2022-05-09T12:50:00Z"/>
                <w:rFonts w:ascii="Calibri" w:eastAsia="Times New Roman" w:hAnsi="Calibri" w:cs="Calibri"/>
                <w:color w:val="000000"/>
              </w:rPr>
            </w:pPr>
            <w:ins w:id="1622" w:author="Ben Gardiner" w:date="2022-05-09T12:50:00Z">
              <w:r w:rsidRPr="00F25EFF">
                <w:rPr>
                  <w:rFonts w:ascii="Calibri" w:eastAsia="Times New Roman" w:hAnsi="Calibri" w:cs="Calibri"/>
                  <w:color w:val="000000"/>
                </w:rPr>
                <w:t>low total risk</w:t>
              </w:r>
            </w:ins>
          </w:p>
        </w:tc>
      </w:tr>
      <w:tr w:rsidR="00F25EFF" w:rsidRPr="00F25EFF" w14:paraId="4C3937E0" w14:textId="77777777" w:rsidTr="00F25EFF">
        <w:trPr>
          <w:trHeight w:val="1003"/>
          <w:ins w:id="162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FB5EFA7" w14:textId="77777777" w:rsidR="00F25EFF" w:rsidRPr="00F25EFF" w:rsidRDefault="00F25EFF" w:rsidP="00F25EFF">
            <w:pPr>
              <w:spacing w:after="0" w:line="240" w:lineRule="auto"/>
              <w:rPr>
                <w:ins w:id="1624" w:author="Ben Gardiner" w:date="2022-05-09T12:50:00Z"/>
                <w:rFonts w:ascii="Calibri" w:eastAsia="Times New Roman" w:hAnsi="Calibri" w:cs="Calibri"/>
                <w:color w:val="000000"/>
              </w:rPr>
            </w:pPr>
            <w:ins w:id="1625" w:author="Ben Gardiner" w:date="2022-05-09T12:50:00Z">
              <w:r w:rsidRPr="00F25EFF">
                <w:rPr>
                  <w:rFonts w:ascii="Calibri" w:eastAsia="Times New Roman" w:hAnsi="Calibri" w:cs="Calibri"/>
                  <w:color w:val="000000"/>
                </w:rPr>
                <w:t>Shift Console - Secondary (J1939 SA 06)</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11B7C81E" w14:textId="77777777" w:rsidR="00F25EFF" w:rsidRPr="00F25EFF" w:rsidRDefault="00F25EFF" w:rsidP="00F25EFF">
            <w:pPr>
              <w:spacing w:after="0" w:line="240" w:lineRule="auto"/>
              <w:jc w:val="center"/>
              <w:rPr>
                <w:ins w:id="1626" w:author="Ben Gardiner" w:date="2022-05-09T12:50:00Z"/>
                <w:rFonts w:ascii="Calibri" w:eastAsia="Times New Roman" w:hAnsi="Calibri" w:cs="Calibri"/>
                <w:b/>
                <w:bCs/>
                <w:color w:val="000000"/>
                <w:sz w:val="24"/>
                <w:szCs w:val="24"/>
              </w:rPr>
            </w:pPr>
            <w:ins w:id="1627"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5284D055" w14:textId="77777777" w:rsidR="00F25EFF" w:rsidRPr="00F25EFF" w:rsidRDefault="00F25EFF" w:rsidP="00F25EFF">
            <w:pPr>
              <w:spacing w:after="0" w:line="240" w:lineRule="auto"/>
              <w:rPr>
                <w:ins w:id="1628" w:author="Ben Gardiner" w:date="2022-05-09T12:50:00Z"/>
                <w:rFonts w:ascii="Calibri" w:eastAsia="Times New Roman" w:hAnsi="Calibri" w:cs="Calibri"/>
                <w:color w:val="000000"/>
              </w:rPr>
            </w:pPr>
            <w:ins w:id="1629" w:author="Ben Gardiner" w:date="2022-05-09T12:50:00Z">
              <w:r w:rsidRPr="00F25EFF">
                <w:rPr>
                  <w:rFonts w:ascii="Calibri" w:eastAsia="Times New Roman" w:hAnsi="Calibri" w:cs="Calibri"/>
                  <w:color w:val="000000"/>
                </w:rPr>
                <w:t>min total risk</w:t>
              </w:r>
            </w:ins>
          </w:p>
        </w:tc>
      </w:tr>
      <w:tr w:rsidR="00F25EFF" w:rsidRPr="00F25EFF" w14:paraId="3A719A6B" w14:textId="77777777" w:rsidTr="00F25EFF">
        <w:trPr>
          <w:trHeight w:val="1003"/>
          <w:ins w:id="163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A2174E6" w14:textId="77777777" w:rsidR="00F25EFF" w:rsidRPr="00F25EFF" w:rsidRDefault="00F25EFF" w:rsidP="00F25EFF">
            <w:pPr>
              <w:spacing w:after="0" w:line="240" w:lineRule="auto"/>
              <w:rPr>
                <w:ins w:id="1631" w:author="Ben Gardiner" w:date="2022-05-09T12:50:00Z"/>
                <w:rFonts w:ascii="Calibri" w:eastAsia="Times New Roman" w:hAnsi="Calibri" w:cs="Calibri"/>
                <w:color w:val="000000"/>
              </w:rPr>
            </w:pPr>
            <w:ins w:id="1632" w:author="Ben Gardiner" w:date="2022-05-09T12:50:00Z">
              <w:r w:rsidRPr="00F25EFF">
                <w:rPr>
                  <w:rFonts w:ascii="Calibri" w:eastAsia="Times New Roman" w:hAnsi="Calibri" w:cs="Calibri"/>
                  <w:color w:val="000000"/>
                </w:rPr>
                <w:t>Steering Column Unit (aka Turn Signal Control)</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08E844F" w14:textId="77777777" w:rsidR="00F25EFF" w:rsidRPr="00F25EFF" w:rsidRDefault="00F25EFF" w:rsidP="00F25EFF">
            <w:pPr>
              <w:spacing w:after="0" w:line="240" w:lineRule="auto"/>
              <w:jc w:val="center"/>
              <w:rPr>
                <w:ins w:id="1633" w:author="Ben Gardiner" w:date="2022-05-09T12:50:00Z"/>
                <w:rFonts w:ascii="Calibri" w:eastAsia="Times New Roman" w:hAnsi="Calibri" w:cs="Calibri"/>
                <w:b/>
                <w:bCs/>
                <w:color w:val="000000"/>
                <w:sz w:val="24"/>
                <w:szCs w:val="24"/>
              </w:rPr>
            </w:pPr>
            <w:ins w:id="1634"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76767BA0" w14:textId="77777777" w:rsidR="00F25EFF" w:rsidRPr="00F25EFF" w:rsidRDefault="00F25EFF" w:rsidP="00F25EFF">
            <w:pPr>
              <w:spacing w:after="0" w:line="240" w:lineRule="auto"/>
              <w:rPr>
                <w:ins w:id="1635" w:author="Ben Gardiner" w:date="2022-05-09T12:50:00Z"/>
                <w:rFonts w:ascii="Calibri" w:eastAsia="Times New Roman" w:hAnsi="Calibri" w:cs="Calibri"/>
                <w:color w:val="000000"/>
              </w:rPr>
            </w:pPr>
            <w:ins w:id="1636" w:author="Ben Gardiner" w:date="2022-05-09T12:50:00Z">
              <w:r w:rsidRPr="00F25EFF">
                <w:rPr>
                  <w:rFonts w:ascii="Calibri" w:eastAsia="Times New Roman" w:hAnsi="Calibri" w:cs="Calibri"/>
                  <w:color w:val="000000"/>
                </w:rPr>
                <w:t>min total risk</w:t>
              </w:r>
            </w:ins>
          </w:p>
        </w:tc>
      </w:tr>
      <w:tr w:rsidR="00F25EFF" w:rsidRPr="00F25EFF" w14:paraId="1BA12D13" w14:textId="77777777" w:rsidTr="00F25EFF">
        <w:trPr>
          <w:trHeight w:val="1003"/>
          <w:ins w:id="163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33DD277" w14:textId="77777777" w:rsidR="00F25EFF" w:rsidRPr="00F25EFF" w:rsidRDefault="00F25EFF" w:rsidP="00F25EFF">
            <w:pPr>
              <w:spacing w:after="0" w:line="240" w:lineRule="auto"/>
              <w:rPr>
                <w:ins w:id="1638" w:author="Ben Gardiner" w:date="2022-05-09T12:50:00Z"/>
                <w:rFonts w:ascii="Calibri" w:eastAsia="Times New Roman" w:hAnsi="Calibri" w:cs="Calibri"/>
                <w:color w:val="000000"/>
              </w:rPr>
            </w:pPr>
            <w:ins w:id="1639" w:author="Ben Gardiner" w:date="2022-05-09T12:50:00Z">
              <w:r w:rsidRPr="00F25EFF">
                <w:rPr>
                  <w:rFonts w:ascii="Calibri" w:eastAsia="Times New Roman" w:hAnsi="Calibri" w:cs="Calibri"/>
                  <w:color w:val="000000"/>
                </w:rPr>
                <w:t>Transmission Display - Secondary (J1939 SA 60)</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5BFDFAB" w14:textId="77777777" w:rsidR="00F25EFF" w:rsidRPr="00F25EFF" w:rsidRDefault="00F25EFF" w:rsidP="00F25EFF">
            <w:pPr>
              <w:spacing w:after="0" w:line="240" w:lineRule="auto"/>
              <w:jc w:val="center"/>
              <w:rPr>
                <w:ins w:id="1640" w:author="Ben Gardiner" w:date="2022-05-09T12:50:00Z"/>
                <w:rFonts w:ascii="Calibri" w:eastAsia="Times New Roman" w:hAnsi="Calibri" w:cs="Calibri"/>
                <w:b/>
                <w:bCs/>
                <w:color w:val="000000"/>
                <w:sz w:val="24"/>
                <w:szCs w:val="24"/>
              </w:rPr>
            </w:pPr>
            <w:ins w:id="1641"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CF4850E" w14:textId="77777777" w:rsidR="00F25EFF" w:rsidRPr="00F25EFF" w:rsidRDefault="00F25EFF" w:rsidP="00F25EFF">
            <w:pPr>
              <w:spacing w:after="0" w:line="240" w:lineRule="auto"/>
              <w:rPr>
                <w:ins w:id="1642" w:author="Ben Gardiner" w:date="2022-05-09T12:50:00Z"/>
                <w:rFonts w:ascii="Calibri" w:eastAsia="Times New Roman" w:hAnsi="Calibri" w:cs="Calibri"/>
                <w:color w:val="000000"/>
              </w:rPr>
            </w:pPr>
            <w:ins w:id="1643" w:author="Ben Gardiner" w:date="2022-05-09T12:50:00Z">
              <w:r w:rsidRPr="00F25EFF">
                <w:rPr>
                  <w:rFonts w:ascii="Calibri" w:eastAsia="Times New Roman" w:hAnsi="Calibri" w:cs="Calibri"/>
                  <w:color w:val="000000"/>
                </w:rPr>
                <w:t>min total risk</w:t>
              </w:r>
            </w:ins>
          </w:p>
        </w:tc>
      </w:tr>
      <w:tr w:rsidR="00F25EFF" w:rsidRPr="00F25EFF" w14:paraId="57D086A4" w14:textId="77777777" w:rsidTr="00F25EFF">
        <w:trPr>
          <w:trHeight w:val="1003"/>
          <w:ins w:id="164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14AF438" w14:textId="77777777" w:rsidR="00F25EFF" w:rsidRPr="00F25EFF" w:rsidRDefault="00F25EFF" w:rsidP="00F25EFF">
            <w:pPr>
              <w:spacing w:after="0" w:line="240" w:lineRule="auto"/>
              <w:rPr>
                <w:ins w:id="1645" w:author="Ben Gardiner" w:date="2022-05-09T12:50:00Z"/>
                <w:rFonts w:ascii="Calibri" w:eastAsia="Times New Roman" w:hAnsi="Calibri" w:cs="Calibri"/>
                <w:color w:val="000000"/>
              </w:rPr>
            </w:pPr>
            <w:ins w:id="1646" w:author="Ben Gardiner" w:date="2022-05-09T12:50:00Z">
              <w:r w:rsidRPr="00F25EFF">
                <w:rPr>
                  <w:rFonts w:ascii="Calibri" w:eastAsia="Times New Roman" w:hAnsi="Calibri" w:cs="Calibri"/>
                  <w:color w:val="000000"/>
                </w:rPr>
                <w:t>Steering Wheel Switches (J1939 SA 77)</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387B24F" w14:textId="77777777" w:rsidR="00F25EFF" w:rsidRPr="00F25EFF" w:rsidRDefault="00F25EFF" w:rsidP="00F25EFF">
            <w:pPr>
              <w:spacing w:after="0" w:line="240" w:lineRule="auto"/>
              <w:jc w:val="center"/>
              <w:rPr>
                <w:ins w:id="1647" w:author="Ben Gardiner" w:date="2022-05-09T12:50:00Z"/>
                <w:rFonts w:ascii="Calibri" w:eastAsia="Times New Roman" w:hAnsi="Calibri" w:cs="Calibri"/>
                <w:b/>
                <w:bCs/>
                <w:color w:val="000000"/>
                <w:sz w:val="24"/>
                <w:szCs w:val="24"/>
              </w:rPr>
            </w:pPr>
            <w:ins w:id="1648" w:author="Ben Gardiner" w:date="2022-05-09T12:50:00Z">
              <w:r w:rsidRPr="00F25EFF">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07D02964" w14:textId="77777777" w:rsidR="00F25EFF" w:rsidRPr="00F25EFF" w:rsidRDefault="00F25EFF" w:rsidP="00F25EFF">
            <w:pPr>
              <w:spacing w:after="0" w:line="240" w:lineRule="auto"/>
              <w:rPr>
                <w:ins w:id="1649" w:author="Ben Gardiner" w:date="2022-05-09T12:50:00Z"/>
                <w:rFonts w:ascii="Calibri" w:eastAsia="Times New Roman" w:hAnsi="Calibri" w:cs="Calibri"/>
                <w:color w:val="000000"/>
              </w:rPr>
            </w:pPr>
            <w:ins w:id="1650" w:author="Ben Gardiner" w:date="2022-05-09T12:50:00Z">
              <w:r w:rsidRPr="00F25EFF">
                <w:rPr>
                  <w:rFonts w:ascii="Calibri" w:eastAsia="Times New Roman" w:hAnsi="Calibri" w:cs="Calibri"/>
                  <w:color w:val="000000"/>
                </w:rPr>
                <w:t>low total risk</w:t>
              </w:r>
            </w:ins>
          </w:p>
        </w:tc>
      </w:tr>
      <w:tr w:rsidR="00F25EFF" w:rsidRPr="00F25EFF" w14:paraId="297DAC24" w14:textId="77777777" w:rsidTr="00F25EFF">
        <w:trPr>
          <w:trHeight w:val="1003"/>
          <w:ins w:id="165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CA2CF3" w14:textId="77777777" w:rsidR="00F25EFF" w:rsidRPr="00F25EFF" w:rsidRDefault="00F25EFF" w:rsidP="00F25EFF">
            <w:pPr>
              <w:spacing w:after="0" w:line="240" w:lineRule="auto"/>
              <w:rPr>
                <w:ins w:id="1652" w:author="Ben Gardiner" w:date="2022-05-09T12:50:00Z"/>
                <w:rFonts w:ascii="Calibri" w:eastAsia="Times New Roman" w:hAnsi="Calibri" w:cs="Calibri"/>
                <w:color w:val="000000"/>
              </w:rPr>
            </w:pPr>
            <w:ins w:id="1653" w:author="Ben Gardiner" w:date="2022-05-09T12:50:00Z">
              <w:r w:rsidRPr="00F25EFF">
                <w:rPr>
                  <w:rFonts w:ascii="Calibri" w:eastAsia="Times New Roman" w:hAnsi="Calibri" w:cs="Calibri"/>
                  <w:color w:val="000000"/>
                </w:rPr>
                <w:t>Cab Display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82B4B47" w14:textId="77777777" w:rsidR="00F25EFF" w:rsidRPr="00F25EFF" w:rsidRDefault="00F25EFF" w:rsidP="00F25EFF">
            <w:pPr>
              <w:spacing w:after="0" w:line="240" w:lineRule="auto"/>
              <w:jc w:val="center"/>
              <w:rPr>
                <w:ins w:id="1654" w:author="Ben Gardiner" w:date="2022-05-09T12:50:00Z"/>
                <w:rFonts w:ascii="Calibri" w:eastAsia="Times New Roman" w:hAnsi="Calibri" w:cs="Calibri"/>
                <w:b/>
                <w:bCs/>
                <w:color w:val="000000"/>
                <w:sz w:val="24"/>
                <w:szCs w:val="24"/>
              </w:rPr>
            </w:pPr>
            <w:ins w:id="1655"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FF3DD4D" w14:textId="77777777" w:rsidR="00F25EFF" w:rsidRPr="00F25EFF" w:rsidRDefault="00F25EFF" w:rsidP="00F25EFF">
            <w:pPr>
              <w:spacing w:after="0" w:line="240" w:lineRule="auto"/>
              <w:rPr>
                <w:ins w:id="1656" w:author="Ben Gardiner" w:date="2022-05-09T12:50:00Z"/>
                <w:rFonts w:ascii="Calibri" w:eastAsia="Times New Roman" w:hAnsi="Calibri" w:cs="Calibri"/>
                <w:color w:val="000000"/>
              </w:rPr>
            </w:pPr>
            <w:ins w:id="1657" w:author="Ben Gardiner" w:date="2022-05-09T12:50:00Z">
              <w:r w:rsidRPr="00F25EFF">
                <w:rPr>
                  <w:rFonts w:ascii="Calibri" w:eastAsia="Times New Roman" w:hAnsi="Calibri" w:cs="Calibri"/>
                  <w:color w:val="000000"/>
                </w:rPr>
                <w:t>no responses / not common component</w:t>
              </w:r>
            </w:ins>
          </w:p>
        </w:tc>
      </w:tr>
      <w:tr w:rsidR="00F25EFF" w:rsidRPr="00F25EFF" w14:paraId="56CE8230" w14:textId="77777777" w:rsidTr="00F25EFF">
        <w:trPr>
          <w:trHeight w:val="1003"/>
          <w:ins w:id="165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419A66" w14:textId="77777777" w:rsidR="00F25EFF" w:rsidRPr="00F25EFF" w:rsidRDefault="00F25EFF" w:rsidP="00F25EFF">
            <w:pPr>
              <w:spacing w:after="0" w:line="240" w:lineRule="auto"/>
              <w:rPr>
                <w:ins w:id="1659" w:author="Ben Gardiner" w:date="2022-05-09T12:50:00Z"/>
                <w:rFonts w:ascii="Calibri" w:eastAsia="Times New Roman" w:hAnsi="Calibri" w:cs="Calibri"/>
                <w:color w:val="000000"/>
              </w:rPr>
            </w:pPr>
            <w:ins w:id="1660" w:author="Ben Gardiner" w:date="2022-05-09T12:50:00Z">
              <w:r w:rsidRPr="00F25EFF">
                <w:rPr>
                  <w:rFonts w:ascii="Calibri" w:eastAsia="Times New Roman" w:hAnsi="Calibri" w:cs="Calibri"/>
                  <w:color w:val="000000"/>
                </w:rPr>
                <w:t>Driver Impairment Device (J1939 SA 94)</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0CD132B" w14:textId="77777777" w:rsidR="00F25EFF" w:rsidRPr="00F25EFF" w:rsidRDefault="00F25EFF" w:rsidP="00F25EFF">
            <w:pPr>
              <w:spacing w:after="0" w:line="240" w:lineRule="auto"/>
              <w:jc w:val="center"/>
              <w:rPr>
                <w:ins w:id="1661" w:author="Ben Gardiner" w:date="2022-05-09T12:50:00Z"/>
                <w:rFonts w:ascii="Calibri" w:eastAsia="Times New Roman" w:hAnsi="Calibri" w:cs="Calibri"/>
                <w:b/>
                <w:bCs/>
                <w:color w:val="000000"/>
                <w:sz w:val="24"/>
                <w:szCs w:val="24"/>
              </w:rPr>
            </w:pPr>
            <w:ins w:id="1662"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666549D6" w14:textId="77777777" w:rsidR="00F25EFF" w:rsidRPr="00F25EFF" w:rsidRDefault="00F25EFF" w:rsidP="00F25EFF">
            <w:pPr>
              <w:spacing w:after="0" w:line="240" w:lineRule="auto"/>
              <w:rPr>
                <w:ins w:id="1663" w:author="Ben Gardiner" w:date="2022-05-09T12:50:00Z"/>
                <w:rFonts w:ascii="Calibri" w:eastAsia="Times New Roman" w:hAnsi="Calibri" w:cs="Calibri"/>
                <w:color w:val="000000"/>
              </w:rPr>
            </w:pPr>
            <w:ins w:id="1664" w:author="Ben Gardiner" w:date="2022-05-09T12:50:00Z">
              <w:r w:rsidRPr="00F25EFF">
                <w:rPr>
                  <w:rFonts w:ascii="Calibri" w:eastAsia="Times New Roman" w:hAnsi="Calibri" w:cs="Calibri"/>
                  <w:color w:val="000000"/>
                </w:rPr>
                <w:t>no responses / not common component</w:t>
              </w:r>
            </w:ins>
          </w:p>
        </w:tc>
      </w:tr>
      <w:tr w:rsidR="00F25EFF" w:rsidRPr="00F25EFF" w14:paraId="78EFDF0E" w14:textId="77777777" w:rsidTr="00F25EFF">
        <w:trPr>
          <w:trHeight w:val="1003"/>
          <w:ins w:id="166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655769" w14:textId="77777777" w:rsidR="00F25EFF" w:rsidRPr="00F25EFF" w:rsidRDefault="00F25EFF" w:rsidP="00F25EFF">
            <w:pPr>
              <w:spacing w:after="0" w:line="240" w:lineRule="auto"/>
              <w:rPr>
                <w:ins w:id="1666" w:author="Ben Gardiner" w:date="2022-05-09T12:50:00Z"/>
                <w:rFonts w:ascii="Calibri" w:eastAsia="Times New Roman" w:hAnsi="Calibri" w:cs="Calibri"/>
                <w:color w:val="000000"/>
              </w:rPr>
            </w:pPr>
            <w:ins w:id="1667" w:author="Ben Gardiner" w:date="2022-05-09T12:50:00Z">
              <w:r w:rsidRPr="00F25EFF">
                <w:rPr>
                  <w:rFonts w:ascii="Calibri" w:eastAsia="Times New Roman" w:hAnsi="Calibri" w:cs="Calibri"/>
                  <w:color w:val="000000"/>
                </w:rPr>
                <w:t>On-board axle group display</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9D7272C" w14:textId="77777777" w:rsidR="00F25EFF" w:rsidRPr="00F25EFF" w:rsidRDefault="00F25EFF" w:rsidP="00F25EFF">
            <w:pPr>
              <w:spacing w:after="0" w:line="240" w:lineRule="auto"/>
              <w:jc w:val="center"/>
              <w:rPr>
                <w:ins w:id="1668" w:author="Ben Gardiner" w:date="2022-05-09T12:50:00Z"/>
                <w:rFonts w:ascii="Calibri" w:eastAsia="Times New Roman" w:hAnsi="Calibri" w:cs="Calibri"/>
                <w:b/>
                <w:bCs/>
                <w:color w:val="000000"/>
                <w:sz w:val="24"/>
                <w:szCs w:val="24"/>
              </w:rPr>
            </w:pPr>
            <w:ins w:id="1669"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1E06762A" w14:textId="77777777" w:rsidR="00F25EFF" w:rsidRPr="00F25EFF" w:rsidRDefault="00F25EFF" w:rsidP="00F25EFF">
            <w:pPr>
              <w:spacing w:after="0" w:line="240" w:lineRule="auto"/>
              <w:rPr>
                <w:ins w:id="1670" w:author="Ben Gardiner" w:date="2022-05-09T12:50:00Z"/>
                <w:rFonts w:ascii="Calibri" w:eastAsia="Times New Roman" w:hAnsi="Calibri" w:cs="Calibri"/>
                <w:color w:val="000000"/>
              </w:rPr>
            </w:pPr>
            <w:ins w:id="1671" w:author="Ben Gardiner" w:date="2022-05-09T12:50:00Z">
              <w:r w:rsidRPr="00F25EFF">
                <w:rPr>
                  <w:rFonts w:ascii="Calibri" w:eastAsia="Times New Roman" w:hAnsi="Calibri" w:cs="Calibri"/>
                  <w:color w:val="000000"/>
                </w:rPr>
                <w:t>no responses / not common component</w:t>
              </w:r>
            </w:ins>
          </w:p>
        </w:tc>
      </w:tr>
      <w:tr w:rsidR="00F25EFF" w:rsidRPr="00F25EFF" w14:paraId="2F37A683" w14:textId="77777777" w:rsidTr="00F25EFF">
        <w:trPr>
          <w:trHeight w:val="1003"/>
          <w:ins w:id="167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54D05F6" w14:textId="77777777" w:rsidR="00F25EFF" w:rsidRPr="00F25EFF" w:rsidRDefault="00F25EFF" w:rsidP="00F25EFF">
            <w:pPr>
              <w:spacing w:after="0" w:line="240" w:lineRule="auto"/>
              <w:rPr>
                <w:ins w:id="1673" w:author="Ben Gardiner" w:date="2022-05-09T12:50:00Z"/>
                <w:rFonts w:ascii="Calibri" w:eastAsia="Times New Roman" w:hAnsi="Calibri" w:cs="Calibri"/>
                <w:color w:val="000000"/>
              </w:rPr>
            </w:pPr>
            <w:ins w:id="1674" w:author="Ben Gardiner" w:date="2022-05-09T12:50:00Z">
              <w:r w:rsidRPr="00F25EFF">
                <w:rPr>
                  <w:rFonts w:ascii="Calibri" w:eastAsia="Times New Roman" w:hAnsi="Calibri" w:cs="Calibri"/>
                  <w:color w:val="000000"/>
                </w:rPr>
                <w:t>On-board axle group scale</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6EA7B2C" w14:textId="77777777" w:rsidR="00F25EFF" w:rsidRPr="00F25EFF" w:rsidRDefault="00F25EFF" w:rsidP="00F25EFF">
            <w:pPr>
              <w:spacing w:after="0" w:line="240" w:lineRule="auto"/>
              <w:jc w:val="center"/>
              <w:rPr>
                <w:ins w:id="1675" w:author="Ben Gardiner" w:date="2022-05-09T12:50:00Z"/>
                <w:rFonts w:ascii="Calibri" w:eastAsia="Times New Roman" w:hAnsi="Calibri" w:cs="Calibri"/>
                <w:b/>
                <w:bCs/>
                <w:color w:val="000000"/>
                <w:sz w:val="24"/>
                <w:szCs w:val="24"/>
              </w:rPr>
            </w:pPr>
            <w:ins w:id="1676"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C84016E" w14:textId="77777777" w:rsidR="00F25EFF" w:rsidRPr="00F25EFF" w:rsidRDefault="00F25EFF" w:rsidP="00F25EFF">
            <w:pPr>
              <w:spacing w:after="0" w:line="240" w:lineRule="auto"/>
              <w:rPr>
                <w:ins w:id="1677" w:author="Ben Gardiner" w:date="2022-05-09T12:50:00Z"/>
                <w:rFonts w:ascii="Calibri" w:eastAsia="Times New Roman" w:hAnsi="Calibri" w:cs="Calibri"/>
                <w:color w:val="000000"/>
              </w:rPr>
            </w:pPr>
            <w:ins w:id="1678" w:author="Ben Gardiner" w:date="2022-05-09T12:50:00Z">
              <w:r w:rsidRPr="00F25EFF">
                <w:rPr>
                  <w:rFonts w:ascii="Calibri" w:eastAsia="Times New Roman" w:hAnsi="Calibri" w:cs="Calibri"/>
                  <w:color w:val="000000"/>
                </w:rPr>
                <w:t>no responses / not common component</w:t>
              </w:r>
            </w:ins>
          </w:p>
        </w:tc>
      </w:tr>
      <w:tr w:rsidR="00F25EFF" w:rsidRPr="00F25EFF" w14:paraId="4ED3CA8C" w14:textId="77777777" w:rsidTr="00F25EFF">
        <w:trPr>
          <w:trHeight w:val="1003"/>
          <w:ins w:id="167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FBC95C" w14:textId="77777777" w:rsidR="00F25EFF" w:rsidRPr="00F25EFF" w:rsidRDefault="00F25EFF" w:rsidP="00F25EFF">
            <w:pPr>
              <w:spacing w:after="0" w:line="240" w:lineRule="auto"/>
              <w:rPr>
                <w:ins w:id="1680" w:author="Ben Gardiner" w:date="2022-05-09T12:50:00Z"/>
                <w:rFonts w:ascii="Calibri" w:eastAsia="Times New Roman" w:hAnsi="Calibri" w:cs="Calibri"/>
                <w:color w:val="000000"/>
              </w:rPr>
            </w:pPr>
            <w:ins w:id="1681" w:author="Ben Gardiner" w:date="2022-05-09T12:50:00Z">
              <w:r w:rsidRPr="00F25EFF">
                <w:rPr>
                  <w:rFonts w:ascii="Calibri" w:eastAsia="Times New Roman" w:hAnsi="Calibri" w:cs="Calibri"/>
                  <w:color w:val="000000"/>
                </w:rPr>
                <w:t>Safety Restraint System #2 (</w:t>
              </w:r>
              <w:proofErr w:type="gramStart"/>
              <w:r w:rsidRPr="00F25EFF">
                <w:rPr>
                  <w:rFonts w:ascii="Calibri" w:eastAsia="Times New Roman" w:hAnsi="Calibri" w:cs="Calibri"/>
                  <w:color w:val="000000"/>
                </w:rPr>
                <w:t>aka  Seat</w:t>
              </w:r>
              <w:proofErr w:type="gramEnd"/>
              <w:r w:rsidRPr="00F25EFF">
                <w:rPr>
                  <w:rFonts w:ascii="Calibri" w:eastAsia="Times New Roman" w:hAnsi="Calibri" w:cs="Calibri"/>
                  <w:color w:val="000000"/>
                </w:rPr>
                <w:t xml:space="preserve"> SRS)</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4A6872C3" w14:textId="77777777" w:rsidR="00F25EFF" w:rsidRPr="00F25EFF" w:rsidRDefault="00F25EFF" w:rsidP="00F25EFF">
            <w:pPr>
              <w:spacing w:after="0" w:line="240" w:lineRule="auto"/>
              <w:jc w:val="center"/>
              <w:rPr>
                <w:ins w:id="1682" w:author="Ben Gardiner" w:date="2022-05-09T12:50:00Z"/>
                <w:rFonts w:ascii="Calibri" w:eastAsia="Times New Roman" w:hAnsi="Calibri" w:cs="Calibri"/>
                <w:b/>
                <w:bCs/>
                <w:color w:val="000000"/>
                <w:sz w:val="24"/>
                <w:szCs w:val="24"/>
              </w:rPr>
            </w:pPr>
            <w:ins w:id="1683"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2407805A" w14:textId="77777777" w:rsidR="00F25EFF" w:rsidRPr="00F25EFF" w:rsidRDefault="00F25EFF" w:rsidP="00F25EFF">
            <w:pPr>
              <w:spacing w:after="0" w:line="240" w:lineRule="auto"/>
              <w:rPr>
                <w:ins w:id="1684" w:author="Ben Gardiner" w:date="2022-05-09T12:50:00Z"/>
                <w:rFonts w:ascii="Calibri" w:eastAsia="Times New Roman" w:hAnsi="Calibri" w:cs="Calibri"/>
                <w:color w:val="000000"/>
              </w:rPr>
            </w:pPr>
            <w:ins w:id="1685" w:author="Ben Gardiner" w:date="2022-05-09T12:50:00Z">
              <w:r w:rsidRPr="00F25EFF">
                <w:rPr>
                  <w:rFonts w:ascii="Calibri" w:eastAsia="Times New Roman" w:hAnsi="Calibri" w:cs="Calibri"/>
                  <w:color w:val="000000"/>
                </w:rPr>
                <w:t>no responses / not common component</w:t>
              </w:r>
            </w:ins>
          </w:p>
        </w:tc>
      </w:tr>
      <w:tr w:rsidR="00F25EFF" w:rsidRPr="00F25EFF" w14:paraId="7FB0F881" w14:textId="77777777" w:rsidTr="00F25EFF">
        <w:trPr>
          <w:trHeight w:val="1003"/>
          <w:ins w:id="168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E0E2C23" w14:textId="77777777" w:rsidR="00F25EFF" w:rsidRPr="00F25EFF" w:rsidRDefault="00F25EFF" w:rsidP="00F25EFF">
            <w:pPr>
              <w:spacing w:after="0" w:line="240" w:lineRule="auto"/>
              <w:rPr>
                <w:ins w:id="1687" w:author="Ben Gardiner" w:date="2022-05-09T12:50:00Z"/>
                <w:rFonts w:ascii="Calibri" w:eastAsia="Times New Roman" w:hAnsi="Calibri" w:cs="Calibri"/>
                <w:color w:val="000000"/>
              </w:rPr>
            </w:pPr>
            <w:ins w:id="1688" w:author="Ben Gardiner" w:date="2022-05-09T12:50:00Z">
              <w:r w:rsidRPr="00F25EFF">
                <w:rPr>
                  <w:rFonts w:ascii="Calibri" w:eastAsia="Times New Roman" w:hAnsi="Calibri" w:cs="Calibri"/>
                  <w:color w:val="000000"/>
                </w:rPr>
                <w:t>Seat Control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0BFF4EE" w14:textId="77777777" w:rsidR="00F25EFF" w:rsidRPr="00F25EFF" w:rsidRDefault="00F25EFF" w:rsidP="00F25EFF">
            <w:pPr>
              <w:spacing w:after="0" w:line="240" w:lineRule="auto"/>
              <w:jc w:val="center"/>
              <w:rPr>
                <w:ins w:id="1689" w:author="Ben Gardiner" w:date="2022-05-09T12:50:00Z"/>
                <w:rFonts w:ascii="Calibri" w:eastAsia="Times New Roman" w:hAnsi="Calibri" w:cs="Calibri"/>
                <w:b/>
                <w:bCs/>
                <w:color w:val="000000"/>
                <w:sz w:val="24"/>
                <w:szCs w:val="24"/>
              </w:rPr>
            </w:pPr>
            <w:ins w:id="1690"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0F2453D6" w14:textId="77777777" w:rsidR="00F25EFF" w:rsidRPr="00F25EFF" w:rsidRDefault="00F25EFF" w:rsidP="00F25EFF">
            <w:pPr>
              <w:spacing w:after="0" w:line="240" w:lineRule="auto"/>
              <w:rPr>
                <w:ins w:id="1691" w:author="Ben Gardiner" w:date="2022-05-09T12:50:00Z"/>
                <w:rFonts w:ascii="Calibri" w:eastAsia="Times New Roman" w:hAnsi="Calibri" w:cs="Calibri"/>
                <w:color w:val="000000"/>
              </w:rPr>
            </w:pPr>
            <w:ins w:id="1692" w:author="Ben Gardiner" w:date="2022-05-09T12:50:00Z">
              <w:r w:rsidRPr="00F25EFF">
                <w:rPr>
                  <w:rFonts w:ascii="Calibri" w:eastAsia="Times New Roman" w:hAnsi="Calibri" w:cs="Calibri"/>
                  <w:color w:val="000000"/>
                </w:rPr>
                <w:t>no responses / not common component</w:t>
              </w:r>
            </w:ins>
          </w:p>
        </w:tc>
      </w:tr>
      <w:tr w:rsidR="00F25EFF" w:rsidRPr="00F25EFF" w14:paraId="0D667CB7" w14:textId="77777777" w:rsidTr="00F25EFF">
        <w:trPr>
          <w:trHeight w:val="1003"/>
          <w:ins w:id="169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33A5CCE" w14:textId="77777777" w:rsidR="00F25EFF" w:rsidRPr="00F25EFF" w:rsidRDefault="00F25EFF" w:rsidP="00F25EFF">
            <w:pPr>
              <w:spacing w:after="0" w:line="240" w:lineRule="auto"/>
              <w:rPr>
                <w:ins w:id="1694" w:author="Ben Gardiner" w:date="2022-05-09T12:50:00Z"/>
                <w:rFonts w:ascii="Calibri" w:eastAsia="Times New Roman" w:hAnsi="Calibri" w:cs="Calibri"/>
                <w:color w:val="000000"/>
              </w:rPr>
            </w:pPr>
            <w:ins w:id="1695" w:author="Ben Gardiner" w:date="2022-05-09T12:50:00Z">
              <w:r w:rsidRPr="00F25EFF">
                <w:rPr>
                  <w:rFonts w:ascii="Calibri" w:eastAsia="Times New Roman" w:hAnsi="Calibri" w:cs="Calibri"/>
                  <w:color w:val="000000"/>
                </w:rPr>
                <w:lastRenderedPageBreak/>
                <w:t>Tachograph</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1073310" w14:textId="77777777" w:rsidR="00F25EFF" w:rsidRPr="00F25EFF" w:rsidRDefault="00F25EFF" w:rsidP="00F25EFF">
            <w:pPr>
              <w:spacing w:after="0" w:line="240" w:lineRule="auto"/>
              <w:jc w:val="center"/>
              <w:rPr>
                <w:ins w:id="1696" w:author="Ben Gardiner" w:date="2022-05-09T12:50:00Z"/>
                <w:rFonts w:ascii="Calibri" w:eastAsia="Times New Roman" w:hAnsi="Calibri" w:cs="Calibri"/>
                <w:b/>
                <w:bCs/>
                <w:color w:val="000000"/>
                <w:sz w:val="24"/>
                <w:szCs w:val="24"/>
              </w:rPr>
            </w:pPr>
            <w:ins w:id="1697"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7C3EB9B0" w14:textId="77777777" w:rsidR="00F25EFF" w:rsidRPr="00F25EFF" w:rsidRDefault="00F25EFF" w:rsidP="00F25EFF">
            <w:pPr>
              <w:spacing w:after="0" w:line="240" w:lineRule="auto"/>
              <w:rPr>
                <w:ins w:id="1698" w:author="Ben Gardiner" w:date="2022-05-09T12:50:00Z"/>
                <w:rFonts w:ascii="Calibri" w:eastAsia="Times New Roman" w:hAnsi="Calibri" w:cs="Calibri"/>
                <w:color w:val="000000"/>
              </w:rPr>
            </w:pPr>
            <w:ins w:id="1699" w:author="Ben Gardiner" w:date="2022-05-09T12:50:00Z">
              <w:r w:rsidRPr="00F25EFF">
                <w:rPr>
                  <w:rFonts w:ascii="Calibri" w:eastAsia="Times New Roman" w:hAnsi="Calibri" w:cs="Calibri"/>
                  <w:color w:val="000000"/>
                </w:rPr>
                <w:t>no responses / not common component</w:t>
              </w:r>
            </w:ins>
          </w:p>
        </w:tc>
      </w:tr>
      <w:tr w:rsidR="00F25EFF" w:rsidRPr="00F25EFF" w14:paraId="000F9B01" w14:textId="77777777" w:rsidTr="00F25EFF">
        <w:trPr>
          <w:trHeight w:val="1003"/>
          <w:ins w:id="170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CB41FD" w14:textId="77777777" w:rsidR="00F25EFF" w:rsidRPr="00F25EFF" w:rsidRDefault="00F25EFF" w:rsidP="00F25EFF">
            <w:pPr>
              <w:spacing w:after="0" w:line="240" w:lineRule="auto"/>
              <w:rPr>
                <w:ins w:id="1701" w:author="Ben Gardiner" w:date="2022-05-09T12:50:00Z"/>
                <w:rFonts w:ascii="Calibri" w:eastAsia="Times New Roman" w:hAnsi="Calibri" w:cs="Calibri"/>
                <w:color w:val="000000"/>
              </w:rPr>
            </w:pPr>
            <w:ins w:id="1702" w:author="Ben Gardiner" w:date="2022-05-09T12:50:00Z">
              <w:r w:rsidRPr="00F25EFF">
                <w:rPr>
                  <w:rFonts w:ascii="Calibri" w:eastAsia="Times New Roman" w:hAnsi="Calibri" w:cs="Calibri"/>
                  <w:color w:val="000000"/>
                </w:rPr>
                <w:t>User Interface System</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3AF41A8" w14:textId="77777777" w:rsidR="00F25EFF" w:rsidRPr="00F25EFF" w:rsidRDefault="00F25EFF" w:rsidP="00F25EFF">
            <w:pPr>
              <w:spacing w:after="0" w:line="240" w:lineRule="auto"/>
              <w:jc w:val="center"/>
              <w:rPr>
                <w:ins w:id="1703" w:author="Ben Gardiner" w:date="2022-05-09T12:50:00Z"/>
                <w:rFonts w:ascii="Calibri" w:eastAsia="Times New Roman" w:hAnsi="Calibri" w:cs="Calibri"/>
                <w:b/>
                <w:bCs/>
                <w:color w:val="000000"/>
                <w:sz w:val="24"/>
                <w:szCs w:val="24"/>
              </w:rPr>
            </w:pPr>
            <w:ins w:id="1704"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15768D18" w14:textId="77777777" w:rsidR="00F25EFF" w:rsidRPr="00F25EFF" w:rsidRDefault="00F25EFF" w:rsidP="00F25EFF">
            <w:pPr>
              <w:spacing w:after="0" w:line="240" w:lineRule="auto"/>
              <w:rPr>
                <w:ins w:id="1705" w:author="Ben Gardiner" w:date="2022-05-09T12:50:00Z"/>
                <w:rFonts w:ascii="Calibri" w:eastAsia="Times New Roman" w:hAnsi="Calibri" w:cs="Calibri"/>
                <w:color w:val="000000"/>
              </w:rPr>
            </w:pPr>
            <w:ins w:id="1706" w:author="Ben Gardiner" w:date="2022-05-09T12:50:00Z">
              <w:r w:rsidRPr="00F25EFF">
                <w:rPr>
                  <w:rFonts w:ascii="Calibri" w:eastAsia="Times New Roman" w:hAnsi="Calibri" w:cs="Calibri"/>
                  <w:color w:val="000000"/>
                </w:rPr>
                <w:t>no responses / not common component</w:t>
              </w:r>
            </w:ins>
          </w:p>
        </w:tc>
      </w:tr>
      <w:tr w:rsidR="00F25EFF" w:rsidRPr="00F25EFF" w14:paraId="65BCE319" w14:textId="77777777" w:rsidTr="00F25EFF">
        <w:trPr>
          <w:trHeight w:val="1003"/>
          <w:ins w:id="170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1BA1B33" w14:textId="77777777" w:rsidR="00F25EFF" w:rsidRPr="00F25EFF" w:rsidRDefault="00F25EFF" w:rsidP="00F25EFF">
            <w:pPr>
              <w:spacing w:after="0" w:line="240" w:lineRule="auto"/>
              <w:rPr>
                <w:ins w:id="1708" w:author="Ben Gardiner" w:date="2022-05-09T12:50:00Z"/>
                <w:rFonts w:ascii="Calibri" w:eastAsia="Times New Roman" w:hAnsi="Calibri" w:cs="Calibri"/>
                <w:color w:val="000000"/>
              </w:rPr>
            </w:pPr>
            <w:ins w:id="1709" w:author="Ben Gardiner" w:date="2022-05-09T12:50:00Z">
              <w:r w:rsidRPr="00F25EFF">
                <w:rPr>
                  <w:rFonts w:ascii="Calibri" w:eastAsia="Times New Roman" w:hAnsi="Calibri" w:cs="Calibri"/>
                  <w:color w:val="000000"/>
                </w:rPr>
                <w:t>Virtual Terminal</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BB26952" w14:textId="77777777" w:rsidR="00F25EFF" w:rsidRPr="00F25EFF" w:rsidRDefault="00F25EFF" w:rsidP="00F25EFF">
            <w:pPr>
              <w:spacing w:after="0" w:line="240" w:lineRule="auto"/>
              <w:jc w:val="center"/>
              <w:rPr>
                <w:ins w:id="1710" w:author="Ben Gardiner" w:date="2022-05-09T12:50:00Z"/>
                <w:rFonts w:ascii="Calibri" w:eastAsia="Times New Roman" w:hAnsi="Calibri" w:cs="Calibri"/>
                <w:b/>
                <w:bCs/>
                <w:color w:val="000000"/>
                <w:sz w:val="24"/>
                <w:szCs w:val="24"/>
              </w:rPr>
            </w:pPr>
            <w:ins w:id="1711"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67F1E5E" w14:textId="77777777" w:rsidR="00F25EFF" w:rsidRPr="00F25EFF" w:rsidRDefault="00F25EFF" w:rsidP="00F25EFF">
            <w:pPr>
              <w:spacing w:after="0" w:line="240" w:lineRule="auto"/>
              <w:rPr>
                <w:ins w:id="1712" w:author="Ben Gardiner" w:date="2022-05-09T12:50:00Z"/>
                <w:rFonts w:ascii="Calibri" w:eastAsia="Times New Roman" w:hAnsi="Calibri" w:cs="Calibri"/>
                <w:color w:val="000000"/>
              </w:rPr>
            </w:pPr>
            <w:ins w:id="1713" w:author="Ben Gardiner" w:date="2022-05-09T12:50:00Z">
              <w:r w:rsidRPr="00F25EFF">
                <w:rPr>
                  <w:rFonts w:ascii="Calibri" w:eastAsia="Times New Roman" w:hAnsi="Calibri" w:cs="Calibri"/>
                  <w:color w:val="000000"/>
                </w:rPr>
                <w:t>no responses / not common component</w:t>
              </w:r>
            </w:ins>
          </w:p>
        </w:tc>
      </w:tr>
      <w:tr w:rsidR="00F25EFF" w:rsidRPr="00F25EFF" w14:paraId="27AB06D3" w14:textId="77777777" w:rsidTr="00F25EFF">
        <w:trPr>
          <w:trHeight w:val="1003"/>
          <w:ins w:id="171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A6125F4" w14:textId="77777777" w:rsidR="00F25EFF" w:rsidRPr="00F25EFF" w:rsidRDefault="00F25EFF" w:rsidP="00F25EFF">
            <w:pPr>
              <w:spacing w:after="0" w:line="240" w:lineRule="auto"/>
              <w:rPr>
                <w:ins w:id="1715" w:author="Ben Gardiner" w:date="2022-05-09T12:50:00Z"/>
                <w:rFonts w:ascii="Calibri" w:eastAsia="Times New Roman" w:hAnsi="Calibri" w:cs="Calibri"/>
                <w:color w:val="000000"/>
              </w:rPr>
            </w:pPr>
            <w:ins w:id="1716" w:author="Ben Gardiner" w:date="2022-05-09T12:50:00Z">
              <w:r w:rsidRPr="00F25EFF">
                <w:rPr>
                  <w:rFonts w:ascii="Calibri" w:eastAsia="Times New Roman" w:hAnsi="Calibri" w:cs="Calibri"/>
                  <w:color w:val="000000"/>
                </w:rPr>
                <w:t>Interior Cameras</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BF9BC63" w14:textId="77777777" w:rsidR="00F25EFF" w:rsidRPr="00F25EFF" w:rsidRDefault="00F25EFF" w:rsidP="00F25EFF">
            <w:pPr>
              <w:spacing w:after="0" w:line="240" w:lineRule="auto"/>
              <w:jc w:val="center"/>
              <w:rPr>
                <w:ins w:id="1717" w:author="Ben Gardiner" w:date="2022-05-09T12:50:00Z"/>
                <w:rFonts w:ascii="Calibri" w:eastAsia="Times New Roman" w:hAnsi="Calibri" w:cs="Calibri"/>
                <w:b/>
                <w:bCs/>
                <w:color w:val="000000"/>
                <w:sz w:val="24"/>
                <w:szCs w:val="24"/>
              </w:rPr>
            </w:pPr>
            <w:ins w:id="1718" w:author="Ben Gardiner" w:date="2022-05-09T12:50:00Z">
              <w:r w:rsidRPr="00F25EFF">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56BCE506" w14:textId="77777777" w:rsidR="00F25EFF" w:rsidRPr="00F25EFF" w:rsidRDefault="00F25EFF" w:rsidP="00F25EFF">
            <w:pPr>
              <w:spacing w:after="0" w:line="240" w:lineRule="auto"/>
              <w:rPr>
                <w:ins w:id="1719" w:author="Ben Gardiner" w:date="2022-05-09T12:50:00Z"/>
                <w:rFonts w:ascii="Calibri" w:eastAsia="Times New Roman" w:hAnsi="Calibri" w:cs="Calibri"/>
                <w:color w:val="000000"/>
              </w:rPr>
            </w:pPr>
            <w:ins w:id="1720" w:author="Ben Gardiner" w:date="2022-05-09T12:50:00Z">
              <w:r w:rsidRPr="00F25EFF">
                <w:rPr>
                  <w:rFonts w:ascii="Calibri" w:eastAsia="Times New Roman" w:hAnsi="Calibri" w:cs="Calibri"/>
                  <w:color w:val="000000"/>
                </w:rPr>
                <w:t>no responses / not common component</w:t>
              </w:r>
            </w:ins>
          </w:p>
        </w:tc>
      </w:tr>
      <w:tr w:rsidR="00F92CBE" w:rsidRPr="0090302E" w:rsidDel="00F25EFF" w14:paraId="141DF736" w14:textId="225D7916" w:rsidTr="00524A01">
        <w:trPr>
          <w:trHeight w:val="864"/>
          <w:del w:id="172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6347439" w14:textId="57714879" w:rsidR="00F92CBE" w:rsidRPr="0090302E" w:rsidDel="00F25EFF" w:rsidRDefault="00F92CBE" w:rsidP="0090302E">
            <w:pPr>
              <w:spacing w:after="0" w:line="240" w:lineRule="auto"/>
              <w:rPr>
                <w:del w:id="1722" w:author="Ben Gardiner" w:date="2022-05-09T12:50:00Z"/>
                <w:rFonts w:ascii="Calibri" w:eastAsia="Times New Roman" w:hAnsi="Calibri" w:cs="Calibri"/>
                <w:color w:val="000000"/>
              </w:rPr>
            </w:pPr>
            <w:del w:id="1723" w:author="Ben Gardiner" w:date="2022-05-09T12:50:00Z">
              <w:r w:rsidRPr="0090302E" w:rsidDel="00F25EFF">
                <w:rPr>
                  <w:rFonts w:ascii="Calibri" w:eastAsia="Times New Roman" w:hAnsi="Calibri" w:cs="Calibri"/>
                  <w:color w:val="000000"/>
                </w:rPr>
                <w:delText>Interior Camera Telematics</w:delText>
              </w:r>
            </w:del>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355B907D" w14:textId="14D2EC3A" w:rsidR="00F92CBE" w:rsidRPr="0090302E" w:rsidDel="00F25EFF" w:rsidRDefault="00F92CBE" w:rsidP="0090302E">
            <w:pPr>
              <w:spacing w:after="0" w:line="240" w:lineRule="auto"/>
              <w:jc w:val="center"/>
              <w:rPr>
                <w:del w:id="1724" w:author="Ben Gardiner" w:date="2022-05-09T12:50:00Z"/>
                <w:rFonts w:ascii="Calibri" w:eastAsia="Times New Roman" w:hAnsi="Calibri" w:cs="Calibri"/>
                <w:b/>
                <w:bCs/>
                <w:color w:val="000000"/>
                <w:sz w:val="24"/>
                <w:szCs w:val="24"/>
              </w:rPr>
            </w:pPr>
            <w:del w:id="1725" w:author="Ben Gardiner" w:date="2022-05-09T12:50:00Z">
              <w:r w:rsidRPr="0090302E" w:rsidDel="00F25EFF">
                <w:rPr>
                  <w:rFonts w:ascii="Calibri" w:eastAsia="Times New Roman" w:hAnsi="Calibri" w:cs="Calibri"/>
                  <w:b/>
                  <w:bCs/>
                  <w:color w:val="000000"/>
                  <w:sz w:val="24"/>
                  <w:szCs w:val="24"/>
                </w:rPr>
                <w:delText>0</w:delText>
              </w:r>
            </w:del>
          </w:p>
        </w:tc>
        <w:tc>
          <w:tcPr>
            <w:tcW w:w="2040" w:type="dxa"/>
            <w:tcBorders>
              <w:top w:val="single" w:sz="4" w:space="0" w:color="auto"/>
              <w:left w:val="nil"/>
              <w:bottom w:val="nil"/>
              <w:right w:val="single" w:sz="4" w:space="0" w:color="auto"/>
            </w:tcBorders>
            <w:shd w:val="clear" w:color="000000" w:fill="FFFFFF"/>
            <w:vAlign w:val="bottom"/>
            <w:hideMark/>
          </w:tcPr>
          <w:p w14:paraId="14C2E6D3" w14:textId="46681795" w:rsidR="00F92CBE" w:rsidRPr="0090302E" w:rsidDel="00F25EFF" w:rsidRDefault="00F92CBE" w:rsidP="0090302E">
            <w:pPr>
              <w:spacing w:after="0" w:line="240" w:lineRule="auto"/>
              <w:rPr>
                <w:del w:id="1726" w:author="Ben Gardiner" w:date="2022-05-09T12:50:00Z"/>
                <w:rFonts w:ascii="Calibri" w:eastAsia="Times New Roman" w:hAnsi="Calibri" w:cs="Calibri"/>
                <w:color w:val="000000"/>
              </w:rPr>
            </w:pPr>
            <w:del w:id="1727" w:author="Ben Gardiner" w:date="2022-05-09T12:50:00Z">
              <w:r w:rsidRPr="0090302E" w:rsidDel="00F25EFF">
                <w:rPr>
                  <w:rFonts w:ascii="Calibri" w:eastAsia="Times New Roman" w:hAnsi="Calibri" w:cs="Calibri"/>
                  <w:color w:val="000000"/>
                </w:rPr>
                <w:delText>telematics device</w:delText>
              </w:r>
            </w:del>
          </w:p>
        </w:tc>
      </w:tr>
      <w:tr w:rsidR="00F92CBE" w:rsidRPr="0090302E" w:rsidDel="00F25EFF" w14:paraId="3808AE4A" w14:textId="381F1E29" w:rsidTr="00524A01">
        <w:trPr>
          <w:trHeight w:val="864"/>
          <w:del w:id="172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A17BD4" w14:textId="5E383D88" w:rsidR="00F92CBE" w:rsidRPr="0090302E" w:rsidDel="00F25EFF" w:rsidRDefault="00F92CBE" w:rsidP="0090302E">
            <w:pPr>
              <w:spacing w:after="0" w:line="240" w:lineRule="auto"/>
              <w:rPr>
                <w:del w:id="1729" w:author="Ben Gardiner" w:date="2022-05-09T12:50:00Z"/>
                <w:rFonts w:ascii="Calibri" w:eastAsia="Times New Roman" w:hAnsi="Calibri" w:cs="Calibri"/>
                <w:color w:val="000000"/>
              </w:rPr>
            </w:pPr>
            <w:del w:id="1730" w:author="Ben Gardiner" w:date="2022-05-09T12:50:00Z">
              <w:r w:rsidRPr="0090302E" w:rsidDel="00F25EFF">
                <w:rPr>
                  <w:rFonts w:ascii="Calibri" w:eastAsia="Times New Roman" w:hAnsi="Calibri" w:cs="Calibri"/>
                  <w:color w:val="000000"/>
                </w:rPr>
                <w:delText>Cab Controller - Primary (aka SAM CAB) (J1939 SA 49)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A184A1C" w14:textId="68B0E452" w:rsidR="00F92CBE" w:rsidRPr="0090302E" w:rsidDel="00F25EFF" w:rsidRDefault="00F92CBE" w:rsidP="0090302E">
            <w:pPr>
              <w:spacing w:after="0" w:line="240" w:lineRule="auto"/>
              <w:jc w:val="center"/>
              <w:rPr>
                <w:del w:id="1731" w:author="Ben Gardiner" w:date="2022-05-09T12:50:00Z"/>
                <w:rFonts w:ascii="Calibri" w:eastAsia="Times New Roman" w:hAnsi="Calibri" w:cs="Calibri"/>
                <w:b/>
                <w:bCs/>
                <w:color w:val="000000"/>
                <w:sz w:val="24"/>
                <w:szCs w:val="24"/>
              </w:rPr>
            </w:pPr>
            <w:del w:id="1732" w:author="Ben Gardiner" w:date="2022-05-09T12:50:00Z">
              <w:r w:rsidRPr="0090302E"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50DFE2B2" w14:textId="1A86956C" w:rsidR="00F92CBE" w:rsidRPr="0090302E" w:rsidDel="00F25EFF" w:rsidRDefault="00F92CBE" w:rsidP="0090302E">
            <w:pPr>
              <w:spacing w:after="0" w:line="240" w:lineRule="auto"/>
              <w:rPr>
                <w:del w:id="1733" w:author="Ben Gardiner" w:date="2022-05-09T12:50:00Z"/>
                <w:rFonts w:ascii="Calibri" w:eastAsia="Times New Roman" w:hAnsi="Calibri" w:cs="Calibri"/>
                <w:color w:val="000000"/>
              </w:rPr>
            </w:pPr>
            <w:del w:id="1734" w:author="Ben Gardiner" w:date="2022-05-09T12:50:00Z">
              <w:r w:rsidRPr="0090302E" w:rsidDel="00F25EFF">
                <w:rPr>
                  <w:rFonts w:ascii="Calibri" w:eastAsia="Times New Roman" w:hAnsi="Calibri" w:cs="Calibri"/>
                  <w:color w:val="000000"/>
                </w:rPr>
                <w:delText>large scope change risk</w:delText>
              </w:r>
            </w:del>
          </w:p>
        </w:tc>
      </w:tr>
      <w:tr w:rsidR="00F92CBE" w:rsidRPr="0090302E" w:rsidDel="00F25EFF" w14:paraId="042E0AEA" w14:textId="0840F711" w:rsidTr="00524A01">
        <w:trPr>
          <w:trHeight w:val="864"/>
          <w:del w:id="173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132EBD" w14:textId="2DCDD82E" w:rsidR="00F92CBE" w:rsidRPr="0090302E" w:rsidDel="00F25EFF" w:rsidRDefault="00F92CBE" w:rsidP="0090302E">
            <w:pPr>
              <w:spacing w:after="0" w:line="240" w:lineRule="auto"/>
              <w:rPr>
                <w:del w:id="1736" w:author="Ben Gardiner" w:date="2022-05-09T12:50:00Z"/>
                <w:rFonts w:ascii="Calibri" w:eastAsia="Times New Roman" w:hAnsi="Calibri" w:cs="Calibri"/>
                <w:color w:val="000000"/>
              </w:rPr>
            </w:pPr>
            <w:del w:id="1737" w:author="Ben Gardiner" w:date="2022-05-09T12:50:00Z">
              <w:r w:rsidRPr="0090302E" w:rsidDel="00F25EFF">
                <w:rPr>
                  <w:rFonts w:ascii="Calibri" w:eastAsia="Times New Roman" w:hAnsi="Calibri" w:cs="Calibri"/>
                  <w:color w:val="000000"/>
                </w:rPr>
                <w:delText>Cab Controller - Secondary (J1939 SA 50)</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AF4EB0B" w14:textId="71AD8989" w:rsidR="00F92CBE" w:rsidRPr="0090302E" w:rsidDel="00F25EFF" w:rsidRDefault="00F92CBE" w:rsidP="0090302E">
            <w:pPr>
              <w:spacing w:after="0" w:line="240" w:lineRule="auto"/>
              <w:jc w:val="center"/>
              <w:rPr>
                <w:del w:id="1738" w:author="Ben Gardiner" w:date="2022-05-09T12:50:00Z"/>
                <w:rFonts w:ascii="Calibri" w:eastAsia="Times New Roman" w:hAnsi="Calibri" w:cs="Calibri"/>
                <w:b/>
                <w:bCs/>
                <w:color w:val="000000"/>
                <w:sz w:val="24"/>
                <w:szCs w:val="24"/>
              </w:rPr>
            </w:pPr>
            <w:del w:id="1739" w:author="Ben Gardiner" w:date="2022-05-09T12:50:00Z">
              <w:r w:rsidRPr="0090302E"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60E9CB6D" w14:textId="07093B9F" w:rsidR="00F92CBE" w:rsidRPr="0090302E" w:rsidDel="00F25EFF" w:rsidRDefault="00F92CBE" w:rsidP="0090302E">
            <w:pPr>
              <w:spacing w:after="0" w:line="240" w:lineRule="auto"/>
              <w:rPr>
                <w:del w:id="1740" w:author="Ben Gardiner" w:date="2022-05-09T12:50:00Z"/>
                <w:rFonts w:ascii="Calibri" w:eastAsia="Times New Roman" w:hAnsi="Calibri" w:cs="Calibri"/>
                <w:color w:val="000000"/>
              </w:rPr>
            </w:pPr>
            <w:del w:id="1741" w:author="Ben Gardiner" w:date="2022-05-09T12:50:00Z">
              <w:r w:rsidRPr="0090302E" w:rsidDel="00F25EFF">
                <w:rPr>
                  <w:rFonts w:ascii="Calibri" w:eastAsia="Times New Roman" w:hAnsi="Calibri" w:cs="Calibri"/>
                  <w:color w:val="000000"/>
                </w:rPr>
                <w:delText>large scope change risk</w:delText>
              </w:r>
            </w:del>
          </w:p>
        </w:tc>
      </w:tr>
      <w:tr w:rsidR="00F92CBE" w:rsidRPr="0090302E" w:rsidDel="00F25EFF" w14:paraId="61859839" w14:textId="33B9F1C5" w:rsidTr="00524A01">
        <w:trPr>
          <w:trHeight w:val="864"/>
          <w:del w:id="174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655F36" w14:textId="6C2A7890" w:rsidR="00F92CBE" w:rsidRPr="0090302E" w:rsidDel="00F25EFF" w:rsidRDefault="00F92CBE" w:rsidP="0090302E">
            <w:pPr>
              <w:spacing w:after="0" w:line="240" w:lineRule="auto"/>
              <w:rPr>
                <w:del w:id="1743" w:author="Ben Gardiner" w:date="2022-05-09T12:50:00Z"/>
                <w:rFonts w:ascii="Calibri" w:eastAsia="Times New Roman" w:hAnsi="Calibri" w:cs="Calibri"/>
                <w:color w:val="000000"/>
              </w:rPr>
            </w:pPr>
            <w:del w:id="1744" w:author="Ben Gardiner" w:date="2022-05-09T12:50:00Z">
              <w:r w:rsidRPr="0090302E" w:rsidDel="00F25EFF">
                <w:rPr>
                  <w:rFonts w:ascii="Calibri" w:eastAsia="Times New Roman" w:hAnsi="Calibri" w:cs="Calibri"/>
                  <w:color w:val="000000"/>
                </w:rPr>
                <w:delText>Cruise Control (J1939 SA 17)</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4D02A143" w14:textId="677922A1" w:rsidR="00F92CBE" w:rsidRPr="0090302E" w:rsidDel="00F25EFF" w:rsidRDefault="00F92CBE" w:rsidP="0090302E">
            <w:pPr>
              <w:spacing w:after="0" w:line="240" w:lineRule="auto"/>
              <w:jc w:val="center"/>
              <w:rPr>
                <w:del w:id="1745" w:author="Ben Gardiner" w:date="2022-05-09T12:50:00Z"/>
                <w:rFonts w:ascii="Calibri" w:eastAsia="Times New Roman" w:hAnsi="Calibri" w:cs="Calibri"/>
                <w:b/>
                <w:bCs/>
                <w:color w:val="000000"/>
                <w:sz w:val="24"/>
                <w:szCs w:val="24"/>
              </w:rPr>
            </w:pPr>
            <w:del w:id="1746" w:author="Ben Gardiner" w:date="2022-05-09T12:50:00Z">
              <w:r w:rsidRPr="0090302E"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78F170E9" w14:textId="04184FCC" w:rsidR="00F92CBE" w:rsidRPr="0090302E" w:rsidDel="00F25EFF" w:rsidRDefault="00F92CBE" w:rsidP="0090302E">
            <w:pPr>
              <w:spacing w:after="0" w:line="240" w:lineRule="auto"/>
              <w:rPr>
                <w:del w:id="1747" w:author="Ben Gardiner" w:date="2022-05-09T12:50:00Z"/>
                <w:rFonts w:ascii="Calibri" w:eastAsia="Times New Roman" w:hAnsi="Calibri" w:cs="Calibri"/>
                <w:color w:val="000000"/>
              </w:rPr>
            </w:pPr>
            <w:del w:id="1748" w:author="Ben Gardiner" w:date="2022-05-09T12:50:00Z">
              <w:r w:rsidRPr="0090302E" w:rsidDel="00F25EFF">
                <w:rPr>
                  <w:rFonts w:ascii="Calibri" w:eastAsia="Times New Roman" w:hAnsi="Calibri" w:cs="Calibri"/>
                  <w:color w:val="000000"/>
                </w:rPr>
                <w:delText>large scope change risk</w:delText>
              </w:r>
            </w:del>
          </w:p>
        </w:tc>
      </w:tr>
      <w:tr w:rsidR="00F92CBE" w:rsidRPr="0090302E" w:rsidDel="00F25EFF" w14:paraId="375796F2" w14:textId="644F3835" w:rsidTr="00524A01">
        <w:trPr>
          <w:trHeight w:val="864"/>
          <w:del w:id="174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2DAD07" w14:textId="6285C43A" w:rsidR="00F92CBE" w:rsidRPr="0090302E" w:rsidDel="00F25EFF" w:rsidRDefault="00F92CBE" w:rsidP="0090302E">
            <w:pPr>
              <w:spacing w:after="0" w:line="240" w:lineRule="auto"/>
              <w:rPr>
                <w:del w:id="1750" w:author="Ben Gardiner" w:date="2022-05-09T12:50:00Z"/>
                <w:rFonts w:ascii="Calibri" w:eastAsia="Times New Roman" w:hAnsi="Calibri" w:cs="Calibri"/>
                <w:color w:val="000000"/>
              </w:rPr>
            </w:pPr>
            <w:del w:id="1751" w:author="Ben Gardiner" w:date="2022-05-09T12:50:00Z">
              <w:r w:rsidRPr="0090302E" w:rsidDel="00F25EFF">
                <w:rPr>
                  <w:rFonts w:ascii="Calibri" w:eastAsia="Times New Roman" w:hAnsi="Calibri" w:cs="Calibri"/>
                  <w:color w:val="000000"/>
                </w:rPr>
                <w:delText>Object Detection Display (aka Active Safety Components / Bendix Fusion (Display))</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3C53DC14" w14:textId="7F3F2B09" w:rsidR="00F92CBE" w:rsidRPr="0090302E" w:rsidDel="00F25EFF" w:rsidRDefault="00F92CBE" w:rsidP="0090302E">
            <w:pPr>
              <w:spacing w:after="0" w:line="240" w:lineRule="auto"/>
              <w:jc w:val="center"/>
              <w:rPr>
                <w:del w:id="1752" w:author="Ben Gardiner" w:date="2022-05-09T12:50:00Z"/>
                <w:rFonts w:ascii="Calibri" w:eastAsia="Times New Roman" w:hAnsi="Calibri" w:cs="Calibri"/>
                <w:b/>
                <w:bCs/>
                <w:color w:val="000000"/>
                <w:sz w:val="24"/>
                <w:szCs w:val="24"/>
              </w:rPr>
            </w:pPr>
            <w:del w:id="1753" w:author="Ben Gardiner" w:date="2022-05-09T12:50:00Z">
              <w:r w:rsidRPr="0090302E"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782ED2BD" w14:textId="2EE362BA" w:rsidR="00F92CBE" w:rsidRPr="0090302E" w:rsidDel="00F25EFF" w:rsidRDefault="00F92CBE" w:rsidP="0090302E">
            <w:pPr>
              <w:spacing w:after="0" w:line="240" w:lineRule="auto"/>
              <w:rPr>
                <w:del w:id="1754" w:author="Ben Gardiner" w:date="2022-05-09T12:50:00Z"/>
                <w:rFonts w:ascii="Calibri" w:eastAsia="Times New Roman" w:hAnsi="Calibri" w:cs="Calibri"/>
                <w:color w:val="000000"/>
              </w:rPr>
            </w:pPr>
            <w:del w:id="1755" w:author="Ben Gardiner" w:date="2022-05-09T12:50:00Z">
              <w:r w:rsidRPr="0090302E" w:rsidDel="00F25EFF">
                <w:rPr>
                  <w:rFonts w:ascii="Calibri" w:eastAsia="Times New Roman" w:hAnsi="Calibri" w:cs="Calibri"/>
                  <w:color w:val="000000"/>
                </w:rPr>
                <w:delText>large scope change risk</w:delText>
              </w:r>
            </w:del>
          </w:p>
        </w:tc>
      </w:tr>
      <w:tr w:rsidR="00F92CBE" w:rsidRPr="0090302E" w:rsidDel="00F25EFF" w14:paraId="4575D3F9" w14:textId="25754FF0" w:rsidTr="00524A01">
        <w:trPr>
          <w:trHeight w:val="864"/>
          <w:del w:id="175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646862D" w14:textId="13306902" w:rsidR="00F92CBE" w:rsidRPr="0090302E" w:rsidDel="00F25EFF" w:rsidRDefault="00F92CBE" w:rsidP="0090302E">
            <w:pPr>
              <w:spacing w:after="0" w:line="240" w:lineRule="auto"/>
              <w:rPr>
                <w:del w:id="1757" w:author="Ben Gardiner" w:date="2022-05-09T12:50:00Z"/>
                <w:rFonts w:ascii="Calibri" w:eastAsia="Times New Roman" w:hAnsi="Calibri" w:cs="Calibri"/>
                <w:color w:val="000000"/>
              </w:rPr>
            </w:pPr>
            <w:del w:id="1758" w:author="Ben Gardiner" w:date="2022-05-09T12:50:00Z">
              <w:r w:rsidRPr="0090302E" w:rsidDel="00F25EFF">
                <w:rPr>
                  <w:rFonts w:ascii="Calibri" w:eastAsia="Times New Roman" w:hAnsi="Calibri" w:cs="Calibri"/>
                  <w:color w:val="000000"/>
                </w:rPr>
                <w:delText>Safety Restraint System (SRS) (J1939 SA 83)</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A963208" w14:textId="0335437B" w:rsidR="00F92CBE" w:rsidRPr="0090302E" w:rsidDel="00F25EFF" w:rsidRDefault="00F92CBE" w:rsidP="0090302E">
            <w:pPr>
              <w:spacing w:after="0" w:line="240" w:lineRule="auto"/>
              <w:jc w:val="center"/>
              <w:rPr>
                <w:del w:id="1759" w:author="Ben Gardiner" w:date="2022-05-09T12:50:00Z"/>
                <w:rFonts w:ascii="Calibri" w:eastAsia="Times New Roman" w:hAnsi="Calibri" w:cs="Calibri"/>
                <w:b/>
                <w:bCs/>
                <w:color w:val="000000"/>
                <w:sz w:val="24"/>
                <w:szCs w:val="24"/>
              </w:rPr>
            </w:pPr>
            <w:del w:id="1760" w:author="Ben Gardiner" w:date="2022-05-09T12:50:00Z">
              <w:r w:rsidRPr="0090302E"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F0A33E5" w14:textId="6678056F" w:rsidR="00F92CBE" w:rsidRPr="0090302E" w:rsidDel="00F25EFF" w:rsidRDefault="00F92CBE" w:rsidP="0090302E">
            <w:pPr>
              <w:spacing w:after="0" w:line="240" w:lineRule="auto"/>
              <w:rPr>
                <w:del w:id="1761" w:author="Ben Gardiner" w:date="2022-05-09T12:50:00Z"/>
                <w:rFonts w:ascii="Calibri" w:eastAsia="Times New Roman" w:hAnsi="Calibri" w:cs="Calibri"/>
                <w:color w:val="000000"/>
              </w:rPr>
            </w:pPr>
            <w:del w:id="1762" w:author="Ben Gardiner" w:date="2022-05-09T12:50:00Z">
              <w:r w:rsidRPr="0090302E" w:rsidDel="00F25EFF">
                <w:rPr>
                  <w:rFonts w:ascii="Calibri" w:eastAsia="Times New Roman" w:hAnsi="Calibri" w:cs="Calibri"/>
                  <w:color w:val="000000"/>
                </w:rPr>
                <w:delText>medium safety risk</w:delText>
              </w:r>
            </w:del>
          </w:p>
        </w:tc>
      </w:tr>
      <w:tr w:rsidR="00F92CBE" w:rsidRPr="0090302E" w:rsidDel="00F25EFF" w14:paraId="6FA8F962" w14:textId="47A37601" w:rsidTr="00524A01">
        <w:trPr>
          <w:trHeight w:val="864"/>
          <w:del w:id="176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451D3FE" w14:textId="2D6972CE" w:rsidR="00F92CBE" w:rsidRPr="0090302E" w:rsidDel="00F25EFF" w:rsidRDefault="00F92CBE" w:rsidP="0090302E">
            <w:pPr>
              <w:spacing w:after="0" w:line="240" w:lineRule="auto"/>
              <w:rPr>
                <w:del w:id="1764" w:author="Ben Gardiner" w:date="2022-05-09T12:50:00Z"/>
                <w:rFonts w:ascii="Calibri" w:eastAsia="Times New Roman" w:hAnsi="Calibri" w:cs="Calibri"/>
                <w:color w:val="000000"/>
              </w:rPr>
            </w:pPr>
            <w:del w:id="1765" w:author="Ben Gardiner" w:date="2022-05-09T12:50:00Z">
              <w:r w:rsidRPr="0090302E" w:rsidDel="00F25EFF">
                <w:rPr>
                  <w:rFonts w:ascii="Calibri" w:eastAsia="Times New Roman" w:hAnsi="Calibri" w:cs="Calibri"/>
                  <w:color w:val="000000"/>
                </w:rPr>
                <w:delText>Throttle (J1939 SA 0)</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23E9DA0" w14:textId="06A354A5" w:rsidR="00F92CBE" w:rsidRPr="0090302E" w:rsidDel="00F25EFF" w:rsidRDefault="00F92CBE" w:rsidP="0090302E">
            <w:pPr>
              <w:spacing w:after="0" w:line="240" w:lineRule="auto"/>
              <w:jc w:val="center"/>
              <w:rPr>
                <w:del w:id="1766" w:author="Ben Gardiner" w:date="2022-05-09T12:50:00Z"/>
                <w:rFonts w:ascii="Calibri" w:eastAsia="Times New Roman" w:hAnsi="Calibri" w:cs="Calibri"/>
                <w:b/>
                <w:bCs/>
                <w:color w:val="000000"/>
                <w:sz w:val="24"/>
                <w:szCs w:val="24"/>
              </w:rPr>
            </w:pPr>
            <w:del w:id="1767" w:author="Ben Gardiner" w:date="2022-05-09T12:50:00Z">
              <w:r w:rsidRPr="0090302E"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1731E19D" w14:textId="7BCB770F" w:rsidR="00F92CBE" w:rsidRPr="0090302E" w:rsidDel="00F25EFF" w:rsidRDefault="00F92CBE" w:rsidP="0090302E">
            <w:pPr>
              <w:spacing w:after="0" w:line="240" w:lineRule="auto"/>
              <w:rPr>
                <w:del w:id="1768" w:author="Ben Gardiner" w:date="2022-05-09T12:50:00Z"/>
                <w:rFonts w:ascii="Calibri" w:eastAsia="Times New Roman" w:hAnsi="Calibri" w:cs="Calibri"/>
                <w:color w:val="000000"/>
              </w:rPr>
            </w:pPr>
            <w:del w:id="1769" w:author="Ben Gardiner" w:date="2022-05-09T12:50:00Z">
              <w:r w:rsidRPr="0090302E" w:rsidDel="00F25EFF">
                <w:rPr>
                  <w:rFonts w:ascii="Calibri" w:eastAsia="Times New Roman" w:hAnsi="Calibri" w:cs="Calibri"/>
                  <w:color w:val="000000"/>
                </w:rPr>
                <w:delText>medium safety risk</w:delText>
              </w:r>
            </w:del>
          </w:p>
        </w:tc>
      </w:tr>
      <w:tr w:rsidR="00F92CBE" w:rsidRPr="0090302E" w:rsidDel="00F25EFF" w14:paraId="52B787C3" w14:textId="0EB4E12E" w:rsidTr="00524A01">
        <w:trPr>
          <w:trHeight w:val="864"/>
          <w:del w:id="177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740B07" w14:textId="574B5FA5" w:rsidR="00F92CBE" w:rsidRPr="0090302E" w:rsidDel="00F25EFF" w:rsidRDefault="00F92CBE" w:rsidP="0090302E">
            <w:pPr>
              <w:spacing w:after="0" w:line="240" w:lineRule="auto"/>
              <w:rPr>
                <w:del w:id="1771" w:author="Ben Gardiner" w:date="2022-05-09T12:50:00Z"/>
                <w:rFonts w:ascii="Calibri" w:eastAsia="Times New Roman" w:hAnsi="Calibri" w:cs="Calibri"/>
                <w:color w:val="000000"/>
              </w:rPr>
            </w:pPr>
            <w:del w:id="1772" w:author="Ben Gardiner" w:date="2022-05-09T12:50:00Z">
              <w:r w:rsidRPr="0090302E" w:rsidDel="00F25EFF">
                <w:rPr>
                  <w:rFonts w:ascii="Calibri" w:eastAsia="Times New Roman" w:hAnsi="Calibri" w:cs="Calibri"/>
                  <w:color w:val="000000"/>
                </w:rPr>
                <w:delText>Vehicle Navigation (J1939 SA 84)</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ED7F112" w14:textId="1BDCC95D" w:rsidR="00F92CBE" w:rsidRPr="0090302E" w:rsidDel="00F25EFF" w:rsidRDefault="00F92CBE" w:rsidP="0090302E">
            <w:pPr>
              <w:spacing w:after="0" w:line="240" w:lineRule="auto"/>
              <w:jc w:val="center"/>
              <w:rPr>
                <w:del w:id="1773" w:author="Ben Gardiner" w:date="2022-05-09T12:50:00Z"/>
                <w:rFonts w:ascii="Calibri" w:eastAsia="Times New Roman" w:hAnsi="Calibri" w:cs="Calibri"/>
                <w:b/>
                <w:bCs/>
                <w:color w:val="000000"/>
                <w:sz w:val="24"/>
                <w:szCs w:val="24"/>
              </w:rPr>
            </w:pPr>
            <w:del w:id="1774" w:author="Ben Gardiner" w:date="2022-05-09T12:50:00Z">
              <w:r w:rsidRPr="0090302E"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D481E18" w14:textId="44947763" w:rsidR="00F92CBE" w:rsidRPr="0090302E" w:rsidDel="00F25EFF" w:rsidRDefault="00F92CBE" w:rsidP="0090302E">
            <w:pPr>
              <w:spacing w:after="0" w:line="240" w:lineRule="auto"/>
              <w:rPr>
                <w:del w:id="1775" w:author="Ben Gardiner" w:date="2022-05-09T12:50:00Z"/>
                <w:rFonts w:ascii="Calibri" w:eastAsia="Times New Roman" w:hAnsi="Calibri" w:cs="Calibri"/>
                <w:color w:val="000000"/>
              </w:rPr>
            </w:pPr>
            <w:del w:id="1776" w:author="Ben Gardiner" w:date="2022-05-09T12:50:00Z">
              <w:r w:rsidRPr="0090302E" w:rsidDel="00F25EFF">
                <w:rPr>
                  <w:rFonts w:ascii="Calibri" w:eastAsia="Times New Roman" w:hAnsi="Calibri" w:cs="Calibri"/>
                  <w:color w:val="000000"/>
                </w:rPr>
                <w:delText>medium safety risk</w:delText>
              </w:r>
            </w:del>
          </w:p>
        </w:tc>
      </w:tr>
      <w:tr w:rsidR="00F92CBE" w:rsidRPr="0090302E" w:rsidDel="00F25EFF" w14:paraId="0123771E" w14:textId="1326C1BC" w:rsidTr="00524A01">
        <w:trPr>
          <w:trHeight w:val="864"/>
          <w:del w:id="177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5E02638" w14:textId="3CCEB5A1" w:rsidR="00F92CBE" w:rsidRPr="0090302E" w:rsidDel="00F25EFF" w:rsidRDefault="00F92CBE" w:rsidP="0090302E">
            <w:pPr>
              <w:spacing w:after="0" w:line="240" w:lineRule="auto"/>
              <w:rPr>
                <w:del w:id="1778" w:author="Ben Gardiner" w:date="2022-05-09T12:50:00Z"/>
                <w:rFonts w:ascii="Calibri" w:eastAsia="Times New Roman" w:hAnsi="Calibri" w:cs="Calibri"/>
                <w:color w:val="000000"/>
              </w:rPr>
            </w:pPr>
            <w:del w:id="1779" w:author="Ben Gardiner" w:date="2022-05-09T12:50:00Z">
              <w:r w:rsidRPr="0090302E" w:rsidDel="00F25EFF">
                <w:rPr>
                  <w:rFonts w:ascii="Calibri" w:eastAsia="Times New Roman" w:hAnsi="Calibri" w:cs="Calibri"/>
                  <w:color w:val="000000"/>
                </w:rPr>
                <w:delText>Power TakeOff (PTO) Switches (J1939 SA 07)</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3271F23" w14:textId="5B492366" w:rsidR="00F92CBE" w:rsidRPr="0090302E" w:rsidDel="00F25EFF" w:rsidRDefault="00F92CBE" w:rsidP="0090302E">
            <w:pPr>
              <w:spacing w:after="0" w:line="240" w:lineRule="auto"/>
              <w:jc w:val="center"/>
              <w:rPr>
                <w:del w:id="1780" w:author="Ben Gardiner" w:date="2022-05-09T12:50:00Z"/>
                <w:rFonts w:ascii="Calibri" w:eastAsia="Times New Roman" w:hAnsi="Calibri" w:cs="Calibri"/>
                <w:b/>
                <w:bCs/>
                <w:color w:val="000000"/>
                <w:sz w:val="24"/>
                <w:szCs w:val="24"/>
              </w:rPr>
            </w:pPr>
            <w:del w:id="1781" w:author="Ben Gardiner" w:date="2022-05-09T12:50:00Z">
              <w:r w:rsidRPr="0090302E" w:rsidDel="00F25EFF">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6EE27806" w14:textId="6CE47343" w:rsidR="00F92CBE" w:rsidRPr="0090302E" w:rsidDel="00F25EFF" w:rsidRDefault="00F92CBE" w:rsidP="0090302E">
            <w:pPr>
              <w:spacing w:after="0" w:line="240" w:lineRule="auto"/>
              <w:rPr>
                <w:del w:id="1782" w:author="Ben Gardiner" w:date="2022-05-09T12:50:00Z"/>
                <w:rFonts w:ascii="Calibri" w:eastAsia="Times New Roman" w:hAnsi="Calibri" w:cs="Calibri"/>
                <w:color w:val="000000"/>
              </w:rPr>
            </w:pPr>
            <w:del w:id="1783" w:author="Ben Gardiner" w:date="2022-05-09T12:50:00Z">
              <w:r w:rsidRPr="0090302E" w:rsidDel="00F25EFF">
                <w:rPr>
                  <w:rFonts w:ascii="Calibri" w:eastAsia="Times New Roman" w:hAnsi="Calibri" w:cs="Calibri"/>
                  <w:color w:val="000000"/>
                </w:rPr>
                <w:delText>medium total risk</w:delText>
              </w:r>
            </w:del>
          </w:p>
        </w:tc>
      </w:tr>
      <w:tr w:rsidR="00F92CBE" w:rsidRPr="0090302E" w:rsidDel="00F25EFF" w14:paraId="08C6BC89" w14:textId="115DBC09" w:rsidTr="00524A01">
        <w:trPr>
          <w:trHeight w:val="864"/>
          <w:del w:id="178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9D73F8" w14:textId="31AE6B15" w:rsidR="00F92CBE" w:rsidRPr="0090302E" w:rsidDel="00F25EFF" w:rsidRDefault="00F92CBE" w:rsidP="0090302E">
            <w:pPr>
              <w:spacing w:after="0" w:line="240" w:lineRule="auto"/>
              <w:rPr>
                <w:del w:id="1785" w:author="Ben Gardiner" w:date="2022-05-09T12:50:00Z"/>
                <w:rFonts w:ascii="Calibri" w:eastAsia="Times New Roman" w:hAnsi="Calibri" w:cs="Calibri"/>
                <w:color w:val="000000"/>
              </w:rPr>
            </w:pPr>
            <w:del w:id="1786" w:author="Ben Gardiner" w:date="2022-05-09T12:50:00Z">
              <w:r w:rsidRPr="0090302E" w:rsidDel="00F25EFF">
                <w:rPr>
                  <w:rFonts w:ascii="Calibri" w:eastAsia="Times New Roman" w:hAnsi="Calibri" w:cs="Calibri"/>
                  <w:color w:val="000000"/>
                </w:rPr>
                <w:delText>Lighting - Operator Controls (J1939 SA 71)</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5B76C22A" w14:textId="69A2CB51" w:rsidR="00F92CBE" w:rsidRPr="0090302E" w:rsidDel="00F25EFF" w:rsidRDefault="00F92CBE" w:rsidP="0090302E">
            <w:pPr>
              <w:spacing w:after="0" w:line="240" w:lineRule="auto"/>
              <w:jc w:val="center"/>
              <w:rPr>
                <w:del w:id="1787" w:author="Ben Gardiner" w:date="2022-05-09T12:50:00Z"/>
                <w:rFonts w:ascii="Calibri" w:eastAsia="Times New Roman" w:hAnsi="Calibri" w:cs="Calibri"/>
                <w:b/>
                <w:bCs/>
                <w:color w:val="000000"/>
                <w:sz w:val="24"/>
                <w:szCs w:val="24"/>
              </w:rPr>
            </w:pPr>
            <w:del w:id="1788" w:author="Ben Gardiner" w:date="2022-05-09T12:50:00Z">
              <w:r w:rsidRPr="0090302E"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7603BF17" w14:textId="43FB0E3B" w:rsidR="00F92CBE" w:rsidRPr="0090302E" w:rsidDel="00F25EFF" w:rsidRDefault="00F92CBE" w:rsidP="0090302E">
            <w:pPr>
              <w:spacing w:after="0" w:line="240" w:lineRule="auto"/>
              <w:rPr>
                <w:del w:id="1789" w:author="Ben Gardiner" w:date="2022-05-09T12:50:00Z"/>
                <w:rFonts w:ascii="Calibri" w:eastAsia="Times New Roman" w:hAnsi="Calibri" w:cs="Calibri"/>
                <w:color w:val="000000"/>
              </w:rPr>
            </w:pPr>
            <w:del w:id="1790" w:author="Ben Gardiner" w:date="2022-05-09T12:50:00Z">
              <w:r w:rsidRPr="0090302E" w:rsidDel="00F25EFF">
                <w:rPr>
                  <w:rFonts w:ascii="Calibri" w:eastAsia="Times New Roman" w:hAnsi="Calibri" w:cs="Calibri"/>
                  <w:color w:val="000000"/>
                </w:rPr>
                <w:delText>medium scope change risk</w:delText>
              </w:r>
            </w:del>
          </w:p>
        </w:tc>
      </w:tr>
      <w:tr w:rsidR="00F92CBE" w:rsidRPr="0090302E" w:rsidDel="00F25EFF" w14:paraId="09688468" w14:textId="14F0CDAF" w:rsidTr="00524A01">
        <w:trPr>
          <w:trHeight w:val="864"/>
          <w:del w:id="179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B3B8BE4" w14:textId="228CA53D" w:rsidR="00F92CBE" w:rsidRPr="0090302E" w:rsidDel="00F25EFF" w:rsidRDefault="00F92CBE" w:rsidP="0090302E">
            <w:pPr>
              <w:spacing w:after="0" w:line="240" w:lineRule="auto"/>
              <w:rPr>
                <w:del w:id="1792" w:author="Ben Gardiner" w:date="2022-05-09T12:50:00Z"/>
                <w:rFonts w:ascii="Calibri" w:eastAsia="Times New Roman" w:hAnsi="Calibri" w:cs="Calibri"/>
                <w:color w:val="000000"/>
              </w:rPr>
            </w:pPr>
            <w:del w:id="1793" w:author="Ben Gardiner" w:date="2022-05-09T12:50:00Z">
              <w:r w:rsidRPr="0090302E" w:rsidDel="00F25EFF">
                <w:rPr>
                  <w:rFonts w:ascii="Calibri" w:eastAsia="Times New Roman" w:hAnsi="Calibri" w:cs="Calibri"/>
                  <w:color w:val="000000"/>
                </w:rPr>
                <w:delText>Transmission Display - Primary (J1939 SA 59)</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4672858A" w14:textId="4292F77F" w:rsidR="00F92CBE" w:rsidRPr="0090302E" w:rsidDel="00F25EFF" w:rsidRDefault="00F92CBE" w:rsidP="0090302E">
            <w:pPr>
              <w:spacing w:after="0" w:line="240" w:lineRule="auto"/>
              <w:jc w:val="center"/>
              <w:rPr>
                <w:del w:id="1794" w:author="Ben Gardiner" w:date="2022-05-09T12:50:00Z"/>
                <w:rFonts w:ascii="Calibri" w:eastAsia="Times New Roman" w:hAnsi="Calibri" w:cs="Calibri"/>
                <w:b/>
                <w:bCs/>
                <w:color w:val="000000"/>
                <w:sz w:val="24"/>
                <w:szCs w:val="24"/>
              </w:rPr>
            </w:pPr>
            <w:del w:id="1795" w:author="Ben Gardiner" w:date="2022-05-09T12:50:00Z">
              <w:r w:rsidRPr="0090302E"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3279E590" w14:textId="4119C6EA" w:rsidR="00F92CBE" w:rsidRPr="0090302E" w:rsidDel="00F25EFF" w:rsidRDefault="00F92CBE" w:rsidP="0090302E">
            <w:pPr>
              <w:spacing w:after="0" w:line="240" w:lineRule="auto"/>
              <w:rPr>
                <w:del w:id="1796" w:author="Ben Gardiner" w:date="2022-05-09T12:50:00Z"/>
                <w:rFonts w:ascii="Calibri" w:eastAsia="Times New Roman" w:hAnsi="Calibri" w:cs="Calibri"/>
                <w:color w:val="000000"/>
              </w:rPr>
            </w:pPr>
            <w:del w:id="1797"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48DA97CE" w14:textId="654998F1" w:rsidTr="00524A01">
        <w:trPr>
          <w:trHeight w:val="864"/>
          <w:del w:id="179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9AC3B03" w14:textId="6EF2628B" w:rsidR="00F92CBE" w:rsidRPr="0090302E" w:rsidDel="00F25EFF" w:rsidRDefault="00F92CBE" w:rsidP="0090302E">
            <w:pPr>
              <w:spacing w:after="0" w:line="240" w:lineRule="auto"/>
              <w:rPr>
                <w:del w:id="1799" w:author="Ben Gardiner" w:date="2022-05-09T12:50:00Z"/>
                <w:rFonts w:ascii="Calibri" w:eastAsia="Times New Roman" w:hAnsi="Calibri" w:cs="Calibri"/>
                <w:color w:val="000000"/>
              </w:rPr>
            </w:pPr>
            <w:del w:id="1800" w:author="Ben Gardiner" w:date="2022-05-09T12:50:00Z">
              <w:r w:rsidRPr="0090302E" w:rsidDel="00F25EFF">
                <w:rPr>
                  <w:rFonts w:ascii="Calibri" w:eastAsia="Times New Roman" w:hAnsi="Calibri" w:cs="Calibri"/>
                  <w:color w:val="000000"/>
                </w:rPr>
                <w:delText>Trip Recorder (J1939 SA 24)</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2F60A288" w14:textId="24374CF4" w:rsidR="00F92CBE" w:rsidRPr="0090302E" w:rsidDel="00F25EFF" w:rsidRDefault="00F92CBE" w:rsidP="0090302E">
            <w:pPr>
              <w:spacing w:after="0" w:line="240" w:lineRule="auto"/>
              <w:jc w:val="center"/>
              <w:rPr>
                <w:del w:id="1801" w:author="Ben Gardiner" w:date="2022-05-09T12:50:00Z"/>
                <w:rFonts w:ascii="Calibri" w:eastAsia="Times New Roman" w:hAnsi="Calibri" w:cs="Calibri"/>
                <w:b/>
                <w:bCs/>
                <w:color w:val="000000"/>
                <w:sz w:val="24"/>
                <w:szCs w:val="24"/>
              </w:rPr>
            </w:pPr>
            <w:del w:id="1802" w:author="Ben Gardiner" w:date="2022-05-09T12:50:00Z">
              <w:r w:rsidRPr="0090302E"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2947F6FA" w14:textId="47781850" w:rsidR="00F92CBE" w:rsidRPr="0090302E" w:rsidDel="00F25EFF" w:rsidRDefault="00F92CBE" w:rsidP="0090302E">
            <w:pPr>
              <w:spacing w:after="0" w:line="240" w:lineRule="auto"/>
              <w:rPr>
                <w:del w:id="1803" w:author="Ben Gardiner" w:date="2022-05-09T12:50:00Z"/>
                <w:rFonts w:ascii="Calibri" w:eastAsia="Times New Roman" w:hAnsi="Calibri" w:cs="Calibri"/>
                <w:color w:val="000000"/>
              </w:rPr>
            </w:pPr>
            <w:del w:id="1804"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33224E21" w14:textId="19CFD49D" w:rsidTr="00524A01">
        <w:trPr>
          <w:trHeight w:val="864"/>
          <w:del w:id="180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4FEA284" w14:textId="1E987949" w:rsidR="00F92CBE" w:rsidRPr="0090302E" w:rsidDel="00F25EFF" w:rsidRDefault="00F92CBE" w:rsidP="0090302E">
            <w:pPr>
              <w:spacing w:after="0" w:line="240" w:lineRule="auto"/>
              <w:rPr>
                <w:del w:id="1806" w:author="Ben Gardiner" w:date="2022-05-09T12:50:00Z"/>
                <w:rFonts w:ascii="Calibri" w:eastAsia="Times New Roman" w:hAnsi="Calibri" w:cs="Calibri"/>
                <w:color w:val="000000"/>
              </w:rPr>
            </w:pPr>
            <w:del w:id="1807" w:author="Ben Gardiner" w:date="2022-05-09T12:50:00Z">
              <w:r w:rsidRPr="0090302E" w:rsidDel="00F25EFF">
                <w:rPr>
                  <w:rFonts w:ascii="Calibri" w:eastAsia="Times New Roman" w:hAnsi="Calibri" w:cs="Calibri"/>
                  <w:color w:val="000000"/>
                </w:rPr>
                <w:delText>Switch Field (aka Additional Switches / Modular Switch Field (MSF)) (J1939 SA 138)</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37AD4BEA" w14:textId="54EFEA52" w:rsidR="00F92CBE" w:rsidRPr="0090302E" w:rsidDel="00F25EFF" w:rsidRDefault="00F92CBE" w:rsidP="0090302E">
            <w:pPr>
              <w:spacing w:after="0" w:line="240" w:lineRule="auto"/>
              <w:jc w:val="center"/>
              <w:rPr>
                <w:del w:id="1808" w:author="Ben Gardiner" w:date="2022-05-09T12:50:00Z"/>
                <w:rFonts w:ascii="Calibri" w:eastAsia="Times New Roman" w:hAnsi="Calibri" w:cs="Calibri"/>
                <w:b/>
                <w:bCs/>
                <w:color w:val="000000"/>
                <w:sz w:val="24"/>
                <w:szCs w:val="24"/>
              </w:rPr>
            </w:pPr>
            <w:del w:id="1809" w:author="Ben Gardiner" w:date="2022-05-09T12:50:00Z">
              <w:r w:rsidRPr="0090302E"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0E461F0F" w14:textId="18C6B30E" w:rsidR="00F92CBE" w:rsidRPr="0090302E" w:rsidDel="00F25EFF" w:rsidRDefault="00F92CBE" w:rsidP="0090302E">
            <w:pPr>
              <w:spacing w:after="0" w:line="240" w:lineRule="auto"/>
              <w:rPr>
                <w:del w:id="1810" w:author="Ben Gardiner" w:date="2022-05-09T12:50:00Z"/>
                <w:rFonts w:ascii="Calibri" w:eastAsia="Times New Roman" w:hAnsi="Calibri" w:cs="Calibri"/>
                <w:color w:val="000000"/>
              </w:rPr>
            </w:pPr>
            <w:del w:id="1811" w:author="Ben Gardiner" w:date="2022-05-09T12:50:00Z">
              <w:r w:rsidRPr="0090302E" w:rsidDel="00F25EFF">
                <w:rPr>
                  <w:rFonts w:ascii="Calibri" w:eastAsia="Times New Roman" w:hAnsi="Calibri" w:cs="Calibri"/>
                  <w:color w:val="000000"/>
                </w:rPr>
                <w:delText>medium scope change risk</w:delText>
              </w:r>
            </w:del>
          </w:p>
        </w:tc>
      </w:tr>
      <w:tr w:rsidR="00F92CBE" w:rsidRPr="0090302E" w:rsidDel="00F25EFF" w14:paraId="6C046C5F" w14:textId="1093E571" w:rsidTr="00524A01">
        <w:trPr>
          <w:trHeight w:val="864"/>
          <w:del w:id="181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1C0CFF" w14:textId="397CC368" w:rsidR="00F92CBE" w:rsidRPr="0090302E" w:rsidDel="00F25EFF" w:rsidRDefault="00F92CBE" w:rsidP="0090302E">
            <w:pPr>
              <w:spacing w:after="0" w:line="240" w:lineRule="auto"/>
              <w:rPr>
                <w:del w:id="1813" w:author="Ben Gardiner" w:date="2022-05-09T12:50:00Z"/>
                <w:rFonts w:ascii="Calibri" w:eastAsia="Times New Roman" w:hAnsi="Calibri" w:cs="Calibri"/>
                <w:color w:val="000000"/>
              </w:rPr>
            </w:pPr>
            <w:del w:id="1814" w:author="Ben Gardiner" w:date="2022-05-09T12:50:00Z">
              <w:r w:rsidRPr="0090302E" w:rsidDel="00F25EFF">
                <w:rPr>
                  <w:rFonts w:ascii="Calibri" w:eastAsia="Times New Roman" w:hAnsi="Calibri" w:cs="Calibri"/>
                  <w:color w:val="000000"/>
                </w:rPr>
                <w:delText>Cab Display #1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3D2B77A4" w14:textId="67EABE6D" w:rsidR="00F92CBE" w:rsidRPr="0090302E" w:rsidDel="00F25EFF" w:rsidRDefault="00F92CBE" w:rsidP="0090302E">
            <w:pPr>
              <w:spacing w:after="0" w:line="240" w:lineRule="auto"/>
              <w:jc w:val="center"/>
              <w:rPr>
                <w:del w:id="1815" w:author="Ben Gardiner" w:date="2022-05-09T12:50:00Z"/>
                <w:rFonts w:ascii="Calibri" w:eastAsia="Times New Roman" w:hAnsi="Calibri" w:cs="Calibri"/>
                <w:b/>
                <w:bCs/>
                <w:color w:val="000000"/>
                <w:sz w:val="24"/>
                <w:szCs w:val="24"/>
              </w:rPr>
            </w:pPr>
            <w:del w:id="1816"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799A2B9" w14:textId="71F64A79" w:rsidR="00F92CBE" w:rsidRPr="0090302E" w:rsidDel="00F25EFF" w:rsidRDefault="00F92CBE" w:rsidP="0090302E">
            <w:pPr>
              <w:spacing w:after="0" w:line="240" w:lineRule="auto"/>
              <w:rPr>
                <w:del w:id="1817" w:author="Ben Gardiner" w:date="2022-05-09T12:50:00Z"/>
                <w:rFonts w:ascii="Calibri" w:eastAsia="Times New Roman" w:hAnsi="Calibri" w:cs="Calibri"/>
                <w:color w:val="000000"/>
              </w:rPr>
            </w:pPr>
            <w:del w:id="1818"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11F00C92" w14:textId="74CD7564" w:rsidTr="00524A01">
        <w:trPr>
          <w:trHeight w:val="864"/>
          <w:del w:id="181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BE5833" w14:textId="6BF25EC3" w:rsidR="00F92CBE" w:rsidRPr="0090302E" w:rsidDel="00F25EFF" w:rsidRDefault="00F92CBE" w:rsidP="0090302E">
            <w:pPr>
              <w:spacing w:after="0" w:line="240" w:lineRule="auto"/>
              <w:rPr>
                <w:del w:id="1820" w:author="Ben Gardiner" w:date="2022-05-09T12:50:00Z"/>
                <w:rFonts w:ascii="Calibri" w:eastAsia="Times New Roman" w:hAnsi="Calibri" w:cs="Calibri"/>
                <w:color w:val="000000"/>
              </w:rPr>
            </w:pPr>
            <w:del w:id="1821" w:author="Ben Gardiner" w:date="2022-05-09T12:50:00Z">
              <w:r w:rsidRPr="0090302E" w:rsidDel="00F25EFF">
                <w:rPr>
                  <w:rFonts w:ascii="Calibri" w:eastAsia="Times New Roman" w:hAnsi="Calibri" w:cs="Calibri"/>
                  <w:color w:val="000000"/>
                </w:rPr>
                <w:delText>Passenger-Operator Climate Control #1 (aka LECM (Living Environment Control Module) / HVAC / HVAC FCU) (J1939 SA 25)</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14A4E5B" w14:textId="0E2B962A" w:rsidR="00F92CBE" w:rsidRPr="0090302E" w:rsidDel="00F25EFF" w:rsidRDefault="00F92CBE" w:rsidP="0090302E">
            <w:pPr>
              <w:spacing w:after="0" w:line="240" w:lineRule="auto"/>
              <w:jc w:val="center"/>
              <w:rPr>
                <w:del w:id="1822" w:author="Ben Gardiner" w:date="2022-05-09T12:50:00Z"/>
                <w:rFonts w:ascii="Calibri" w:eastAsia="Times New Roman" w:hAnsi="Calibri" w:cs="Calibri"/>
                <w:b/>
                <w:bCs/>
                <w:color w:val="000000"/>
                <w:sz w:val="24"/>
                <w:szCs w:val="24"/>
              </w:rPr>
            </w:pPr>
            <w:del w:id="1823"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AACCAE2" w14:textId="502349A7" w:rsidR="00F92CBE" w:rsidRPr="0090302E" w:rsidDel="00F25EFF" w:rsidRDefault="00F92CBE" w:rsidP="0090302E">
            <w:pPr>
              <w:spacing w:after="0" w:line="240" w:lineRule="auto"/>
              <w:rPr>
                <w:del w:id="1824" w:author="Ben Gardiner" w:date="2022-05-09T12:50:00Z"/>
                <w:rFonts w:ascii="Calibri" w:eastAsia="Times New Roman" w:hAnsi="Calibri" w:cs="Calibri"/>
                <w:color w:val="000000"/>
              </w:rPr>
            </w:pPr>
            <w:del w:id="1825"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50E97030" w14:textId="1DE45895" w:rsidTr="00524A01">
        <w:trPr>
          <w:trHeight w:val="864"/>
          <w:del w:id="182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11EEB58" w14:textId="4757EAEA" w:rsidR="00F92CBE" w:rsidRPr="0090302E" w:rsidDel="00F25EFF" w:rsidRDefault="00F92CBE" w:rsidP="0090302E">
            <w:pPr>
              <w:spacing w:after="0" w:line="240" w:lineRule="auto"/>
              <w:rPr>
                <w:del w:id="1827" w:author="Ben Gardiner" w:date="2022-05-09T12:50:00Z"/>
                <w:rFonts w:ascii="Calibri" w:eastAsia="Times New Roman" w:hAnsi="Calibri" w:cs="Calibri"/>
                <w:color w:val="000000"/>
              </w:rPr>
            </w:pPr>
            <w:del w:id="1828" w:author="Ben Gardiner" w:date="2022-05-09T12:50:00Z">
              <w:r w:rsidRPr="0090302E" w:rsidDel="00F25EFF">
                <w:rPr>
                  <w:rFonts w:ascii="Calibri" w:eastAsia="Times New Roman" w:hAnsi="Calibri" w:cs="Calibri"/>
                  <w:color w:val="000000"/>
                </w:rPr>
                <w:delText>Passenger-Operator Climate Control #2 (aka HVAC #2 / HVAC ACU)</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A37728C" w14:textId="1ADAA9D7" w:rsidR="00F92CBE" w:rsidRPr="0090302E" w:rsidDel="00F25EFF" w:rsidRDefault="00F92CBE" w:rsidP="0090302E">
            <w:pPr>
              <w:spacing w:after="0" w:line="240" w:lineRule="auto"/>
              <w:jc w:val="center"/>
              <w:rPr>
                <w:del w:id="1829" w:author="Ben Gardiner" w:date="2022-05-09T12:50:00Z"/>
                <w:rFonts w:ascii="Calibri" w:eastAsia="Times New Roman" w:hAnsi="Calibri" w:cs="Calibri"/>
                <w:b/>
                <w:bCs/>
                <w:color w:val="000000"/>
                <w:sz w:val="24"/>
                <w:szCs w:val="24"/>
              </w:rPr>
            </w:pPr>
            <w:del w:id="1830"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1C324E10" w14:textId="4556616C" w:rsidR="00F92CBE" w:rsidRPr="0090302E" w:rsidDel="00F25EFF" w:rsidRDefault="00F92CBE" w:rsidP="0090302E">
            <w:pPr>
              <w:spacing w:after="0" w:line="240" w:lineRule="auto"/>
              <w:rPr>
                <w:del w:id="1831" w:author="Ben Gardiner" w:date="2022-05-09T12:50:00Z"/>
                <w:rFonts w:ascii="Calibri" w:eastAsia="Times New Roman" w:hAnsi="Calibri" w:cs="Calibri"/>
                <w:color w:val="000000"/>
              </w:rPr>
            </w:pPr>
            <w:del w:id="1832"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6879088A" w14:textId="3FE9A1F9" w:rsidTr="00524A01">
        <w:trPr>
          <w:trHeight w:val="864"/>
          <w:del w:id="183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681BA01" w14:textId="62E8C3C9" w:rsidR="00F92CBE" w:rsidRPr="0090302E" w:rsidDel="00F25EFF" w:rsidRDefault="00F92CBE" w:rsidP="0090302E">
            <w:pPr>
              <w:spacing w:after="0" w:line="240" w:lineRule="auto"/>
              <w:rPr>
                <w:del w:id="1834" w:author="Ben Gardiner" w:date="2022-05-09T12:50:00Z"/>
                <w:rFonts w:ascii="Calibri" w:eastAsia="Times New Roman" w:hAnsi="Calibri" w:cs="Calibri"/>
                <w:color w:val="000000"/>
              </w:rPr>
            </w:pPr>
            <w:del w:id="1835" w:author="Ben Gardiner" w:date="2022-05-09T12:50:00Z">
              <w:r w:rsidRPr="0090302E" w:rsidDel="00F25EFF">
                <w:rPr>
                  <w:rFonts w:ascii="Calibri" w:eastAsia="Times New Roman" w:hAnsi="Calibri" w:cs="Calibri"/>
                  <w:color w:val="000000"/>
                </w:rPr>
                <w:delText>Retarder Display (J1939 SA 23)</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9C986A9" w14:textId="58F2F55A" w:rsidR="00F92CBE" w:rsidRPr="0090302E" w:rsidDel="00F25EFF" w:rsidRDefault="00F92CBE" w:rsidP="0090302E">
            <w:pPr>
              <w:spacing w:after="0" w:line="240" w:lineRule="auto"/>
              <w:jc w:val="center"/>
              <w:rPr>
                <w:del w:id="1836" w:author="Ben Gardiner" w:date="2022-05-09T12:50:00Z"/>
                <w:rFonts w:ascii="Calibri" w:eastAsia="Times New Roman" w:hAnsi="Calibri" w:cs="Calibri"/>
                <w:b/>
                <w:bCs/>
                <w:color w:val="000000"/>
                <w:sz w:val="24"/>
                <w:szCs w:val="24"/>
              </w:rPr>
            </w:pPr>
            <w:del w:id="1837"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33FFA7B" w14:textId="5CF1B640" w:rsidR="00F92CBE" w:rsidRPr="0090302E" w:rsidDel="00F25EFF" w:rsidRDefault="00F92CBE" w:rsidP="0090302E">
            <w:pPr>
              <w:spacing w:after="0" w:line="240" w:lineRule="auto"/>
              <w:rPr>
                <w:del w:id="1838" w:author="Ben Gardiner" w:date="2022-05-09T12:50:00Z"/>
                <w:rFonts w:ascii="Calibri" w:eastAsia="Times New Roman" w:hAnsi="Calibri" w:cs="Calibri"/>
                <w:color w:val="000000"/>
              </w:rPr>
            </w:pPr>
            <w:del w:id="1839"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11D4F78A" w14:textId="3A94880F" w:rsidTr="00524A01">
        <w:trPr>
          <w:trHeight w:val="864"/>
          <w:del w:id="184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497765" w14:textId="35531D61" w:rsidR="00F92CBE" w:rsidRPr="0090302E" w:rsidDel="00F25EFF" w:rsidRDefault="00F92CBE" w:rsidP="0090302E">
            <w:pPr>
              <w:spacing w:after="0" w:line="240" w:lineRule="auto"/>
              <w:rPr>
                <w:del w:id="1841" w:author="Ben Gardiner" w:date="2022-05-09T12:50:00Z"/>
                <w:rFonts w:ascii="Calibri" w:eastAsia="Times New Roman" w:hAnsi="Calibri" w:cs="Calibri"/>
                <w:color w:val="000000"/>
              </w:rPr>
            </w:pPr>
            <w:del w:id="1842" w:author="Ben Gardiner" w:date="2022-05-09T12:50:00Z">
              <w:r w:rsidRPr="0090302E" w:rsidDel="00F25EFF">
                <w:rPr>
                  <w:rFonts w:ascii="Calibri" w:eastAsia="Times New Roman" w:hAnsi="Calibri" w:cs="Calibri"/>
                  <w:color w:val="000000"/>
                </w:rPr>
                <w:delText>Seat Control #1</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B760853" w14:textId="63486DF6" w:rsidR="00F92CBE" w:rsidRPr="0090302E" w:rsidDel="00F25EFF" w:rsidRDefault="00F92CBE" w:rsidP="0090302E">
            <w:pPr>
              <w:spacing w:after="0" w:line="240" w:lineRule="auto"/>
              <w:jc w:val="center"/>
              <w:rPr>
                <w:del w:id="1843" w:author="Ben Gardiner" w:date="2022-05-09T12:50:00Z"/>
                <w:rFonts w:ascii="Calibri" w:eastAsia="Times New Roman" w:hAnsi="Calibri" w:cs="Calibri"/>
                <w:b/>
                <w:bCs/>
                <w:color w:val="000000"/>
                <w:sz w:val="24"/>
                <w:szCs w:val="24"/>
              </w:rPr>
            </w:pPr>
            <w:del w:id="1844"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0A2A3F8F" w14:textId="207EC692" w:rsidR="00F92CBE" w:rsidRPr="0090302E" w:rsidDel="00F25EFF" w:rsidRDefault="00F92CBE" w:rsidP="0090302E">
            <w:pPr>
              <w:spacing w:after="0" w:line="240" w:lineRule="auto"/>
              <w:rPr>
                <w:del w:id="1845" w:author="Ben Gardiner" w:date="2022-05-09T12:50:00Z"/>
                <w:rFonts w:ascii="Calibri" w:eastAsia="Times New Roman" w:hAnsi="Calibri" w:cs="Calibri"/>
                <w:color w:val="000000"/>
              </w:rPr>
            </w:pPr>
            <w:del w:id="1846"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6C141337" w14:textId="1B8E71EA" w:rsidTr="00524A01">
        <w:trPr>
          <w:trHeight w:val="864"/>
          <w:del w:id="184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2293184" w14:textId="4DA1166C" w:rsidR="00F92CBE" w:rsidRPr="0090302E" w:rsidDel="00F25EFF" w:rsidRDefault="00F92CBE" w:rsidP="0090302E">
            <w:pPr>
              <w:spacing w:after="0" w:line="240" w:lineRule="auto"/>
              <w:rPr>
                <w:del w:id="1848" w:author="Ben Gardiner" w:date="2022-05-09T12:50:00Z"/>
                <w:rFonts w:ascii="Calibri" w:eastAsia="Times New Roman" w:hAnsi="Calibri" w:cs="Calibri"/>
                <w:color w:val="000000"/>
              </w:rPr>
            </w:pPr>
            <w:del w:id="1849" w:author="Ben Gardiner" w:date="2022-05-09T12:50:00Z">
              <w:r w:rsidRPr="0090302E" w:rsidDel="00F25EFF">
                <w:rPr>
                  <w:rFonts w:ascii="Calibri" w:eastAsia="Times New Roman" w:hAnsi="Calibri" w:cs="Calibri"/>
                  <w:color w:val="000000"/>
                </w:rPr>
                <w:delText>Shift Console - Primary (aka Gearshift ECU) (J1939 SA 05)</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15D5A42" w14:textId="111719A5" w:rsidR="00F92CBE" w:rsidRPr="0090302E" w:rsidDel="00F25EFF" w:rsidRDefault="00F92CBE" w:rsidP="0090302E">
            <w:pPr>
              <w:spacing w:after="0" w:line="240" w:lineRule="auto"/>
              <w:jc w:val="center"/>
              <w:rPr>
                <w:del w:id="1850" w:author="Ben Gardiner" w:date="2022-05-09T12:50:00Z"/>
                <w:rFonts w:ascii="Calibri" w:eastAsia="Times New Roman" w:hAnsi="Calibri" w:cs="Calibri"/>
                <w:b/>
                <w:bCs/>
                <w:color w:val="000000"/>
                <w:sz w:val="24"/>
                <w:szCs w:val="24"/>
              </w:rPr>
            </w:pPr>
            <w:del w:id="1851"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255C96DB" w14:textId="243EE2C5" w:rsidR="00F92CBE" w:rsidRPr="0090302E" w:rsidDel="00F25EFF" w:rsidRDefault="00F92CBE" w:rsidP="0090302E">
            <w:pPr>
              <w:spacing w:after="0" w:line="240" w:lineRule="auto"/>
              <w:rPr>
                <w:del w:id="1852" w:author="Ben Gardiner" w:date="2022-05-09T12:50:00Z"/>
                <w:rFonts w:ascii="Calibri" w:eastAsia="Times New Roman" w:hAnsi="Calibri" w:cs="Calibri"/>
                <w:color w:val="000000"/>
              </w:rPr>
            </w:pPr>
            <w:del w:id="1853"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1BC5F3AF" w14:textId="1DFD6E5F" w:rsidTr="00524A01">
        <w:trPr>
          <w:trHeight w:val="864"/>
          <w:del w:id="185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9322601" w14:textId="316A4A77" w:rsidR="00F92CBE" w:rsidRPr="0090302E" w:rsidDel="00F25EFF" w:rsidRDefault="00F92CBE" w:rsidP="0090302E">
            <w:pPr>
              <w:spacing w:after="0" w:line="240" w:lineRule="auto"/>
              <w:rPr>
                <w:del w:id="1855" w:author="Ben Gardiner" w:date="2022-05-09T12:50:00Z"/>
                <w:rFonts w:ascii="Calibri" w:eastAsia="Times New Roman" w:hAnsi="Calibri" w:cs="Calibri"/>
                <w:color w:val="000000"/>
              </w:rPr>
            </w:pPr>
            <w:del w:id="1856" w:author="Ben Gardiner" w:date="2022-05-09T12:50:00Z">
              <w:r w:rsidRPr="0090302E" w:rsidDel="00F25EFF">
                <w:rPr>
                  <w:rFonts w:ascii="Calibri" w:eastAsia="Times New Roman" w:hAnsi="Calibri" w:cs="Calibri"/>
                  <w:color w:val="000000"/>
                </w:rPr>
                <w:delText>Shift Console - Secondary (J1939 SA 06)</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3E8EC78" w14:textId="7CAA23B3" w:rsidR="00F92CBE" w:rsidRPr="0090302E" w:rsidDel="00F25EFF" w:rsidRDefault="00F92CBE" w:rsidP="0090302E">
            <w:pPr>
              <w:spacing w:after="0" w:line="240" w:lineRule="auto"/>
              <w:jc w:val="center"/>
              <w:rPr>
                <w:del w:id="1857" w:author="Ben Gardiner" w:date="2022-05-09T12:50:00Z"/>
                <w:rFonts w:ascii="Calibri" w:eastAsia="Times New Roman" w:hAnsi="Calibri" w:cs="Calibri"/>
                <w:b/>
                <w:bCs/>
                <w:color w:val="000000"/>
                <w:sz w:val="24"/>
                <w:szCs w:val="24"/>
              </w:rPr>
            </w:pPr>
            <w:del w:id="1858"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9C4BE51" w14:textId="7E4E541A" w:rsidR="00F92CBE" w:rsidRPr="0090302E" w:rsidDel="00F25EFF" w:rsidRDefault="00F92CBE" w:rsidP="0090302E">
            <w:pPr>
              <w:spacing w:after="0" w:line="240" w:lineRule="auto"/>
              <w:rPr>
                <w:del w:id="1859" w:author="Ben Gardiner" w:date="2022-05-09T12:50:00Z"/>
                <w:rFonts w:ascii="Calibri" w:eastAsia="Times New Roman" w:hAnsi="Calibri" w:cs="Calibri"/>
                <w:color w:val="000000"/>
              </w:rPr>
            </w:pPr>
            <w:del w:id="1860"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001E5877" w14:textId="5B59207C" w:rsidTr="00524A01">
        <w:trPr>
          <w:trHeight w:val="864"/>
          <w:del w:id="186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4223447" w14:textId="2CFFDD10" w:rsidR="00F92CBE" w:rsidRPr="0090302E" w:rsidDel="00F25EFF" w:rsidRDefault="00F92CBE" w:rsidP="0090302E">
            <w:pPr>
              <w:spacing w:after="0" w:line="240" w:lineRule="auto"/>
              <w:rPr>
                <w:del w:id="1862" w:author="Ben Gardiner" w:date="2022-05-09T12:50:00Z"/>
                <w:rFonts w:ascii="Calibri" w:eastAsia="Times New Roman" w:hAnsi="Calibri" w:cs="Calibri"/>
                <w:color w:val="000000"/>
              </w:rPr>
            </w:pPr>
            <w:del w:id="1863" w:author="Ben Gardiner" w:date="2022-05-09T12:50:00Z">
              <w:r w:rsidRPr="0090302E" w:rsidDel="00F25EFF">
                <w:rPr>
                  <w:rFonts w:ascii="Calibri" w:eastAsia="Times New Roman" w:hAnsi="Calibri" w:cs="Calibri"/>
                  <w:color w:val="000000"/>
                </w:rPr>
                <w:delText>Steering Column Unit (aka Turn Signal Control)</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7F3C4801" w14:textId="51A6F9DF" w:rsidR="00F92CBE" w:rsidRPr="0090302E" w:rsidDel="00F25EFF" w:rsidRDefault="00F92CBE" w:rsidP="0090302E">
            <w:pPr>
              <w:spacing w:after="0" w:line="240" w:lineRule="auto"/>
              <w:jc w:val="center"/>
              <w:rPr>
                <w:del w:id="1864" w:author="Ben Gardiner" w:date="2022-05-09T12:50:00Z"/>
                <w:rFonts w:ascii="Calibri" w:eastAsia="Times New Roman" w:hAnsi="Calibri" w:cs="Calibri"/>
                <w:b/>
                <w:bCs/>
                <w:color w:val="000000"/>
                <w:sz w:val="24"/>
                <w:szCs w:val="24"/>
              </w:rPr>
            </w:pPr>
            <w:del w:id="1865"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6A341C1" w14:textId="058F0901" w:rsidR="00F92CBE" w:rsidRPr="0090302E" w:rsidDel="00F25EFF" w:rsidRDefault="00F92CBE" w:rsidP="0090302E">
            <w:pPr>
              <w:spacing w:after="0" w:line="240" w:lineRule="auto"/>
              <w:rPr>
                <w:del w:id="1866" w:author="Ben Gardiner" w:date="2022-05-09T12:50:00Z"/>
                <w:rFonts w:ascii="Calibri" w:eastAsia="Times New Roman" w:hAnsi="Calibri" w:cs="Calibri"/>
                <w:color w:val="000000"/>
              </w:rPr>
            </w:pPr>
            <w:del w:id="1867"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0DA5636A" w14:textId="269CEA5A" w:rsidTr="00524A01">
        <w:trPr>
          <w:trHeight w:val="864"/>
          <w:del w:id="186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7348E6C" w14:textId="0A089848" w:rsidR="00F92CBE" w:rsidRPr="0090302E" w:rsidDel="00F25EFF" w:rsidRDefault="00F92CBE" w:rsidP="0090302E">
            <w:pPr>
              <w:spacing w:after="0" w:line="240" w:lineRule="auto"/>
              <w:rPr>
                <w:del w:id="1869" w:author="Ben Gardiner" w:date="2022-05-09T12:50:00Z"/>
                <w:rFonts w:ascii="Calibri" w:eastAsia="Times New Roman" w:hAnsi="Calibri" w:cs="Calibri"/>
                <w:color w:val="000000"/>
              </w:rPr>
            </w:pPr>
            <w:del w:id="1870" w:author="Ben Gardiner" w:date="2022-05-09T12:50:00Z">
              <w:r w:rsidRPr="0090302E" w:rsidDel="00F25EFF">
                <w:rPr>
                  <w:rFonts w:ascii="Calibri" w:eastAsia="Times New Roman" w:hAnsi="Calibri" w:cs="Calibri"/>
                  <w:color w:val="000000"/>
                </w:rPr>
                <w:delText>Transmission Display - Secondary (J1939 SA 60)</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264879C3" w14:textId="0FB17F59" w:rsidR="00F92CBE" w:rsidRPr="0090302E" w:rsidDel="00F25EFF" w:rsidRDefault="00F92CBE" w:rsidP="0090302E">
            <w:pPr>
              <w:spacing w:after="0" w:line="240" w:lineRule="auto"/>
              <w:jc w:val="center"/>
              <w:rPr>
                <w:del w:id="1871" w:author="Ben Gardiner" w:date="2022-05-09T12:50:00Z"/>
                <w:rFonts w:ascii="Calibri" w:eastAsia="Times New Roman" w:hAnsi="Calibri" w:cs="Calibri"/>
                <w:b/>
                <w:bCs/>
                <w:color w:val="000000"/>
                <w:sz w:val="24"/>
                <w:szCs w:val="24"/>
              </w:rPr>
            </w:pPr>
            <w:del w:id="1872"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4573FC5D" w14:textId="6E113EA3" w:rsidR="00F92CBE" w:rsidRPr="0090302E" w:rsidDel="00F25EFF" w:rsidRDefault="00F92CBE" w:rsidP="0090302E">
            <w:pPr>
              <w:spacing w:after="0" w:line="240" w:lineRule="auto"/>
              <w:rPr>
                <w:del w:id="1873" w:author="Ben Gardiner" w:date="2022-05-09T12:50:00Z"/>
                <w:rFonts w:ascii="Calibri" w:eastAsia="Times New Roman" w:hAnsi="Calibri" w:cs="Calibri"/>
                <w:color w:val="000000"/>
              </w:rPr>
            </w:pPr>
            <w:del w:id="1874" w:author="Ben Gardiner" w:date="2022-05-09T12:50:00Z">
              <w:r w:rsidRPr="0090302E" w:rsidDel="00F25EFF">
                <w:rPr>
                  <w:rFonts w:ascii="Calibri" w:eastAsia="Times New Roman" w:hAnsi="Calibri" w:cs="Calibri"/>
                  <w:color w:val="000000"/>
                </w:rPr>
                <w:delText>min total risk</w:delText>
              </w:r>
            </w:del>
          </w:p>
        </w:tc>
      </w:tr>
      <w:tr w:rsidR="00F92CBE" w:rsidRPr="0090302E" w:rsidDel="00F25EFF" w14:paraId="115D6239" w14:textId="5C5864D6" w:rsidTr="00524A01">
        <w:trPr>
          <w:trHeight w:val="864"/>
          <w:del w:id="187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CE39501" w14:textId="1B585DDC" w:rsidR="00F92CBE" w:rsidRPr="0090302E" w:rsidDel="00F25EFF" w:rsidRDefault="00F92CBE" w:rsidP="0090302E">
            <w:pPr>
              <w:spacing w:after="0" w:line="240" w:lineRule="auto"/>
              <w:rPr>
                <w:del w:id="1876" w:author="Ben Gardiner" w:date="2022-05-09T12:50:00Z"/>
                <w:rFonts w:ascii="Calibri" w:eastAsia="Times New Roman" w:hAnsi="Calibri" w:cs="Calibri"/>
                <w:color w:val="000000"/>
              </w:rPr>
            </w:pPr>
            <w:del w:id="1877" w:author="Ben Gardiner" w:date="2022-05-09T12:50:00Z">
              <w:r w:rsidRPr="0090302E" w:rsidDel="00F25EFF">
                <w:rPr>
                  <w:rFonts w:ascii="Calibri" w:eastAsia="Times New Roman" w:hAnsi="Calibri" w:cs="Calibri"/>
                  <w:color w:val="000000"/>
                </w:rPr>
                <w:delText>Radio (aka Head Unit / Infotainment) (J1939 SA 76, 84)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61D80361" w14:textId="5BDFAA8D" w:rsidR="00F92CBE" w:rsidRPr="0090302E" w:rsidDel="00F25EFF" w:rsidRDefault="00F92CBE" w:rsidP="0090302E">
            <w:pPr>
              <w:spacing w:after="0" w:line="240" w:lineRule="auto"/>
              <w:jc w:val="center"/>
              <w:rPr>
                <w:del w:id="1878" w:author="Ben Gardiner" w:date="2022-05-09T12:50:00Z"/>
                <w:rFonts w:ascii="Calibri" w:eastAsia="Times New Roman" w:hAnsi="Calibri" w:cs="Calibri"/>
                <w:b/>
                <w:bCs/>
                <w:color w:val="000000"/>
                <w:sz w:val="24"/>
                <w:szCs w:val="24"/>
              </w:rPr>
            </w:pPr>
            <w:del w:id="1879"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37068D09" w14:textId="55709D89" w:rsidR="00F92CBE" w:rsidRPr="0090302E" w:rsidDel="00F25EFF" w:rsidRDefault="00F92CBE" w:rsidP="0090302E">
            <w:pPr>
              <w:spacing w:after="0" w:line="240" w:lineRule="auto"/>
              <w:rPr>
                <w:del w:id="1880" w:author="Ben Gardiner" w:date="2022-05-09T12:50:00Z"/>
                <w:rFonts w:ascii="Calibri" w:eastAsia="Times New Roman" w:hAnsi="Calibri" w:cs="Calibri"/>
                <w:color w:val="000000"/>
              </w:rPr>
            </w:pPr>
            <w:del w:id="1881"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2AA9C8DA" w14:textId="6C600D1F" w:rsidTr="00524A01">
        <w:trPr>
          <w:trHeight w:val="864"/>
          <w:del w:id="188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68DD0EA" w14:textId="092B93C8" w:rsidR="00F92CBE" w:rsidRPr="0090302E" w:rsidDel="00F25EFF" w:rsidRDefault="00F92CBE" w:rsidP="0090302E">
            <w:pPr>
              <w:spacing w:after="0" w:line="240" w:lineRule="auto"/>
              <w:rPr>
                <w:del w:id="1883" w:author="Ben Gardiner" w:date="2022-05-09T12:50:00Z"/>
                <w:rFonts w:ascii="Calibri" w:eastAsia="Times New Roman" w:hAnsi="Calibri" w:cs="Calibri"/>
                <w:color w:val="000000"/>
              </w:rPr>
            </w:pPr>
            <w:del w:id="1884" w:author="Ben Gardiner" w:date="2022-05-09T12:50:00Z">
              <w:r w:rsidRPr="0090302E" w:rsidDel="00F25EFF">
                <w:rPr>
                  <w:rFonts w:ascii="Calibri" w:eastAsia="Times New Roman" w:hAnsi="Calibri" w:cs="Calibri"/>
                  <w:color w:val="000000"/>
                </w:rPr>
                <w:delText>Steering Wheel Switches (J1939 SA 77)</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4994814A" w14:textId="5A8754A5" w:rsidR="00F92CBE" w:rsidRPr="0090302E" w:rsidDel="00F25EFF" w:rsidRDefault="00F92CBE" w:rsidP="0090302E">
            <w:pPr>
              <w:spacing w:after="0" w:line="240" w:lineRule="auto"/>
              <w:jc w:val="center"/>
              <w:rPr>
                <w:del w:id="1885" w:author="Ben Gardiner" w:date="2022-05-09T12:50:00Z"/>
                <w:rFonts w:ascii="Calibri" w:eastAsia="Times New Roman" w:hAnsi="Calibri" w:cs="Calibri"/>
                <w:b/>
                <w:bCs/>
                <w:color w:val="000000"/>
                <w:sz w:val="24"/>
                <w:szCs w:val="24"/>
              </w:rPr>
            </w:pPr>
            <w:del w:id="1886" w:author="Ben Gardiner" w:date="2022-05-09T12:50:00Z">
              <w:r w:rsidRPr="0090302E"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4" w:space="0" w:color="auto"/>
            </w:tcBorders>
            <w:shd w:val="clear" w:color="000000" w:fill="FFFFFF"/>
            <w:vAlign w:val="bottom"/>
            <w:hideMark/>
          </w:tcPr>
          <w:p w14:paraId="6130DD61" w14:textId="34E26596" w:rsidR="00F92CBE" w:rsidRPr="0090302E" w:rsidDel="00F25EFF" w:rsidRDefault="00F92CBE" w:rsidP="0090302E">
            <w:pPr>
              <w:spacing w:after="0" w:line="240" w:lineRule="auto"/>
              <w:rPr>
                <w:del w:id="1887" w:author="Ben Gardiner" w:date="2022-05-09T12:50:00Z"/>
                <w:rFonts w:ascii="Calibri" w:eastAsia="Times New Roman" w:hAnsi="Calibri" w:cs="Calibri"/>
                <w:color w:val="000000"/>
              </w:rPr>
            </w:pPr>
            <w:del w:id="1888" w:author="Ben Gardiner" w:date="2022-05-09T12:50:00Z">
              <w:r w:rsidRPr="0090302E" w:rsidDel="00F25EFF">
                <w:rPr>
                  <w:rFonts w:ascii="Calibri" w:eastAsia="Times New Roman" w:hAnsi="Calibri" w:cs="Calibri"/>
                  <w:color w:val="000000"/>
                </w:rPr>
                <w:delText>low total risk</w:delText>
              </w:r>
            </w:del>
          </w:p>
        </w:tc>
      </w:tr>
      <w:tr w:rsidR="00F92CBE" w:rsidRPr="0090302E" w:rsidDel="00F25EFF" w14:paraId="16D8E4B9" w14:textId="36209E32" w:rsidTr="00524A01">
        <w:trPr>
          <w:trHeight w:val="864"/>
          <w:del w:id="188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E8B1B47" w14:textId="412E8264" w:rsidR="00F92CBE" w:rsidRPr="0090302E" w:rsidDel="00F25EFF" w:rsidRDefault="00F92CBE" w:rsidP="0090302E">
            <w:pPr>
              <w:spacing w:after="0" w:line="240" w:lineRule="auto"/>
              <w:rPr>
                <w:del w:id="1890" w:author="Ben Gardiner" w:date="2022-05-09T12:50:00Z"/>
                <w:rFonts w:ascii="Calibri" w:eastAsia="Times New Roman" w:hAnsi="Calibri" w:cs="Calibri"/>
                <w:color w:val="000000"/>
              </w:rPr>
            </w:pPr>
            <w:del w:id="1891" w:author="Ben Gardiner" w:date="2022-05-09T12:50:00Z">
              <w:r w:rsidRPr="0090302E" w:rsidDel="00F25EFF">
                <w:rPr>
                  <w:rFonts w:ascii="Calibri" w:eastAsia="Times New Roman" w:hAnsi="Calibri" w:cs="Calibri"/>
                  <w:color w:val="000000"/>
                </w:rPr>
                <w:delText>Cab Display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49A24297" w14:textId="17E22E41" w:rsidR="00F92CBE" w:rsidRPr="0090302E" w:rsidDel="00F25EFF" w:rsidRDefault="00F92CBE" w:rsidP="0090302E">
            <w:pPr>
              <w:spacing w:after="0" w:line="240" w:lineRule="auto"/>
              <w:jc w:val="center"/>
              <w:rPr>
                <w:del w:id="1892" w:author="Ben Gardiner" w:date="2022-05-09T12:50:00Z"/>
                <w:rFonts w:ascii="Calibri" w:eastAsia="Times New Roman" w:hAnsi="Calibri" w:cs="Calibri"/>
                <w:b/>
                <w:bCs/>
                <w:color w:val="000000"/>
                <w:sz w:val="24"/>
                <w:szCs w:val="24"/>
              </w:rPr>
            </w:pPr>
            <w:del w:id="1893"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70E185DA" w14:textId="54615C59" w:rsidR="00F92CBE" w:rsidRPr="0090302E" w:rsidDel="00F25EFF" w:rsidRDefault="00F92CBE" w:rsidP="0090302E">
            <w:pPr>
              <w:spacing w:after="0" w:line="240" w:lineRule="auto"/>
              <w:rPr>
                <w:del w:id="1894" w:author="Ben Gardiner" w:date="2022-05-09T12:50:00Z"/>
                <w:rFonts w:ascii="Calibri" w:eastAsia="Times New Roman" w:hAnsi="Calibri" w:cs="Calibri"/>
                <w:color w:val="000000"/>
              </w:rPr>
            </w:pPr>
            <w:del w:id="1895"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3989DF92" w14:textId="6CEA054F" w:rsidTr="00524A01">
        <w:trPr>
          <w:trHeight w:val="864"/>
          <w:del w:id="189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9CB4FAC" w14:textId="6AFCD277" w:rsidR="00F92CBE" w:rsidRPr="0090302E" w:rsidDel="00F25EFF" w:rsidRDefault="00F92CBE" w:rsidP="0090302E">
            <w:pPr>
              <w:spacing w:after="0" w:line="240" w:lineRule="auto"/>
              <w:rPr>
                <w:del w:id="1897" w:author="Ben Gardiner" w:date="2022-05-09T12:50:00Z"/>
                <w:rFonts w:ascii="Calibri" w:eastAsia="Times New Roman" w:hAnsi="Calibri" w:cs="Calibri"/>
                <w:color w:val="000000"/>
              </w:rPr>
            </w:pPr>
            <w:del w:id="1898" w:author="Ben Gardiner" w:date="2022-05-09T12:50:00Z">
              <w:r w:rsidRPr="0090302E" w:rsidDel="00F25EFF">
                <w:rPr>
                  <w:rFonts w:ascii="Calibri" w:eastAsia="Times New Roman" w:hAnsi="Calibri" w:cs="Calibri"/>
                  <w:color w:val="000000"/>
                </w:rPr>
                <w:delText>Driver Impairment Device (J1939 SA 94)</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7BC3162" w14:textId="5E4039A8" w:rsidR="00F92CBE" w:rsidRPr="0090302E" w:rsidDel="00F25EFF" w:rsidRDefault="00F92CBE" w:rsidP="0090302E">
            <w:pPr>
              <w:spacing w:after="0" w:line="240" w:lineRule="auto"/>
              <w:jc w:val="center"/>
              <w:rPr>
                <w:del w:id="1899" w:author="Ben Gardiner" w:date="2022-05-09T12:50:00Z"/>
                <w:rFonts w:ascii="Calibri" w:eastAsia="Times New Roman" w:hAnsi="Calibri" w:cs="Calibri"/>
                <w:b/>
                <w:bCs/>
                <w:color w:val="000000"/>
                <w:sz w:val="24"/>
                <w:szCs w:val="24"/>
              </w:rPr>
            </w:pPr>
            <w:del w:id="1900"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79BF4368" w14:textId="1038C4FE" w:rsidR="00F92CBE" w:rsidRPr="0090302E" w:rsidDel="00F25EFF" w:rsidRDefault="00F92CBE" w:rsidP="0090302E">
            <w:pPr>
              <w:spacing w:after="0" w:line="240" w:lineRule="auto"/>
              <w:rPr>
                <w:del w:id="1901" w:author="Ben Gardiner" w:date="2022-05-09T12:50:00Z"/>
                <w:rFonts w:ascii="Calibri" w:eastAsia="Times New Roman" w:hAnsi="Calibri" w:cs="Calibri"/>
                <w:color w:val="000000"/>
              </w:rPr>
            </w:pPr>
            <w:del w:id="1902"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33575533" w14:textId="6CBCCDBC" w:rsidTr="00524A01">
        <w:trPr>
          <w:trHeight w:val="864"/>
          <w:del w:id="190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952C85D" w14:textId="4884A6EC" w:rsidR="00F92CBE" w:rsidRPr="0090302E" w:rsidDel="00F25EFF" w:rsidRDefault="00F92CBE" w:rsidP="0090302E">
            <w:pPr>
              <w:spacing w:after="0" w:line="240" w:lineRule="auto"/>
              <w:rPr>
                <w:del w:id="1904" w:author="Ben Gardiner" w:date="2022-05-09T12:50:00Z"/>
                <w:rFonts w:ascii="Calibri" w:eastAsia="Times New Roman" w:hAnsi="Calibri" w:cs="Calibri"/>
                <w:color w:val="000000"/>
              </w:rPr>
            </w:pPr>
            <w:del w:id="1905" w:author="Ben Gardiner" w:date="2022-05-09T12:50:00Z">
              <w:r w:rsidRPr="0090302E" w:rsidDel="00F25EFF">
                <w:rPr>
                  <w:rFonts w:ascii="Calibri" w:eastAsia="Times New Roman" w:hAnsi="Calibri" w:cs="Calibri"/>
                  <w:color w:val="000000"/>
                </w:rPr>
                <w:delText>On-board axle group display</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77DDA04D" w14:textId="5C00F006" w:rsidR="00F92CBE" w:rsidRPr="0090302E" w:rsidDel="00F25EFF" w:rsidRDefault="00F92CBE" w:rsidP="0090302E">
            <w:pPr>
              <w:spacing w:after="0" w:line="240" w:lineRule="auto"/>
              <w:jc w:val="center"/>
              <w:rPr>
                <w:del w:id="1906" w:author="Ben Gardiner" w:date="2022-05-09T12:50:00Z"/>
                <w:rFonts w:ascii="Calibri" w:eastAsia="Times New Roman" w:hAnsi="Calibri" w:cs="Calibri"/>
                <w:b/>
                <w:bCs/>
                <w:color w:val="000000"/>
                <w:sz w:val="24"/>
                <w:szCs w:val="24"/>
              </w:rPr>
            </w:pPr>
            <w:del w:id="1907"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0C5BA861" w14:textId="77114624" w:rsidR="00F92CBE" w:rsidRPr="0090302E" w:rsidDel="00F25EFF" w:rsidRDefault="00F92CBE" w:rsidP="0090302E">
            <w:pPr>
              <w:spacing w:after="0" w:line="240" w:lineRule="auto"/>
              <w:rPr>
                <w:del w:id="1908" w:author="Ben Gardiner" w:date="2022-05-09T12:50:00Z"/>
                <w:rFonts w:ascii="Calibri" w:eastAsia="Times New Roman" w:hAnsi="Calibri" w:cs="Calibri"/>
                <w:color w:val="000000"/>
              </w:rPr>
            </w:pPr>
            <w:del w:id="1909"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73D21E47" w14:textId="35DA2AF4" w:rsidTr="00524A01">
        <w:trPr>
          <w:trHeight w:val="864"/>
          <w:del w:id="1910"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6C55B4" w14:textId="4872DC71" w:rsidR="00F92CBE" w:rsidRPr="0090302E" w:rsidDel="00F25EFF" w:rsidRDefault="00F92CBE" w:rsidP="0090302E">
            <w:pPr>
              <w:spacing w:after="0" w:line="240" w:lineRule="auto"/>
              <w:rPr>
                <w:del w:id="1911" w:author="Ben Gardiner" w:date="2022-05-09T12:50:00Z"/>
                <w:rFonts w:ascii="Calibri" w:eastAsia="Times New Roman" w:hAnsi="Calibri" w:cs="Calibri"/>
                <w:color w:val="000000"/>
              </w:rPr>
            </w:pPr>
            <w:del w:id="1912" w:author="Ben Gardiner" w:date="2022-05-09T12:50:00Z">
              <w:r w:rsidRPr="0090302E" w:rsidDel="00F25EFF">
                <w:rPr>
                  <w:rFonts w:ascii="Calibri" w:eastAsia="Times New Roman" w:hAnsi="Calibri" w:cs="Calibri"/>
                  <w:color w:val="000000"/>
                </w:rPr>
                <w:delText>On-board axle group scale</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2F209B81" w14:textId="33933D45" w:rsidR="00F92CBE" w:rsidRPr="0090302E" w:rsidDel="00F25EFF" w:rsidRDefault="00F92CBE" w:rsidP="0090302E">
            <w:pPr>
              <w:spacing w:after="0" w:line="240" w:lineRule="auto"/>
              <w:jc w:val="center"/>
              <w:rPr>
                <w:del w:id="1913" w:author="Ben Gardiner" w:date="2022-05-09T12:50:00Z"/>
                <w:rFonts w:ascii="Calibri" w:eastAsia="Times New Roman" w:hAnsi="Calibri" w:cs="Calibri"/>
                <w:b/>
                <w:bCs/>
                <w:color w:val="000000"/>
                <w:sz w:val="24"/>
                <w:szCs w:val="24"/>
              </w:rPr>
            </w:pPr>
            <w:del w:id="1914"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10FA77C9" w14:textId="156098FF" w:rsidR="00F92CBE" w:rsidRPr="0090302E" w:rsidDel="00F25EFF" w:rsidRDefault="00F92CBE" w:rsidP="0090302E">
            <w:pPr>
              <w:spacing w:after="0" w:line="240" w:lineRule="auto"/>
              <w:rPr>
                <w:del w:id="1915" w:author="Ben Gardiner" w:date="2022-05-09T12:50:00Z"/>
                <w:rFonts w:ascii="Calibri" w:eastAsia="Times New Roman" w:hAnsi="Calibri" w:cs="Calibri"/>
                <w:color w:val="000000"/>
              </w:rPr>
            </w:pPr>
            <w:del w:id="1916"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32E8B2D2" w14:textId="20897E04" w:rsidTr="00524A01">
        <w:trPr>
          <w:trHeight w:val="864"/>
          <w:del w:id="1917"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E075D7" w14:textId="02608DBF" w:rsidR="00F92CBE" w:rsidRPr="0090302E" w:rsidDel="00F25EFF" w:rsidRDefault="00F92CBE" w:rsidP="0090302E">
            <w:pPr>
              <w:spacing w:after="0" w:line="240" w:lineRule="auto"/>
              <w:rPr>
                <w:del w:id="1918" w:author="Ben Gardiner" w:date="2022-05-09T12:50:00Z"/>
                <w:rFonts w:ascii="Calibri" w:eastAsia="Times New Roman" w:hAnsi="Calibri" w:cs="Calibri"/>
                <w:color w:val="000000"/>
              </w:rPr>
            </w:pPr>
            <w:del w:id="1919" w:author="Ben Gardiner" w:date="2022-05-09T12:50:00Z">
              <w:r w:rsidRPr="0090302E" w:rsidDel="00F25EFF">
                <w:rPr>
                  <w:rFonts w:ascii="Calibri" w:eastAsia="Times New Roman" w:hAnsi="Calibri" w:cs="Calibri"/>
                  <w:color w:val="000000"/>
                </w:rPr>
                <w:delText>Safety Restraint System #2 (aka  Seat SRS)</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415903F" w14:textId="736718EA" w:rsidR="00F92CBE" w:rsidRPr="0090302E" w:rsidDel="00F25EFF" w:rsidRDefault="00F92CBE" w:rsidP="0090302E">
            <w:pPr>
              <w:spacing w:after="0" w:line="240" w:lineRule="auto"/>
              <w:jc w:val="center"/>
              <w:rPr>
                <w:del w:id="1920" w:author="Ben Gardiner" w:date="2022-05-09T12:50:00Z"/>
                <w:rFonts w:ascii="Calibri" w:eastAsia="Times New Roman" w:hAnsi="Calibri" w:cs="Calibri"/>
                <w:b/>
                <w:bCs/>
                <w:color w:val="000000"/>
                <w:sz w:val="24"/>
                <w:szCs w:val="24"/>
              </w:rPr>
            </w:pPr>
            <w:del w:id="1921"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2A4BA43E" w14:textId="3DEBF7AD" w:rsidR="00F92CBE" w:rsidRPr="0090302E" w:rsidDel="00F25EFF" w:rsidRDefault="00F92CBE" w:rsidP="0090302E">
            <w:pPr>
              <w:spacing w:after="0" w:line="240" w:lineRule="auto"/>
              <w:rPr>
                <w:del w:id="1922" w:author="Ben Gardiner" w:date="2022-05-09T12:50:00Z"/>
                <w:rFonts w:ascii="Calibri" w:eastAsia="Times New Roman" w:hAnsi="Calibri" w:cs="Calibri"/>
                <w:color w:val="000000"/>
              </w:rPr>
            </w:pPr>
            <w:del w:id="1923"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5A21FC51" w14:textId="218957E4" w:rsidTr="00524A01">
        <w:trPr>
          <w:trHeight w:val="864"/>
          <w:del w:id="1924"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420E307" w14:textId="7D600B6A" w:rsidR="00F92CBE" w:rsidRPr="0090302E" w:rsidDel="00F25EFF" w:rsidRDefault="00F92CBE" w:rsidP="0090302E">
            <w:pPr>
              <w:spacing w:after="0" w:line="240" w:lineRule="auto"/>
              <w:rPr>
                <w:del w:id="1925" w:author="Ben Gardiner" w:date="2022-05-09T12:50:00Z"/>
                <w:rFonts w:ascii="Calibri" w:eastAsia="Times New Roman" w:hAnsi="Calibri" w:cs="Calibri"/>
                <w:color w:val="000000"/>
              </w:rPr>
            </w:pPr>
            <w:del w:id="1926" w:author="Ben Gardiner" w:date="2022-05-09T12:50:00Z">
              <w:r w:rsidRPr="0090302E" w:rsidDel="00F25EFF">
                <w:rPr>
                  <w:rFonts w:ascii="Calibri" w:eastAsia="Times New Roman" w:hAnsi="Calibri" w:cs="Calibri"/>
                  <w:color w:val="000000"/>
                </w:rPr>
                <w:delText>Seat Control #2</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1CB25AFD" w14:textId="4CFBC661" w:rsidR="00F92CBE" w:rsidRPr="0090302E" w:rsidDel="00F25EFF" w:rsidRDefault="00F92CBE" w:rsidP="0090302E">
            <w:pPr>
              <w:spacing w:after="0" w:line="240" w:lineRule="auto"/>
              <w:jc w:val="center"/>
              <w:rPr>
                <w:del w:id="1927" w:author="Ben Gardiner" w:date="2022-05-09T12:50:00Z"/>
                <w:rFonts w:ascii="Calibri" w:eastAsia="Times New Roman" w:hAnsi="Calibri" w:cs="Calibri"/>
                <w:b/>
                <w:bCs/>
                <w:color w:val="000000"/>
                <w:sz w:val="24"/>
                <w:szCs w:val="24"/>
              </w:rPr>
            </w:pPr>
            <w:del w:id="1928"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01594E6A" w14:textId="125D54C2" w:rsidR="00F92CBE" w:rsidRPr="0090302E" w:rsidDel="00F25EFF" w:rsidRDefault="00F92CBE" w:rsidP="0090302E">
            <w:pPr>
              <w:spacing w:after="0" w:line="240" w:lineRule="auto"/>
              <w:rPr>
                <w:del w:id="1929" w:author="Ben Gardiner" w:date="2022-05-09T12:50:00Z"/>
                <w:rFonts w:ascii="Calibri" w:eastAsia="Times New Roman" w:hAnsi="Calibri" w:cs="Calibri"/>
                <w:color w:val="000000"/>
              </w:rPr>
            </w:pPr>
            <w:del w:id="1930"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06850B26" w14:textId="0F692E1F" w:rsidTr="00524A01">
        <w:trPr>
          <w:trHeight w:val="864"/>
          <w:del w:id="193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4D99806" w14:textId="166DB11E" w:rsidR="00F92CBE" w:rsidRPr="0090302E" w:rsidDel="00F25EFF" w:rsidRDefault="00F92CBE" w:rsidP="0090302E">
            <w:pPr>
              <w:spacing w:after="0" w:line="240" w:lineRule="auto"/>
              <w:rPr>
                <w:del w:id="1932" w:author="Ben Gardiner" w:date="2022-05-09T12:50:00Z"/>
                <w:rFonts w:ascii="Calibri" w:eastAsia="Times New Roman" w:hAnsi="Calibri" w:cs="Calibri"/>
                <w:color w:val="000000"/>
              </w:rPr>
            </w:pPr>
            <w:del w:id="1933" w:author="Ben Gardiner" w:date="2022-05-09T12:50:00Z">
              <w:r w:rsidRPr="0090302E" w:rsidDel="00F25EFF">
                <w:rPr>
                  <w:rFonts w:ascii="Calibri" w:eastAsia="Times New Roman" w:hAnsi="Calibri" w:cs="Calibri"/>
                  <w:color w:val="000000"/>
                </w:rPr>
                <w:delText>Tachograph</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AAA195E" w14:textId="27875589" w:rsidR="00F92CBE" w:rsidRPr="0090302E" w:rsidDel="00F25EFF" w:rsidRDefault="00F92CBE" w:rsidP="0090302E">
            <w:pPr>
              <w:spacing w:after="0" w:line="240" w:lineRule="auto"/>
              <w:jc w:val="center"/>
              <w:rPr>
                <w:del w:id="1934" w:author="Ben Gardiner" w:date="2022-05-09T12:50:00Z"/>
                <w:rFonts w:ascii="Calibri" w:eastAsia="Times New Roman" w:hAnsi="Calibri" w:cs="Calibri"/>
                <w:b/>
                <w:bCs/>
                <w:color w:val="000000"/>
                <w:sz w:val="24"/>
                <w:szCs w:val="24"/>
              </w:rPr>
            </w:pPr>
            <w:del w:id="1935"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3A9BCFF0" w14:textId="47291DCD" w:rsidR="00F92CBE" w:rsidRPr="0090302E" w:rsidDel="00F25EFF" w:rsidRDefault="00F92CBE" w:rsidP="0090302E">
            <w:pPr>
              <w:spacing w:after="0" w:line="240" w:lineRule="auto"/>
              <w:rPr>
                <w:del w:id="1936" w:author="Ben Gardiner" w:date="2022-05-09T12:50:00Z"/>
                <w:rFonts w:ascii="Calibri" w:eastAsia="Times New Roman" w:hAnsi="Calibri" w:cs="Calibri"/>
                <w:color w:val="000000"/>
              </w:rPr>
            </w:pPr>
            <w:del w:id="1937"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199B5578" w14:textId="1D5BA6AB" w:rsidTr="00524A01">
        <w:trPr>
          <w:trHeight w:val="864"/>
          <w:del w:id="193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90965EE" w14:textId="183EE13F" w:rsidR="00F92CBE" w:rsidRPr="0090302E" w:rsidDel="00F25EFF" w:rsidRDefault="00F92CBE" w:rsidP="0090302E">
            <w:pPr>
              <w:spacing w:after="0" w:line="240" w:lineRule="auto"/>
              <w:rPr>
                <w:del w:id="1939" w:author="Ben Gardiner" w:date="2022-05-09T12:50:00Z"/>
                <w:rFonts w:ascii="Calibri" w:eastAsia="Times New Roman" w:hAnsi="Calibri" w:cs="Calibri"/>
                <w:color w:val="000000"/>
              </w:rPr>
            </w:pPr>
            <w:del w:id="1940" w:author="Ben Gardiner" w:date="2022-05-09T12:50:00Z">
              <w:r w:rsidRPr="0090302E" w:rsidDel="00F25EFF">
                <w:rPr>
                  <w:rFonts w:ascii="Calibri" w:eastAsia="Times New Roman" w:hAnsi="Calibri" w:cs="Calibri"/>
                  <w:color w:val="000000"/>
                </w:rPr>
                <w:delText>User Interface System</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8982CFC" w14:textId="10D3F4A2" w:rsidR="00F92CBE" w:rsidRPr="0090302E" w:rsidDel="00F25EFF" w:rsidRDefault="00F92CBE" w:rsidP="0090302E">
            <w:pPr>
              <w:spacing w:after="0" w:line="240" w:lineRule="auto"/>
              <w:jc w:val="center"/>
              <w:rPr>
                <w:del w:id="1941" w:author="Ben Gardiner" w:date="2022-05-09T12:50:00Z"/>
                <w:rFonts w:ascii="Calibri" w:eastAsia="Times New Roman" w:hAnsi="Calibri" w:cs="Calibri"/>
                <w:b/>
                <w:bCs/>
                <w:color w:val="000000"/>
                <w:sz w:val="24"/>
                <w:szCs w:val="24"/>
              </w:rPr>
            </w:pPr>
            <w:del w:id="1942"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41028B00" w14:textId="313019D4" w:rsidR="00F92CBE" w:rsidRPr="0090302E" w:rsidDel="00F25EFF" w:rsidRDefault="00F92CBE" w:rsidP="0090302E">
            <w:pPr>
              <w:spacing w:after="0" w:line="240" w:lineRule="auto"/>
              <w:rPr>
                <w:del w:id="1943" w:author="Ben Gardiner" w:date="2022-05-09T12:50:00Z"/>
                <w:rFonts w:ascii="Calibri" w:eastAsia="Times New Roman" w:hAnsi="Calibri" w:cs="Calibri"/>
                <w:color w:val="000000"/>
              </w:rPr>
            </w:pPr>
            <w:del w:id="1944"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0D007BA0" w14:textId="10BF8C9C" w:rsidTr="00524A01">
        <w:trPr>
          <w:trHeight w:val="864"/>
          <w:del w:id="194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72AA798" w14:textId="3D99A611" w:rsidR="00F92CBE" w:rsidRPr="0090302E" w:rsidDel="00F25EFF" w:rsidRDefault="00F92CBE" w:rsidP="0090302E">
            <w:pPr>
              <w:spacing w:after="0" w:line="240" w:lineRule="auto"/>
              <w:rPr>
                <w:del w:id="1946" w:author="Ben Gardiner" w:date="2022-05-09T12:50:00Z"/>
                <w:rFonts w:ascii="Calibri" w:eastAsia="Times New Roman" w:hAnsi="Calibri" w:cs="Calibri"/>
                <w:color w:val="000000"/>
              </w:rPr>
            </w:pPr>
            <w:del w:id="1947" w:author="Ben Gardiner" w:date="2022-05-09T12:50:00Z">
              <w:r w:rsidRPr="0090302E" w:rsidDel="00F25EFF">
                <w:rPr>
                  <w:rFonts w:ascii="Calibri" w:eastAsia="Times New Roman" w:hAnsi="Calibri" w:cs="Calibri"/>
                  <w:color w:val="000000"/>
                </w:rPr>
                <w:delText>Virtual Terminal</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A6C6B9A" w14:textId="5FDB308C" w:rsidR="00F92CBE" w:rsidRPr="0090302E" w:rsidDel="00F25EFF" w:rsidRDefault="00F92CBE" w:rsidP="0090302E">
            <w:pPr>
              <w:spacing w:after="0" w:line="240" w:lineRule="auto"/>
              <w:jc w:val="center"/>
              <w:rPr>
                <w:del w:id="1948" w:author="Ben Gardiner" w:date="2022-05-09T12:50:00Z"/>
                <w:rFonts w:ascii="Calibri" w:eastAsia="Times New Roman" w:hAnsi="Calibri" w:cs="Calibri"/>
                <w:b/>
                <w:bCs/>
                <w:color w:val="000000"/>
                <w:sz w:val="24"/>
                <w:szCs w:val="24"/>
              </w:rPr>
            </w:pPr>
            <w:del w:id="1949"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6C68D6AC" w14:textId="74AFA0FA" w:rsidR="00F92CBE" w:rsidRPr="0090302E" w:rsidDel="00F25EFF" w:rsidRDefault="00F92CBE" w:rsidP="0090302E">
            <w:pPr>
              <w:spacing w:after="0" w:line="240" w:lineRule="auto"/>
              <w:rPr>
                <w:del w:id="1950" w:author="Ben Gardiner" w:date="2022-05-09T12:50:00Z"/>
                <w:rFonts w:ascii="Calibri" w:eastAsia="Times New Roman" w:hAnsi="Calibri" w:cs="Calibri"/>
                <w:color w:val="000000"/>
              </w:rPr>
            </w:pPr>
            <w:del w:id="1951" w:author="Ben Gardiner" w:date="2022-05-09T12:50:00Z">
              <w:r w:rsidRPr="0090302E" w:rsidDel="00F25EFF">
                <w:rPr>
                  <w:rFonts w:ascii="Calibri" w:eastAsia="Times New Roman" w:hAnsi="Calibri" w:cs="Calibri"/>
                  <w:color w:val="000000"/>
                </w:rPr>
                <w:delText>no responses / not common component</w:delText>
              </w:r>
            </w:del>
          </w:p>
        </w:tc>
      </w:tr>
      <w:tr w:rsidR="00F92CBE" w:rsidRPr="0090302E" w:rsidDel="00F25EFF" w14:paraId="45B64724" w14:textId="10BF86BD" w:rsidTr="00524A01">
        <w:trPr>
          <w:trHeight w:val="864"/>
          <w:del w:id="195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6935568" w14:textId="5A000FC8" w:rsidR="00F92CBE" w:rsidRPr="0090302E" w:rsidDel="00F25EFF" w:rsidRDefault="00F92CBE" w:rsidP="0090302E">
            <w:pPr>
              <w:spacing w:after="0" w:line="240" w:lineRule="auto"/>
              <w:rPr>
                <w:del w:id="1953" w:author="Ben Gardiner" w:date="2022-05-09T12:50:00Z"/>
                <w:rFonts w:ascii="Calibri" w:eastAsia="Times New Roman" w:hAnsi="Calibri" w:cs="Calibri"/>
                <w:color w:val="000000"/>
              </w:rPr>
            </w:pPr>
            <w:del w:id="1954" w:author="Ben Gardiner" w:date="2022-05-09T12:50:00Z">
              <w:r w:rsidRPr="0090302E" w:rsidDel="00F25EFF">
                <w:rPr>
                  <w:rFonts w:ascii="Calibri" w:eastAsia="Times New Roman" w:hAnsi="Calibri" w:cs="Calibri"/>
                  <w:color w:val="000000"/>
                </w:rPr>
                <w:delText>Interior Cameras</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3D405E08" w14:textId="3CED144E" w:rsidR="00F92CBE" w:rsidRPr="0090302E" w:rsidDel="00F25EFF" w:rsidRDefault="00F92CBE" w:rsidP="0090302E">
            <w:pPr>
              <w:spacing w:after="0" w:line="240" w:lineRule="auto"/>
              <w:jc w:val="center"/>
              <w:rPr>
                <w:del w:id="1955" w:author="Ben Gardiner" w:date="2022-05-09T12:50:00Z"/>
                <w:rFonts w:ascii="Calibri" w:eastAsia="Times New Roman" w:hAnsi="Calibri" w:cs="Calibri"/>
                <w:b/>
                <w:bCs/>
                <w:color w:val="000000"/>
                <w:sz w:val="24"/>
                <w:szCs w:val="24"/>
              </w:rPr>
            </w:pPr>
            <w:del w:id="1956"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9643E48" w14:textId="6317525C" w:rsidR="00F92CBE" w:rsidRPr="0090302E" w:rsidDel="00F25EFF" w:rsidRDefault="00F92CBE" w:rsidP="0090302E">
            <w:pPr>
              <w:spacing w:after="0" w:line="240" w:lineRule="auto"/>
              <w:rPr>
                <w:del w:id="1957" w:author="Ben Gardiner" w:date="2022-05-09T12:50:00Z"/>
                <w:rFonts w:ascii="Calibri" w:eastAsia="Times New Roman" w:hAnsi="Calibri" w:cs="Calibri"/>
                <w:color w:val="000000"/>
              </w:rPr>
            </w:pPr>
            <w:del w:id="1958" w:author="Ben Gardiner" w:date="2022-05-09T12:50:00Z">
              <w:r w:rsidRPr="0090302E" w:rsidDel="00F25EFF">
                <w:rPr>
                  <w:rFonts w:ascii="Calibri" w:eastAsia="Times New Roman" w:hAnsi="Calibri" w:cs="Calibri"/>
                  <w:color w:val="000000"/>
                </w:rPr>
                <w:delText>no responses / not common component</w:delText>
              </w:r>
            </w:del>
          </w:p>
        </w:tc>
      </w:tr>
    </w:tbl>
    <w:p w14:paraId="191BC55E" w14:textId="3684CFB3" w:rsidR="0090302E" w:rsidDel="00F25EFF" w:rsidRDefault="0090302E">
      <w:pPr>
        <w:shd w:val="clear" w:color="auto" w:fill="FFFFFF"/>
        <w:spacing w:before="100" w:beforeAutospacing="1" w:after="100" w:afterAutospacing="1" w:line="240" w:lineRule="auto"/>
        <w:rPr>
          <w:del w:id="1959" w:author="Ben Gardiner" w:date="2022-05-09T12:50:00Z"/>
          <w:rFonts w:eastAsia="Times New Roman" w:cstheme="minorHAnsi"/>
          <w:color w:val="2E3338"/>
        </w:rPr>
        <w:pPrChange w:id="1960" w:author="Ben Gardiner" w:date="2022-05-09T12:50:00Z">
          <w:pPr>
            <w:shd w:val="clear" w:color="auto" w:fill="FFFFFF"/>
            <w:spacing w:before="100" w:beforeAutospacing="1" w:after="100" w:afterAutospacing="1" w:line="240" w:lineRule="auto"/>
            <w:ind w:left="720"/>
          </w:pPr>
        </w:pPrChange>
      </w:pPr>
    </w:p>
    <w:p w14:paraId="54A0C24E" w14:textId="46F37D08" w:rsidR="000020FE" w:rsidRDefault="0095248C" w:rsidP="00B32586">
      <w:pPr>
        <w:shd w:val="clear" w:color="auto" w:fill="FFFFFF"/>
        <w:spacing w:before="100" w:beforeAutospacing="1" w:after="100" w:afterAutospacing="1" w:line="240" w:lineRule="auto"/>
        <w:ind w:left="720"/>
        <w:rPr>
          <w:ins w:id="1961" w:author="Ben Gardiner" w:date="2022-05-09T12:53:00Z"/>
          <w:rFonts w:eastAsia="Times New Roman" w:cstheme="minorHAnsi"/>
          <w:color w:val="2E3338"/>
        </w:rPr>
      </w:pPr>
      <w:r w:rsidRPr="00AC7E0A">
        <w:rPr>
          <w:rFonts w:eastAsia="Times New Roman" w:cstheme="minorHAnsi"/>
          <w:color w:val="2E3338"/>
        </w:rPr>
        <w:t>INSTRUMENTS &amp; CONTROLS</w:t>
      </w:r>
    </w:p>
    <w:tbl>
      <w:tblPr>
        <w:tblW w:w="9020" w:type="dxa"/>
        <w:tblLook w:val="04A0" w:firstRow="1" w:lastRow="0" w:firstColumn="1" w:lastColumn="0" w:noHBand="0" w:noVBand="1"/>
      </w:tblPr>
      <w:tblGrid>
        <w:gridCol w:w="5740"/>
        <w:gridCol w:w="1240"/>
        <w:gridCol w:w="2040"/>
      </w:tblGrid>
      <w:tr w:rsidR="00932E50" w:rsidRPr="00932E50" w14:paraId="1691BD81" w14:textId="77777777" w:rsidTr="00932E50">
        <w:trPr>
          <w:trHeight w:val="1003"/>
          <w:ins w:id="1962"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919BA0" w14:textId="77777777" w:rsidR="00932E50" w:rsidRPr="00932E50" w:rsidRDefault="00932E50" w:rsidP="00932E50">
            <w:pPr>
              <w:spacing w:after="0" w:line="240" w:lineRule="auto"/>
              <w:rPr>
                <w:ins w:id="1963" w:author="Ben Gardiner" w:date="2022-05-09T12:53:00Z"/>
                <w:rFonts w:ascii="Calibri" w:eastAsia="Times New Roman" w:hAnsi="Calibri" w:cs="Calibri"/>
                <w:color w:val="000000"/>
              </w:rPr>
            </w:pPr>
            <w:ins w:id="1964" w:author="Ben Gardiner" w:date="2022-05-09T12:53:00Z">
              <w:r w:rsidRPr="00932E50">
                <w:rPr>
                  <w:rFonts w:ascii="Calibri" w:eastAsia="Times New Roman" w:hAnsi="Calibri" w:cs="Calibri"/>
                  <w:color w:val="000000"/>
                </w:rPr>
                <w:t>ADAS Adaptive Cruise Control (aka Bendix Fusion) (J1939 SA 42)</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380C3240" w14:textId="77777777" w:rsidR="00932E50" w:rsidRPr="00932E50" w:rsidRDefault="00932E50" w:rsidP="00932E50">
            <w:pPr>
              <w:spacing w:after="0" w:line="240" w:lineRule="auto"/>
              <w:jc w:val="center"/>
              <w:rPr>
                <w:ins w:id="1965" w:author="Ben Gardiner" w:date="2022-05-09T12:53:00Z"/>
                <w:rFonts w:ascii="Calibri" w:eastAsia="Times New Roman" w:hAnsi="Calibri" w:cs="Calibri"/>
                <w:b/>
                <w:bCs/>
                <w:color w:val="000000"/>
                <w:sz w:val="24"/>
                <w:szCs w:val="24"/>
              </w:rPr>
            </w:pPr>
            <w:ins w:id="1966" w:author="Ben Gardiner" w:date="2022-05-09T12:53:00Z">
              <w:r w:rsidRPr="00932E5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46F09505" w14:textId="77777777" w:rsidR="00932E50" w:rsidRPr="00932E50" w:rsidRDefault="00932E50" w:rsidP="00932E50">
            <w:pPr>
              <w:spacing w:after="0" w:line="240" w:lineRule="auto"/>
              <w:rPr>
                <w:ins w:id="1967" w:author="Ben Gardiner" w:date="2022-05-09T12:53:00Z"/>
                <w:rFonts w:ascii="Calibri" w:eastAsia="Times New Roman" w:hAnsi="Calibri" w:cs="Calibri"/>
                <w:color w:val="000000"/>
              </w:rPr>
            </w:pPr>
            <w:ins w:id="1968" w:author="Ben Gardiner" w:date="2022-05-09T12:53:00Z">
              <w:r w:rsidRPr="00932E50">
                <w:rPr>
                  <w:rFonts w:ascii="Calibri" w:eastAsia="Times New Roman" w:hAnsi="Calibri" w:cs="Calibri"/>
                  <w:color w:val="000000"/>
                </w:rPr>
                <w:t>large scope change risk</w:t>
              </w:r>
            </w:ins>
          </w:p>
        </w:tc>
      </w:tr>
      <w:tr w:rsidR="00932E50" w:rsidRPr="00932E50" w14:paraId="144A21C0" w14:textId="77777777" w:rsidTr="00932E50">
        <w:trPr>
          <w:trHeight w:val="1003"/>
          <w:ins w:id="1969"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01FCBC9" w14:textId="77777777" w:rsidR="00932E50" w:rsidRPr="00932E50" w:rsidRDefault="00932E50" w:rsidP="00932E50">
            <w:pPr>
              <w:spacing w:after="0" w:line="240" w:lineRule="auto"/>
              <w:rPr>
                <w:ins w:id="1970" w:author="Ben Gardiner" w:date="2022-05-09T12:53:00Z"/>
                <w:rFonts w:ascii="Calibri" w:eastAsia="Times New Roman" w:hAnsi="Calibri" w:cs="Calibri"/>
                <w:color w:val="000000"/>
              </w:rPr>
            </w:pPr>
            <w:ins w:id="1971" w:author="Ben Gardiner" w:date="2022-05-09T12:53:00Z">
              <w:r w:rsidRPr="00932E50">
                <w:rPr>
                  <w:rFonts w:ascii="Calibri" w:eastAsia="Times New Roman" w:hAnsi="Calibri" w:cs="Calibri"/>
                  <w:color w:val="000000"/>
                </w:rPr>
                <w:t>Ammeter (J1939 SA 23, 39)</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0ED9DAA1" w14:textId="77777777" w:rsidR="00932E50" w:rsidRPr="00932E50" w:rsidRDefault="00932E50" w:rsidP="00932E50">
            <w:pPr>
              <w:spacing w:after="0" w:line="240" w:lineRule="auto"/>
              <w:jc w:val="center"/>
              <w:rPr>
                <w:ins w:id="1972" w:author="Ben Gardiner" w:date="2022-05-09T12:53:00Z"/>
                <w:rFonts w:ascii="Calibri" w:eastAsia="Times New Roman" w:hAnsi="Calibri" w:cs="Calibri"/>
                <w:b/>
                <w:bCs/>
                <w:color w:val="000000"/>
                <w:sz w:val="24"/>
                <w:szCs w:val="24"/>
              </w:rPr>
            </w:pPr>
            <w:ins w:id="1973" w:author="Ben Gardiner" w:date="2022-05-09T12:53:00Z">
              <w:r w:rsidRPr="00932E5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56A508A9" w14:textId="77777777" w:rsidR="00932E50" w:rsidRPr="00932E50" w:rsidRDefault="00932E50" w:rsidP="00932E50">
            <w:pPr>
              <w:spacing w:after="0" w:line="240" w:lineRule="auto"/>
              <w:rPr>
                <w:ins w:id="1974" w:author="Ben Gardiner" w:date="2022-05-09T12:53:00Z"/>
                <w:rFonts w:ascii="Calibri" w:eastAsia="Times New Roman" w:hAnsi="Calibri" w:cs="Calibri"/>
                <w:color w:val="000000"/>
              </w:rPr>
            </w:pPr>
            <w:ins w:id="1975" w:author="Ben Gardiner" w:date="2022-05-09T12:53:00Z">
              <w:r w:rsidRPr="00932E50">
                <w:rPr>
                  <w:rFonts w:ascii="Calibri" w:eastAsia="Times New Roman" w:hAnsi="Calibri" w:cs="Calibri"/>
                  <w:color w:val="000000"/>
                </w:rPr>
                <w:t>large scope change risk</w:t>
              </w:r>
            </w:ins>
          </w:p>
        </w:tc>
      </w:tr>
      <w:tr w:rsidR="00932E50" w:rsidRPr="00932E50" w14:paraId="37C7474E" w14:textId="77777777" w:rsidTr="00932E50">
        <w:trPr>
          <w:trHeight w:val="1530"/>
          <w:ins w:id="1976"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AFD7ADE" w14:textId="77777777" w:rsidR="00932E50" w:rsidRPr="00932E50" w:rsidRDefault="00932E50" w:rsidP="00932E50">
            <w:pPr>
              <w:spacing w:after="0" w:line="240" w:lineRule="auto"/>
              <w:rPr>
                <w:ins w:id="1977" w:author="Ben Gardiner" w:date="2022-05-09T12:53:00Z"/>
                <w:rFonts w:ascii="Calibri" w:eastAsia="Times New Roman" w:hAnsi="Calibri" w:cs="Calibri"/>
                <w:color w:val="000000"/>
              </w:rPr>
            </w:pPr>
            <w:ins w:id="1978" w:author="Ben Gardiner" w:date="2022-05-09T12:53:00Z">
              <w:r w:rsidRPr="00932E50">
                <w:rPr>
                  <w:rFonts w:ascii="Calibri" w:eastAsia="Times New Roman" w:hAnsi="Calibri" w:cs="Calibri"/>
                  <w:color w:val="000000"/>
                </w:rPr>
                <w:t>Headway Controller (J1939 SA 42)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695F98B9" w14:textId="77777777" w:rsidR="00932E50" w:rsidRPr="00932E50" w:rsidRDefault="00932E50" w:rsidP="00932E50">
            <w:pPr>
              <w:spacing w:after="0" w:line="240" w:lineRule="auto"/>
              <w:jc w:val="center"/>
              <w:rPr>
                <w:ins w:id="1979" w:author="Ben Gardiner" w:date="2022-05-09T12:53:00Z"/>
                <w:rFonts w:ascii="Calibri" w:eastAsia="Times New Roman" w:hAnsi="Calibri" w:cs="Calibri"/>
                <w:b/>
                <w:bCs/>
                <w:color w:val="000000"/>
                <w:sz w:val="24"/>
                <w:szCs w:val="24"/>
              </w:rPr>
            </w:pPr>
            <w:ins w:id="1980" w:author="Ben Gardiner" w:date="2022-05-09T12:53:00Z">
              <w:r w:rsidRPr="00932E50">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372D7A3" w14:textId="77777777" w:rsidR="00932E50" w:rsidRPr="00932E50" w:rsidRDefault="00932E50" w:rsidP="00932E50">
            <w:pPr>
              <w:spacing w:after="0" w:line="240" w:lineRule="auto"/>
              <w:rPr>
                <w:ins w:id="1981" w:author="Ben Gardiner" w:date="2022-05-09T12:53:00Z"/>
                <w:rFonts w:ascii="Calibri" w:eastAsia="Times New Roman" w:hAnsi="Calibri" w:cs="Calibri"/>
                <w:color w:val="000000"/>
              </w:rPr>
            </w:pPr>
            <w:ins w:id="1982" w:author="Ben Gardiner" w:date="2022-05-09T12:53:00Z">
              <w:r w:rsidRPr="00932E50">
                <w:rPr>
                  <w:rFonts w:ascii="Calibri" w:eastAsia="Times New Roman" w:hAnsi="Calibri" w:cs="Calibri"/>
                  <w:color w:val="000000"/>
                </w:rPr>
                <w:t>medium safety risk</w:t>
              </w:r>
            </w:ins>
          </w:p>
        </w:tc>
      </w:tr>
      <w:tr w:rsidR="00932E50" w:rsidRPr="00932E50" w14:paraId="3D02A779" w14:textId="77777777" w:rsidTr="00932E50">
        <w:trPr>
          <w:trHeight w:val="1003"/>
          <w:ins w:id="1983"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30752ED" w14:textId="77777777" w:rsidR="00932E50" w:rsidRPr="00932E50" w:rsidRDefault="00932E50" w:rsidP="00932E50">
            <w:pPr>
              <w:spacing w:after="0" w:line="240" w:lineRule="auto"/>
              <w:rPr>
                <w:ins w:id="1984" w:author="Ben Gardiner" w:date="2022-05-09T12:53:00Z"/>
                <w:rFonts w:ascii="Calibri" w:eastAsia="Times New Roman" w:hAnsi="Calibri" w:cs="Calibri"/>
                <w:color w:val="000000"/>
              </w:rPr>
            </w:pPr>
            <w:ins w:id="1985" w:author="Ben Gardiner" w:date="2022-05-09T12:53:00Z">
              <w:r w:rsidRPr="00932E50">
                <w:rPr>
                  <w:rFonts w:ascii="Calibri" w:eastAsia="Times New Roman" w:hAnsi="Calibri" w:cs="Calibri"/>
                  <w:color w:val="000000"/>
                </w:rPr>
                <w:t>Instrument Cluster #1 (aka Gauges) (J1939 SA 23)</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7B0534E5" w14:textId="77777777" w:rsidR="00932E50" w:rsidRPr="00932E50" w:rsidRDefault="00932E50" w:rsidP="00932E50">
            <w:pPr>
              <w:spacing w:after="0" w:line="240" w:lineRule="auto"/>
              <w:jc w:val="center"/>
              <w:rPr>
                <w:ins w:id="1986" w:author="Ben Gardiner" w:date="2022-05-09T12:53:00Z"/>
                <w:rFonts w:ascii="Calibri" w:eastAsia="Times New Roman" w:hAnsi="Calibri" w:cs="Calibri"/>
                <w:b/>
                <w:bCs/>
                <w:color w:val="000000"/>
                <w:sz w:val="24"/>
                <w:szCs w:val="24"/>
              </w:rPr>
            </w:pPr>
            <w:ins w:id="1987" w:author="Ben Gardiner" w:date="2022-05-09T12:53:00Z">
              <w:r w:rsidRPr="00932E50">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11CB3D7D" w14:textId="77777777" w:rsidR="00932E50" w:rsidRPr="00932E50" w:rsidRDefault="00932E50" w:rsidP="00932E50">
            <w:pPr>
              <w:spacing w:after="0" w:line="240" w:lineRule="auto"/>
              <w:rPr>
                <w:ins w:id="1988" w:author="Ben Gardiner" w:date="2022-05-09T12:53:00Z"/>
                <w:rFonts w:ascii="Calibri" w:eastAsia="Times New Roman" w:hAnsi="Calibri" w:cs="Calibri"/>
                <w:color w:val="000000"/>
              </w:rPr>
            </w:pPr>
            <w:ins w:id="1989" w:author="Ben Gardiner" w:date="2022-05-09T12:53:00Z">
              <w:r w:rsidRPr="00932E50">
                <w:rPr>
                  <w:rFonts w:ascii="Calibri" w:eastAsia="Times New Roman" w:hAnsi="Calibri" w:cs="Calibri"/>
                  <w:color w:val="000000"/>
                </w:rPr>
                <w:t>medium scope change risk</w:t>
              </w:r>
            </w:ins>
          </w:p>
        </w:tc>
      </w:tr>
      <w:tr w:rsidR="00932E50" w:rsidRPr="00932E50" w14:paraId="131DA0C7" w14:textId="77777777" w:rsidTr="00932E50">
        <w:trPr>
          <w:trHeight w:val="1003"/>
          <w:ins w:id="1990"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9DF963D" w14:textId="77777777" w:rsidR="00932E50" w:rsidRPr="00932E50" w:rsidRDefault="00932E50" w:rsidP="00932E50">
            <w:pPr>
              <w:spacing w:after="0" w:line="240" w:lineRule="auto"/>
              <w:rPr>
                <w:ins w:id="1991" w:author="Ben Gardiner" w:date="2022-05-09T12:53:00Z"/>
                <w:rFonts w:ascii="Calibri" w:eastAsia="Times New Roman" w:hAnsi="Calibri" w:cs="Calibri"/>
                <w:color w:val="000000"/>
              </w:rPr>
            </w:pPr>
            <w:ins w:id="1992" w:author="Ben Gardiner" w:date="2022-05-09T12:53:00Z">
              <w:r w:rsidRPr="00932E50">
                <w:rPr>
                  <w:rFonts w:ascii="Calibri" w:eastAsia="Times New Roman" w:hAnsi="Calibri" w:cs="Calibri"/>
                  <w:color w:val="000000"/>
                </w:rPr>
                <w:t>Engine Display</w:t>
              </w:r>
            </w:ins>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1936E5E" w14:textId="77777777" w:rsidR="00932E50" w:rsidRPr="00932E50" w:rsidRDefault="00932E50" w:rsidP="00932E50">
            <w:pPr>
              <w:spacing w:after="0" w:line="240" w:lineRule="auto"/>
              <w:jc w:val="center"/>
              <w:rPr>
                <w:ins w:id="1993" w:author="Ben Gardiner" w:date="2022-05-09T12:53:00Z"/>
                <w:rFonts w:ascii="Calibri" w:eastAsia="Times New Roman" w:hAnsi="Calibri" w:cs="Calibri"/>
                <w:b/>
                <w:bCs/>
                <w:color w:val="000000"/>
                <w:sz w:val="24"/>
                <w:szCs w:val="24"/>
              </w:rPr>
            </w:pPr>
            <w:ins w:id="1994" w:author="Ben Gardiner" w:date="2022-05-09T12:53:00Z">
              <w:r w:rsidRPr="00932E50">
                <w:rPr>
                  <w:rFonts w:ascii="Calibri" w:eastAsia="Times New Roman" w:hAnsi="Calibri" w:cs="Calibri"/>
                  <w:b/>
                  <w:bCs/>
                  <w:color w:val="000000"/>
                  <w:sz w:val="24"/>
                  <w:szCs w:val="24"/>
                </w:rPr>
                <w:t>5</w:t>
              </w:r>
            </w:ins>
          </w:p>
        </w:tc>
        <w:tc>
          <w:tcPr>
            <w:tcW w:w="2040" w:type="dxa"/>
            <w:tcBorders>
              <w:top w:val="single" w:sz="4" w:space="0" w:color="000000"/>
              <w:left w:val="nil"/>
              <w:bottom w:val="nil"/>
              <w:right w:val="single" w:sz="12" w:space="0" w:color="auto"/>
            </w:tcBorders>
            <w:shd w:val="clear" w:color="000000" w:fill="FFFFFF"/>
            <w:vAlign w:val="bottom"/>
            <w:hideMark/>
          </w:tcPr>
          <w:p w14:paraId="0FFDB536" w14:textId="77777777" w:rsidR="00932E50" w:rsidRPr="00932E50" w:rsidRDefault="00932E50" w:rsidP="00932E50">
            <w:pPr>
              <w:spacing w:after="0" w:line="240" w:lineRule="auto"/>
              <w:rPr>
                <w:ins w:id="1995" w:author="Ben Gardiner" w:date="2022-05-09T12:53:00Z"/>
                <w:rFonts w:ascii="Calibri" w:eastAsia="Times New Roman" w:hAnsi="Calibri" w:cs="Calibri"/>
                <w:color w:val="000000"/>
              </w:rPr>
            </w:pPr>
            <w:ins w:id="1996" w:author="Ben Gardiner" w:date="2022-05-09T12:53:00Z">
              <w:r w:rsidRPr="00932E50">
                <w:rPr>
                  <w:rFonts w:ascii="Calibri" w:eastAsia="Times New Roman" w:hAnsi="Calibri" w:cs="Calibri"/>
                  <w:color w:val="000000"/>
                </w:rPr>
                <w:t>low total risk</w:t>
              </w:r>
            </w:ins>
          </w:p>
        </w:tc>
      </w:tr>
      <w:tr w:rsidR="00932E50" w:rsidRPr="00932E50" w14:paraId="4D7FEF11" w14:textId="77777777" w:rsidTr="00932E50">
        <w:trPr>
          <w:trHeight w:val="1003"/>
          <w:ins w:id="1997"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2ADAE32" w14:textId="77777777" w:rsidR="00932E50" w:rsidRPr="00932E50" w:rsidRDefault="00932E50" w:rsidP="00932E50">
            <w:pPr>
              <w:spacing w:after="0" w:line="240" w:lineRule="auto"/>
              <w:rPr>
                <w:ins w:id="1998" w:author="Ben Gardiner" w:date="2022-05-09T12:53:00Z"/>
                <w:rFonts w:ascii="Calibri" w:eastAsia="Times New Roman" w:hAnsi="Calibri" w:cs="Calibri"/>
                <w:color w:val="000000"/>
              </w:rPr>
            </w:pPr>
            <w:ins w:id="1999" w:author="Ben Gardiner" w:date="2022-05-09T12:53:00Z">
              <w:r w:rsidRPr="00932E50">
                <w:rPr>
                  <w:rFonts w:ascii="Calibri" w:eastAsia="Times New Roman" w:hAnsi="Calibri" w:cs="Calibri"/>
                  <w:color w:val="000000"/>
                </w:rPr>
                <w:t>Pyrometer</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0C00A9B1" w14:textId="77777777" w:rsidR="00932E50" w:rsidRPr="00932E50" w:rsidRDefault="00932E50" w:rsidP="00932E50">
            <w:pPr>
              <w:spacing w:after="0" w:line="240" w:lineRule="auto"/>
              <w:jc w:val="center"/>
              <w:rPr>
                <w:ins w:id="2000" w:author="Ben Gardiner" w:date="2022-05-09T12:53:00Z"/>
                <w:rFonts w:ascii="Calibri" w:eastAsia="Times New Roman" w:hAnsi="Calibri" w:cs="Calibri"/>
                <w:b/>
                <w:bCs/>
                <w:color w:val="000000"/>
                <w:sz w:val="24"/>
                <w:szCs w:val="24"/>
              </w:rPr>
            </w:pPr>
            <w:ins w:id="2001" w:author="Ben Gardiner" w:date="2022-05-09T12:53:00Z">
              <w:r w:rsidRPr="00932E50">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107AAE5D" w14:textId="77777777" w:rsidR="00932E50" w:rsidRPr="00932E50" w:rsidRDefault="00932E50" w:rsidP="00932E50">
            <w:pPr>
              <w:spacing w:after="0" w:line="240" w:lineRule="auto"/>
              <w:rPr>
                <w:ins w:id="2002" w:author="Ben Gardiner" w:date="2022-05-09T12:53:00Z"/>
                <w:rFonts w:ascii="Calibri" w:eastAsia="Times New Roman" w:hAnsi="Calibri" w:cs="Calibri"/>
                <w:color w:val="000000"/>
              </w:rPr>
            </w:pPr>
            <w:ins w:id="2003" w:author="Ben Gardiner" w:date="2022-05-09T12:53:00Z">
              <w:r w:rsidRPr="00932E50">
                <w:rPr>
                  <w:rFonts w:ascii="Calibri" w:eastAsia="Times New Roman" w:hAnsi="Calibri" w:cs="Calibri"/>
                  <w:color w:val="000000"/>
                </w:rPr>
                <w:t>low total risk</w:t>
              </w:r>
            </w:ins>
          </w:p>
        </w:tc>
      </w:tr>
      <w:tr w:rsidR="00932E50" w:rsidRPr="00932E50" w14:paraId="70D373C6" w14:textId="77777777" w:rsidTr="00932E50">
        <w:trPr>
          <w:trHeight w:val="1003"/>
          <w:ins w:id="2004"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032B61" w14:textId="77777777" w:rsidR="00932E50" w:rsidRPr="00932E50" w:rsidRDefault="00932E50" w:rsidP="00932E50">
            <w:pPr>
              <w:spacing w:after="0" w:line="240" w:lineRule="auto"/>
              <w:rPr>
                <w:ins w:id="2005" w:author="Ben Gardiner" w:date="2022-05-09T12:53:00Z"/>
                <w:rFonts w:ascii="Calibri" w:eastAsia="Times New Roman" w:hAnsi="Calibri" w:cs="Calibri"/>
                <w:color w:val="000000"/>
              </w:rPr>
            </w:pPr>
            <w:ins w:id="2006" w:author="Ben Gardiner" w:date="2022-05-09T12:53:00Z">
              <w:r w:rsidRPr="00932E50">
                <w:rPr>
                  <w:rFonts w:ascii="Calibri" w:eastAsia="Times New Roman" w:hAnsi="Calibri" w:cs="Calibri"/>
                  <w:color w:val="000000"/>
                </w:rPr>
                <w:t>Instrument Cluster #2 (aka Auxiliary Gauges)</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54A3F7A9" w14:textId="77777777" w:rsidR="00932E50" w:rsidRPr="00932E50" w:rsidRDefault="00932E50" w:rsidP="00932E50">
            <w:pPr>
              <w:spacing w:after="0" w:line="240" w:lineRule="auto"/>
              <w:jc w:val="center"/>
              <w:rPr>
                <w:ins w:id="2007" w:author="Ben Gardiner" w:date="2022-05-09T12:53:00Z"/>
                <w:rFonts w:ascii="Calibri" w:eastAsia="Times New Roman" w:hAnsi="Calibri" w:cs="Calibri"/>
                <w:b/>
                <w:bCs/>
                <w:color w:val="000000"/>
                <w:sz w:val="24"/>
                <w:szCs w:val="24"/>
              </w:rPr>
            </w:pPr>
            <w:ins w:id="2008" w:author="Ben Gardiner" w:date="2022-05-09T12:53:00Z">
              <w:r w:rsidRPr="00932E50">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3160FCEA" w14:textId="77777777" w:rsidR="00932E50" w:rsidRPr="00932E50" w:rsidRDefault="00932E50" w:rsidP="00932E50">
            <w:pPr>
              <w:spacing w:after="0" w:line="240" w:lineRule="auto"/>
              <w:rPr>
                <w:ins w:id="2009" w:author="Ben Gardiner" w:date="2022-05-09T12:53:00Z"/>
                <w:rFonts w:ascii="Calibri" w:eastAsia="Times New Roman" w:hAnsi="Calibri" w:cs="Calibri"/>
                <w:color w:val="000000"/>
              </w:rPr>
            </w:pPr>
            <w:ins w:id="2010" w:author="Ben Gardiner" w:date="2022-05-09T12:53:00Z">
              <w:r w:rsidRPr="00932E50">
                <w:rPr>
                  <w:rFonts w:ascii="Calibri" w:eastAsia="Times New Roman" w:hAnsi="Calibri" w:cs="Calibri"/>
                  <w:color w:val="000000"/>
                </w:rPr>
                <w:t>no responses / not common component</w:t>
              </w:r>
            </w:ins>
          </w:p>
        </w:tc>
      </w:tr>
      <w:tr w:rsidR="00223CCD" w:rsidRPr="00B32586" w:rsidDel="00F25EFF" w14:paraId="2A17469B" w14:textId="3C07A843" w:rsidTr="00524A01">
        <w:trPr>
          <w:trHeight w:val="864"/>
          <w:del w:id="2011"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0914F25" w14:textId="12E2DA89" w:rsidR="00223CCD" w:rsidRPr="00B32586" w:rsidDel="00F25EFF" w:rsidRDefault="00223CCD" w:rsidP="00B32586">
            <w:pPr>
              <w:spacing w:after="0" w:line="240" w:lineRule="auto"/>
              <w:rPr>
                <w:del w:id="2012" w:author="Ben Gardiner" w:date="2022-05-09T12:50:00Z"/>
                <w:rFonts w:ascii="Calibri" w:eastAsia="Times New Roman" w:hAnsi="Calibri" w:cs="Calibri"/>
                <w:color w:val="000000"/>
              </w:rPr>
            </w:pPr>
            <w:del w:id="2013" w:author="Ben Gardiner" w:date="2022-05-09T12:50:00Z">
              <w:r w:rsidRPr="00B32586" w:rsidDel="00F25EFF">
                <w:rPr>
                  <w:rFonts w:ascii="Calibri" w:eastAsia="Times New Roman" w:hAnsi="Calibri" w:cs="Calibri"/>
                  <w:color w:val="000000"/>
                </w:rPr>
                <w:delText>ADAS Adaptive Cruise Control (aka Bendix Fusion) (J1939 SA 42)</w:delText>
              </w:r>
            </w:del>
          </w:p>
        </w:tc>
        <w:tc>
          <w:tcPr>
            <w:tcW w:w="1240" w:type="dxa"/>
            <w:tcBorders>
              <w:top w:val="single" w:sz="4" w:space="0" w:color="auto"/>
              <w:left w:val="double" w:sz="6" w:space="0" w:color="00B0F0"/>
              <w:bottom w:val="nil"/>
              <w:right w:val="single" w:sz="4" w:space="0" w:color="auto"/>
            </w:tcBorders>
            <w:shd w:val="clear" w:color="000000" w:fill="FCBF7B"/>
            <w:vAlign w:val="center"/>
            <w:hideMark/>
          </w:tcPr>
          <w:p w14:paraId="21960DDE" w14:textId="5C893E12" w:rsidR="00223CCD" w:rsidRPr="00B32586" w:rsidDel="00F25EFF" w:rsidRDefault="00223CCD" w:rsidP="00B32586">
            <w:pPr>
              <w:spacing w:after="0" w:line="240" w:lineRule="auto"/>
              <w:jc w:val="center"/>
              <w:rPr>
                <w:del w:id="2014" w:author="Ben Gardiner" w:date="2022-05-09T12:50:00Z"/>
                <w:rFonts w:ascii="Calibri" w:eastAsia="Times New Roman" w:hAnsi="Calibri" w:cs="Calibri"/>
                <w:b/>
                <w:bCs/>
                <w:color w:val="000000"/>
                <w:sz w:val="24"/>
                <w:szCs w:val="24"/>
              </w:rPr>
            </w:pPr>
            <w:del w:id="2015" w:author="Ben Gardiner" w:date="2022-05-09T12:50:00Z">
              <w:r w:rsidRPr="00B32586" w:rsidDel="00F25EFF">
                <w:rPr>
                  <w:rFonts w:ascii="Calibri" w:eastAsia="Times New Roman" w:hAnsi="Calibri" w:cs="Calibri"/>
                  <w:b/>
                  <w:bCs/>
                  <w:color w:val="000000"/>
                  <w:sz w:val="24"/>
                  <w:szCs w:val="24"/>
                </w:rPr>
                <w:delText>2</w:delText>
              </w:r>
            </w:del>
          </w:p>
        </w:tc>
        <w:tc>
          <w:tcPr>
            <w:tcW w:w="2040" w:type="dxa"/>
            <w:tcBorders>
              <w:top w:val="single" w:sz="4" w:space="0" w:color="auto"/>
              <w:left w:val="nil"/>
              <w:bottom w:val="nil"/>
              <w:right w:val="single" w:sz="4" w:space="0" w:color="auto"/>
            </w:tcBorders>
            <w:shd w:val="clear" w:color="000000" w:fill="FFFFFF"/>
            <w:vAlign w:val="bottom"/>
            <w:hideMark/>
          </w:tcPr>
          <w:p w14:paraId="149EC5CF" w14:textId="7DEB040F" w:rsidR="00223CCD" w:rsidRPr="00B32586" w:rsidDel="00F25EFF" w:rsidRDefault="00223CCD" w:rsidP="00B32586">
            <w:pPr>
              <w:spacing w:after="0" w:line="240" w:lineRule="auto"/>
              <w:rPr>
                <w:del w:id="2016" w:author="Ben Gardiner" w:date="2022-05-09T12:50:00Z"/>
                <w:rFonts w:ascii="Calibri" w:eastAsia="Times New Roman" w:hAnsi="Calibri" w:cs="Calibri"/>
                <w:color w:val="000000"/>
              </w:rPr>
            </w:pPr>
            <w:del w:id="2017" w:author="Ben Gardiner" w:date="2022-05-09T12:50:00Z">
              <w:r w:rsidRPr="00B32586" w:rsidDel="00F25EFF">
                <w:rPr>
                  <w:rFonts w:ascii="Calibri" w:eastAsia="Times New Roman" w:hAnsi="Calibri" w:cs="Calibri"/>
                  <w:color w:val="000000"/>
                </w:rPr>
                <w:delText>large scope change risk</w:delText>
              </w:r>
            </w:del>
          </w:p>
        </w:tc>
      </w:tr>
      <w:tr w:rsidR="00223CCD" w:rsidRPr="00B32586" w:rsidDel="00F25EFF" w14:paraId="105991CF" w14:textId="2694D727" w:rsidTr="00524A01">
        <w:trPr>
          <w:trHeight w:val="864"/>
          <w:del w:id="2018"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9FC68D2" w14:textId="7A4FE67B" w:rsidR="00223CCD" w:rsidRPr="00B32586" w:rsidDel="00F25EFF" w:rsidRDefault="00223CCD" w:rsidP="00B32586">
            <w:pPr>
              <w:spacing w:after="0" w:line="240" w:lineRule="auto"/>
              <w:rPr>
                <w:del w:id="2019" w:author="Ben Gardiner" w:date="2022-05-09T12:50:00Z"/>
                <w:rFonts w:ascii="Calibri" w:eastAsia="Times New Roman" w:hAnsi="Calibri" w:cs="Calibri"/>
                <w:color w:val="000000"/>
              </w:rPr>
            </w:pPr>
            <w:del w:id="2020" w:author="Ben Gardiner" w:date="2022-05-09T12:50:00Z">
              <w:r w:rsidRPr="00B32586" w:rsidDel="00F25EFF">
                <w:rPr>
                  <w:rFonts w:ascii="Calibri" w:eastAsia="Times New Roman" w:hAnsi="Calibri" w:cs="Calibri"/>
                  <w:color w:val="000000"/>
                </w:rPr>
                <w:delText>Ammeter (J1939 SA 23, 39)</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434E2930" w14:textId="40129B3A" w:rsidR="00223CCD" w:rsidRPr="00B32586" w:rsidDel="00F25EFF" w:rsidRDefault="00223CCD" w:rsidP="00B32586">
            <w:pPr>
              <w:spacing w:after="0" w:line="240" w:lineRule="auto"/>
              <w:jc w:val="center"/>
              <w:rPr>
                <w:del w:id="2021" w:author="Ben Gardiner" w:date="2022-05-09T12:50:00Z"/>
                <w:rFonts w:ascii="Calibri" w:eastAsia="Times New Roman" w:hAnsi="Calibri" w:cs="Calibri"/>
                <w:b/>
                <w:bCs/>
                <w:color w:val="000000"/>
                <w:sz w:val="24"/>
                <w:szCs w:val="24"/>
              </w:rPr>
            </w:pPr>
            <w:del w:id="2022" w:author="Ben Gardiner" w:date="2022-05-09T12:50:00Z">
              <w:r w:rsidRPr="00B32586" w:rsidDel="00F25EFF">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288EFBAB" w14:textId="56A8D8DF" w:rsidR="00223CCD" w:rsidRPr="00B32586" w:rsidDel="00F25EFF" w:rsidRDefault="00223CCD" w:rsidP="00B32586">
            <w:pPr>
              <w:spacing w:after="0" w:line="240" w:lineRule="auto"/>
              <w:rPr>
                <w:del w:id="2023" w:author="Ben Gardiner" w:date="2022-05-09T12:50:00Z"/>
                <w:rFonts w:ascii="Calibri" w:eastAsia="Times New Roman" w:hAnsi="Calibri" w:cs="Calibri"/>
                <w:color w:val="000000"/>
              </w:rPr>
            </w:pPr>
            <w:del w:id="2024" w:author="Ben Gardiner" w:date="2022-05-09T12:50:00Z">
              <w:r w:rsidRPr="00B32586" w:rsidDel="00F25EFF">
                <w:rPr>
                  <w:rFonts w:ascii="Calibri" w:eastAsia="Times New Roman" w:hAnsi="Calibri" w:cs="Calibri"/>
                  <w:color w:val="000000"/>
                </w:rPr>
                <w:delText>large scope change risk</w:delText>
              </w:r>
            </w:del>
          </w:p>
        </w:tc>
      </w:tr>
      <w:tr w:rsidR="00223CCD" w:rsidRPr="00B32586" w:rsidDel="00F25EFF" w14:paraId="361E4484" w14:textId="2BE9094D" w:rsidTr="00524A01">
        <w:trPr>
          <w:trHeight w:val="864"/>
          <w:del w:id="2025"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73B7F00" w14:textId="4B3AF5A9" w:rsidR="00223CCD" w:rsidRPr="00B32586" w:rsidDel="00F25EFF" w:rsidRDefault="00223CCD" w:rsidP="00B32586">
            <w:pPr>
              <w:spacing w:after="0" w:line="240" w:lineRule="auto"/>
              <w:rPr>
                <w:del w:id="2026" w:author="Ben Gardiner" w:date="2022-05-09T12:50:00Z"/>
                <w:rFonts w:ascii="Calibri" w:eastAsia="Times New Roman" w:hAnsi="Calibri" w:cs="Calibri"/>
                <w:color w:val="000000"/>
              </w:rPr>
            </w:pPr>
            <w:del w:id="2027" w:author="Ben Gardiner" w:date="2022-05-09T12:50:00Z">
              <w:r w:rsidRPr="00B32586" w:rsidDel="00F25EFF">
                <w:rPr>
                  <w:rFonts w:ascii="Calibri" w:eastAsia="Times New Roman" w:hAnsi="Calibri" w:cs="Calibri"/>
                  <w:color w:val="000000"/>
                </w:rPr>
                <w:delText>Headway Controller (J1939 SA 42)</w:delText>
              </w:r>
            </w:del>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208403CF" w14:textId="06857D32" w:rsidR="00223CCD" w:rsidRPr="00B32586" w:rsidDel="00F25EFF" w:rsidRDefault="00223CCD" w:rsidP="00B32586">
            <w:pPr>
              <w:spacing w:after="0" w:line="240" w:lineRule="auto"/>
              <w:jc w:val="center"/>
              <w:rPr>
                <w:del w:id="2028" w:author="Ben Gardiner" w:date="2022-05-09T12:50:00Z"/>
                <w:rFonts w:ascii="Calibri" w:eastAsia="Times New Roman" w:hAnsi="Calibri" w:cs="Calibri"/>
                <w:b/>
                <w:bCs/>
                <w:color w:val="000000"/>
                <w:sz w:val="24"/>
                <w:szCs w:val="24"/>
              </w:rPr>
            </w:pPr>
            <w:del w:id="2029" w:author="Ben Gardiner" w:date="2022-05-09T12:50:00Z">
              <w:r w:rsidRPr="00B32586" w:rsidDel="00F25EFF">
                <w:rPr>
                  <w:rFonts w:ascii="Calibri" w:eastAsia="Times New Roman" w:hAnsi="Calibri" w:cs="Calibri"/>
                  <w:b/>
                  <w:bCs/>
                  <w:color w:val="000000"/>
                  <w:sz w:val="24"/>
                  <w:szCs w:val="24"/>
                </w:rPr>
                <w:delText>3</w:delText>
              </w:r>
            </w:del>
          </w:p>
        </w:tc>
        <w:tc>
          <w:tcPr>
            <w:tcW w:w="2040" w:type="dxa"/>
            <w:tcBorders>
              <w:top w:val="single" w:sz="4" w:space="0" w:color="auto"/>
              <w:left w:val="nil"/>
              <w:bottom w:val="nil"/>
              <w:right w:val="single" w:sz="4" w:space="0" w:color="auto"/>
            </w:tcBorders>
            <w:shd w:val="clear" w:color="000000" w:fill="FFFFFF"/>
            <w:vAlign w:val="bottom"/>
            <w:hideMark/>
          </w:tcPr>
          <w:p w14:paraId="0392E9C1" w14:textId="60800FBF" w:rsidR="00223CCD" w:rsidRPr="00B32586" w:rsidDel="00F25EFF" w:rsidRDefault="00223CCD" w:rsidP="00B32586">
            <w:pPr>
              <w:spacing w:after="0" w:line="240" w:lineRule="auto"/>
              <w:rPr>
                <w:del w:id="2030" w:author="Ben Gardiner" w:date="2022-05-09T12:50:00Z"/>
                <w:rFonts w:ascii="Calibri" w:eastAsia="Times New Roman" w:hAnsi="Calibri" w:cs="Calibri"/>
                <w:color w:val="000000"/>
              </w:rPr>
            </w:pPr>
            <w:del w:id="2031" w:author="Ben Gardiner" w:date="2022-05-09T12:50:00Z">
              <w:r w:rsidRPr="00B32586" w:rsidDel="00F25EFF">
                <w:rPr>
                  <w:rFonts w:ascii="Calibri" w:eastAsia="Times New Roman" w:hAnsi="Calibri" w:cs="Calibri"/>
                  <w:color w:val="000000"/>
                </w:rPr>
                <w:delText>medium safety risk</w:delText>
              </w:r>
            </w:del>
          </w:p>
        </w:tc>
      </w:tr>
      <w:tr w:rsidR="00223CCD" w:rsidRPr="00B32586" w:rsidDel="00F25EFF" w14:paraId="7C62379A" w14:textId="7FB38A53" w:rsidTr="00524A01">
        <w:trPr>
          <w:trHeight w:val="864"/>
          <w:del w:id="2032"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23746A8" w14:textId="4A1B55FD" w:rsidR="00223CCD" w:rsidRPr="00B32586" w:rsidDel="00F25EFF" w:rsidRDefault="00223CCD" w:rsidP="00B32586">
            <w:pPr>
              <w:spacing w:after="0" w:line="240" w:lineRule="auto"/>
              <w:rPr>
                <w:del w:id="2033" w:author="Ben Gardiner" w:date="2022-05-09T12:50:00Z"/>
                <w:rFonts w:ascii="Calibri" w:eastAsia="Times New Roman" w:hAnsi="Calibri" w:cs="Calibri"/>
                <w:color w:val="000000"/>
              </w:rPr>
            </w:pPr>
            <w:del w:id="2034" w:author="Ben Gardiner" w:date="2022-05-09T12:50:00Z">
              <w:r w:rsidRPr="00B32586" w:rsidDel="00F25EFF">
                <w:rPr>
                  <w:rFonts w:ascii="Calibri" w:eastAsia="Times New Roman" w:hAnsi="Calibri" w:cs="Calibri"/>
                  <w:color w:val="000000"/>
                </w:rPr>
                <w:delText>Instrument Cluster #1 (aka Gauges) (J1939 SA 23)</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5D9E788A" w14:textId="508EEB38" w:rsidR="00223CCD" w:rsidRPr="00B32586" w:rsidDel="00F25EFF" w:rsidRDefault="00223CCD" w:rsidP="00B32586">
            <w:pPr>
              <w:spacing w:after="0" w:line="240" w:lineRule="auto"/>
              <w:jc w:val="center"/>
              <w:rPr>
                <w:del w:id="2035" w:author="Ben Gardiner" w:date="2022-05-09T12:50:00Z"/>
                <w:rFonts w:ascii="Calibri" w:eastAsia="Times New Roman" w:hAnsi="Calibri" w:cs="Calibri"/>
                <w:b/>
                <w:bCs/>
                <w:color w:val="000000"/>
                <w:sz w:val="24"/>
                <w:szCs w:val="24"/>
              </w:rPr>
            </w:pPr>
            <w:del w:id="2036" w:author="Ben Gardiner" w:date="2022-05-09T12:50:00Z">
              <w:r w:rsidRPr="00B32586"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23833A59" w14:textId="331675D7" w:rsidR="00223CCD" w:rsidRPr="00B32586" w:rsidDel="00F25EFF" w:rsidRDefault="00223CCD" w:rsidP="00B32586">
            <w:pPr>
              <w:spacing w:after="0" w:line="240" w:lineRule="auto"/>
              <w:rPr>
                <w:del w:id="2037" w:author="Ben Gardiner" w:date="2022-05-09T12:50:00Z"/>
                <w:rFonts w:ascii="Calibri" w:eastAsia="Times New Roman" w:hAnsi="Calibri" w:cs="Calibri"/>
                <w:color w:val="000000"/>
              </w:rPr>
            </w:pPr>
            <w:del w:id="2038" w:author="Ben Gardiner" w:date="2022-05-09T12:50:00Z">
              <w:r w:rsidRPr="00B32586" w:rsidDel="00F25EFF">
                <w:rPr>
                  <w:rFonts w:ascii="Calibri" w:eastAsia="Times New Roman" w:hAnsi="Calibri" w:cs="Calibri"/>
                  <w:color w:val="000000"/>
                </w:rPr>
                <w:delText>medium scope change risk</w:delText>
              </w:r>
            </w:del>
          </w:p>
        </w:tc>
      </w:tr>
      <w:tr w:rsidR="00223CCD" w:rsidRPr="00B32586" w:rsidDel="00F25EFF" w14:paraId="785BD37B" w14:textId="229E0683" w:rsidTr="00524A01">
        <w:trPr>
          <w:trHeight w:val="864"/>
          <w:del w:id="2039"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FC15E4" w14:textId="003C0589" w:rsidR="00223CCD" w:rsidRPr="00B32586" w:rsidDel="00F25EFF" w:rsidRDefault="00223CCD" w:rsidP="00B32586">
            <w:pPr>
              <w:spacing w:after="0" w:line="240" w:lineRule="auto"/>
              <w:rPr>
                <w:del w:id="2040" w:author="Ben Gardiner" w:date="2022-05-09T12:50:00Z"/>
                <w:rFonts w:ascii="Calibri" w:eastAsia="Times New Roman" w:hAnsi="Calibri" w:cs="Calibri"/>
                <w:color w:val="000000"/>
              </w:rPr>
            </w:pPr>
            <w:del w:id="2041" w:author="Ben Gardiner" w:date="2022-05-09T12:50:00Z">
              <w:r w:rsidRPr="00B32586" w:rsidDel="00F25EFF">
                <w:rPr>
                  <w:rFonts w:ascii="Calibri" w:eastAsia="Times New Roman" w:hAnsi="Calibri" w:cs="Calibri"/>
                  <w:color w:val="000000"/>
                </w:rPr>
                <w:delText>Engine Display</w:delText>
              </w:r>
            </w:del>
          </w:p>
        </w:tc>
        <w:tc>
          <w:tcPr>
            <w:tcW w:w="1240" w:type="dxa"/>
            <w:tcBorders>
              <w:top w:val="single" w:sz="4" w:space="0" w:color="000000"/>
              <w:left w:val="double" w:sz="6" w:space="0" w:color="00B0F0"/>
              <w:bottom w:val="nil"/>
              <w:right w:val="single" w:sz="4" w:space="0" w:color="auto"/>
            </w:tcBorders>
            <w:shd w:val="clear" w:color="000000" w:fill="B1D580"/>
            <w:vAlign w:val="center"/>
            <w:hideMark/>
          </w:tcPr>
          <w:p w14:paraId="07E0AAEA" w14:textId="1D544EBA" w:rsidR="00223CCD" w:rsidRPr="00B32586" w:rsidDel="00F25EFF" w:rsidRDefault="00223CCD" w:rsidP="00B32586">
            <w:pPr>
              <w:spacing w:after="0" w:line="240" w:lineRule="auto"/>
              <w:jc w:val="center"/>
              <w:rPr>
                <w:del w:id="2042" w:author="Ben Gardiner" w:date="2022-05-09T12:50:00Z"/>
                <w:rFonts w:ascii="Calibri" w:eastAsia="Times New Roman" w:hAnsi="Calibri" w:cs="Calibri"/>
                <w:b/>
                <w:bCs/>
                <w:color w:val="000000"/>
                <w:sz w:val="24"/>
                <w:szCs w:val="24"/>
              </w:rPr>
            </w:pPr>
            <w:del w:id="2043" w:author="Ben Gardiner" w:date="2022-05-09T12:50:00Z">
              <w:r w:rsidRPr="00B32586" w:rsidDel="00F25EFF">
                <w:rPr>
                  <w:rFonts w:ascii="Calibri" w:eastAsia="Times New Roman" w:hAnsi="Calibri" w:cs="Calibri"/>
                  <w:b/>
                  <w:bCs/>
                  <w:color w:val="000000"/>
                  <w:sz w:val="24"/>
                  <w:szCs w:val="24"/>
                </w:rPr>
                <w:delText>4</w:delText>
              </w:r>
            </w:del>
          </w:p>
        </w:tc>
        <w:tc>
          <w:tcPr>
            <w:tcW w:w="2040" w:type="dxa"/>
            <w:tcBorders>
              <w:top w:val="single" w:sz="4" w:space="0" w:color="000000"/>
              <w:left w:val="nil"/>
              <w:bottom w:val="nil"/>
              <w:right w:val="single" w:sz="4" w:space="0" w:color="auto"/>
            </w:tcBorders>
            <w:shd w:val="clear" w:color="000000" w:fill="FFFFFF"/>
            <w:vAlign w:val="bottom"/>
            <w:hideMark/>
          </w:tcPr>
          <w:p w14:paraId="510999BD" w14:textId="79F0B6B4" w:rsidR="00223CCD" w:rsidRPr="00B32586" w:rsidDel="00F25EFF" w:rsidRDefault="00223CCD" w:rsidP="00B32586">
            <w:pPr>
              <w:spacing w:after="0" w:line="240" w:lineRule="auto"/>
              <w:rPr>
                <w:del w:id="2044" w:author="Ben Gardiner" w:date="2022-05-09T12:50:00Z"/>
                <w:rFonts w:ascii="Calibri" w:eastAsia="Times New Roman" w:hAnsi="Calibri" w:cs="Calibri"/>
                <w:color w:val="000000"/>
              </w:rPr>
            </w:pPr>
            <w:del w:id="2045" w:author="Ben Gardiner" w:date="2022-05-09T12:50:00Z">
              <w:r w:rsidRPr="00B32586" w:rsidDel="00F25EFF">
                <w:rPr>
                  <w:rFonts w:ascii="Calibri" w:eastAsia="Times New Roman" w:hAnsi="Calibri" w:cs="Calibri"/>
                  <w:color w:val="000000"/>
                </w:rPr>
                <w:delText>low total risk</w:delText>
              </w:r>
            </w:del>
          </w:p>
        </w:tc>
      </w:tr>
      <w:tr w:rsidR="00223CCD" w:rsidRPr="00B32586" w:rsidDel="00F25EFF" w14:paraId="51716468" w14:textId="3F4EC290" w:rsidTr="00524A01">
        <w:trPr>
          <w:trHeight w:val="864"/>
          <w:del w:id="2046"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5CCFE21" w14:textId="1714DC05" w:rsidR="00223CCD" w:rsidRPr="00B32586" w:rsidDel="00F25EFF" w:rsidRDefault="00223CCD" w:rsidP="00B32586">
            <w:pPr>
              <w:spacing w:after="0" w:line="240" w:lineRule="auto"/>
              <w:rPr>
                <w:del w:id="2047" w:author="Ben Gardiner" w:date="2022-05-09T12:50:00Z"/>
                <w:rFonts w:ascii="Calibri" w:eastAsia="Times New Roman" w:hAnsi="Calibri" w:cs="Calibri"/>
                <w:color w:val="000000"/>
              </w:rPr>
            </w:pPr>
            <w:del w:id="2048" w:author="Ben Gardiner" w:date="2022-05-09T12:50:00Z">
              <w:r w:rsidRPr="00B32586" w:rsidDel="00F25EFF">
                <w:rPr>
                  <w:rFonts w:ascii="Calibri" w:eastAsia="Times New Roman" w:hAnsi="Calibri" w:cs="Calibri"/>
                  <w:color w:val="000000"/>
                </w:rPr>
                <w:delText>Pyrometer</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63BE7B"/>
            <w:vAlign w:val="center"/>
            <w:hideMark/>
          </w:tcPr>
          <w:p w14:paraId="543E4048" w14:textId="19F039DE" w:rsidR="00223CCD" w:rsidRPr="00B32586" w:rsidDel="00F25EFF" w:rsidRDefault="00223CCD" w:rsidP="00B32586">
            <w:pPr>
              <w:spacing w:after="0" w:line="240" w:lineRule="auto"/>
              <w:jc w:val="center"/>
              <w:rPr>
                <w:del w:id="2049" w:author="Ben Gardiner" w:date="2022-05-09T12:50:00Z"/>
                <w:rFonts w:ascii="Calibri" w:eastAsia="Times New Roman" w:hAnsi="Calibri" w:cs="Calibri"/>
                <w:b/>
                <w:bCs/>
                <w:color w:val="000000"/>
                <w:sz w:val="24"/>
                <w:szCs w:val="24"/>
              </w:rPr>
            </w:pPr>
            <w:del w:id="2050" w:author="Ben Gardiner" w:date="2022-05-09T12:50:00Z">
              <w:r w:rsidRPr="00B32586" w:rsidDel="00F25EFF">
                <w:rPr>
                  <w:rFonts w:ascii="Calibri" w:eastAsia="Times New Roman" w:hAnsi="Calibri" w:cs="Calibri"/>
                  <w:b/>
                  <w:bCs/>
                  <w:color w:val="000000"/>
                  <w:sz w:val="24"/>
                  <w:szCs w:val="24"/>
                </w:rPr>
                <w:delText>5</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7334F394" w14:textId="0C51F5C8" w:rsidR="00223CCD" w:rsidRPr="00B32586" w:rsidDel="00F25EFF" w:rsidRDefault="00223CCD" w:rsidP="00B32586">
            <w:pPr>
              <w:spacing w:after="0" w:line="240" w:lineRule="auto"/>
              <w:rPr>
                <w:del w:id="2051" w:author="Ben Gardiner" w:date="2022-05-09T12:50:00Z"/>
                <w:rFonts w:ascii="Calibri" w:eastAsia="Times New Roman" w:hAnsi="Calibri" w:cs="Calibri"/>
                <w:color w:val="000000"/>
              </w:rPr>
            </w:pPr>
            <w:del w:id="2052" w:author="Ben Gardiner" w:date="2022-05-09T12:50:00Z">
              <w:r w:rsidRPr="00B32586" w:rsidDel="00F25EFF">
                <w:rPr>
                  <w:rFonts w:ascii="Calibri" w:eastAsia="Times New Roman" w:hAnsi="Calibri" w:cs="Calibri"/>
                  <w:color w:val="000000"/>
                </w:rPr>
                <w:delText>low total risk</w:delText>
              </w:r>
            </w:del>
          </w:p>
        </w:tc>
      </w:tr>
      <w:tr w:rsidR="00223CCD" w:rsidRPr="00B32586" w:rsidDel="00F25EFF" w14:paraId="6CC34919" w14:textId="2737F0DC" w:rsidTr="00524A01">
        <w:trPr>
          <w:trHeight w:val="864"/>
          <w:del w:id="2053" w:author="Ben Gardiner" w:date="2022-05-09T12:50: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25DC80" w14:textId="2974E34D" w:rsidR="00223CCD" w:rsidRPr="00B32586" w:rsidDel="00F25EFF" w:rsidRDefault="00223CCD" w:rsidP="00B32586">
            <w:pPr>
              <w:spacing w:after="0" w:line="240" w:lineRule="auto"/>
              <w:rPr>
                <w:del w:id="2054" w:author="Ben Gardiner" w:date="2022-05-09T12:50:00Z"/>
                <w:rFonts w:ascii="Calibri" w:eastAsia="Times New Roman" w:hAnsi="Calibri" w:cs="Calibri"/>
                <w:color w:val="000000"/>
              </w:rPr>
            </w:pPr>
            <w:del w:id="2055" w:author="Ben Gardiner" w:date="2022-05-09T12:50:00Z">
              <w:r w:rsidRPr="00B32586" w:rsidDel="00F25EFF">
                <w:rPr>
                  <w:rFonts w:ascii="Calibri" w:eastAsia="Times New Roman" w:hAnsi="Calibri" w:cs="Calibri"/>
                  <w:color w:val="000000"/>
                </w:rPr>
                <w:delText>Instrument Cluster #2 (aka Auxiliary Gauges)</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7588D17F" w14:textId="71B1F4B8" w:rsidR="00223CCD" w:rsidRPr="00B32586" w:rsidDel="00F25EFF" w:rsidRDefault="00223CCD" w:rsidP="00B32586">
            <w:pPr>
              <w:spacing w:after="0" w:line="240" w:lineRule="auto"/>
              <w:jc w:val="center"/>
              <w:rPr>
                <w:del w:id="2056" w:author="Ben Gardiner" w:date="2022-05-09T12:50:00Z"/>
                <w:rFonts w:ascii="Calibri" w:eastAsia="Times New Roman" w:hAnsi="Calibri" w:cs="Calibri"/>
                <w:b/>
                <w:bCs/>
                <w:color w:val="000000"/>
                <w:sz w:val="24"/>
                <w:szCs w:val="24"/>
              </w:rPr>
            </w:pPr>
            <w:del w:id="2057" w:author="Ben Gardiner" w:date="2022-05-09T12:50:00Z">
              <w:r w:rsidDel="00F25EFF">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1CD9DB6B" w14:textId="31550F47" w:rsidR="00223CCD" w:rsidRPr="00B32586" w:rsidDel="00F25EFF" w:rsidRDefault="00223CCD" w:rsidP="00B32586">
            <w:pPr>
              <w:spacing w:after="0" w:line="240" w:lineRule="auto"/>
              <w:rPr>
                <w:del w:id="2058" w:author="Ben Gardiner" w:date="2022-05-09T12:50:00Z"/>
                <w:rFonts w:ascii="Calibri" w:eastAsia="Times New Roman" w:hAnsi="Calibri" w:cs="Calibri"/>
                <w:color w:val="000000"/>
              </w:rPr>
            </w:pPr>
            <w:del w:id="2059" w:author="Ben Gardiner" w:date="2022-05-09T12:50:00Z">
              <w:r w:rsidRPr="00B32586" w:rsidDel="00F25EFF">
                <w:rPr>
                  <w:rFonts w:ascii="Calibri" w:eastAsia="Times New Roman" w:hAnsi="Calibri" w:cs="Calibri"/>
                  <w:color w:val="000000"/>
                </w:rPr>
                <w:delText>no responses / not common component</w:delText>
              </w:r>
            </w:del>
          </w:p>
        </w:tc>
      </w:tr>
    </w:tbl>
    <w:p w14:paraId="64AB6606" w14:textId="6EEAD632" w:rsidR="00B32586" w:rsidRPr="0019126F" w:rsidDel="00932E50" w:rsidRDefault="00B32586">
      <w:pPr>
        <w:shd w:val="clear" w:color="auto" w:fill="FFFFFF"/>
        <w:spacing w:before="100" w:beforeAutospacing="1" w:after="100" w:afterAutospacing="1" w:line="240" w:lineRule="auto"/>
        <w:rPr>
          <w:del w:id="2060" w:author="Ben Gardiner" w:date="2022-05-09T12:53:00Z"/>
          <w:rFonts w:eastAsia="Times New Roman" w:cstheme="minorHAnsi"/>
          <w:color w:val="2E3338"/>
        </w:rPr>
        <w:pPrChange w:id="2061" w:author="Ben Gardiner" w:date="2022-05-09T12:53:00Z">
          <w:pPr>
            <w:shd w:val="clear" w:color="auto" w:fill="FFFFFF"/>
            <w:spacing w:before="100" w:beforeAutospacing="1" w:after="100" w:afterAutospacing="1" w:line="240" w:lineRule="auto"/>
            <w:ind w:left="720"/>
          </w:pPr>
        </w:pPrChange>
      </w:pPr>
    </w:p>
    <w:p w14:paraId="7E271C9B" w14:textId="435EB50E" w:rsidR="001A13B4" w:rsidRDefault="0095248C" w:rsidP="008F084E">
      <w:pPr>
        <w:shd w:val="clear" w:color="auto" w:fill="FFFFFF"/>
        <w:spacing w:before="100" w:beforeAutospacing="1" w:after="100" w:afterAutospacing="1" w:line="240" w:lineRule="auto"/>
        <w:ind w:left="720"/>
        <w:rPr>
          <w:ins w:id="2062" w:author="Ben Gardiner" w:date="2022-05-09T12:53:00Z"/>
          <w:rFonts w:eastAsia="Times New Roman" w:cstheme="minorHAnsi"/>
          <w:color w:val="2E3338"/>
        </w:rPr>
      </w:pPr>
      <w:r w:rsidRPr="00AC7E0A">
        <w:rPr>
          <w:rFonts w:eastAsia="Times New Roman" w:cstheme="minorHAnsi"/>
          <w:color w:val="2E3338"/>
        </w:rPr>
        <w:t>INFORMATION &amp; COMMUNICATION SYSTEMS</w:t>
      </w:r>
    </w:p>
    <w:tbl>
      <w:tblPr>
        <w:tblW w:w="9020" w:type="dxa"/>
        <w:tblLook w:val="04A0" w:firstRow="1" w:lastRow="0" w:firstColumn="1" w:lastColumn="0" w:noHBand="0" w:noVBand="1"/>
      </w:tblPr>
      <w:tblGrid>
        <w:gridCol w:w="5740"/>
        <w:gridCol w:w="1240"/>
        <w:gridCol w:w="2040"/>
      </w:tblGrid>
      <w:tr w:rsidR="00932E50" w:rsidRPr="00932E50" w14:paraId="7836822F" w14:textId="77777777" w:rsidTr="00932E50">
        <w:trPr>
          <w:trHeight w:val="1003"/>
          <w:ins w:id="2063"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2A515AB" w14:textId="77777777" w:rsidR="00932E50" w:rsidRPr="00932E50" w:rsidRDefault="00932E50" w:rsidP="00932E50">
            <w:pPr>
              <w:spacing w:after="0" w:line="240" w:lineRule="auto"/>
              <w:rPr>
                <w:ins w:id="2064" w:author="Ben Gardiner" w:date="2022-05-09T12:54:00Z"/>
                <w:rFonts w:ascii="Calibri" w:eastAsia="Times New Roman" w:hAnsi="Calibri" w:cs="Calibri"/>
                <w:color w:val="000000"/>
              </w:rPr>
            </w:pPr>
            <w:ins w:id="2065" w:author="Ben Gardiner" w:date="2022-05-09T12:54:00Z">
              <w:r w:rsidRPr="00932E50">
                <w:rPr>
                  <w:rFonts w:ascii="Calibri" w:eastAsia="Times New Roman" w:hAnsi="Calibri" w:cs="Calibri"/>
                  <w:color w:val="000000"/>
                </w:rPr>
                <w:t xml:space="preserve">OEM Telematics (aka Telematics </w:t>
              </w:r>
              <w:proofErr w:type="spellStart"/>
              <w:r w:rsidRPr="00932E50">
                <w:rPr>
                  <w:rFonts w:ascii="Calibri" w:eastAsia="Times New Roman" w:hAnsi="Calibri" w:cs="Calibri"/>
                  <w:color w:val="000000"/>
                </w:rPr>
                <w:t>GateWay</w:t>
              </w:r>
              <w:proofErr w:type="spellEnd"/>
              <w:r w:rsidRPr="00932E50">
                <w:rPr>
                  <w:rFonts w:ascii="Calibri" w:eastAsia="Times New Roman" w:hAnsi="Calibri" w:cs="Calibri"/>
                  <w:color w:val="000000"/>
                </w:rPr>
                <w:t xml:space="preserve"> (TGW) / Off Vehicle Gateway / Communications Unit / Communications Telematics (CTP-FB)) (J1939 SA 249, 251)</w:t>
              </w:r>
            </w:ins>
          </w:p>
        </w:tc>
        <w:tc>
          <w:tcPr>
            <w:tcW w:w="1240" w:type="dxa"/>
            <w:tcBorders>
              <w:top w:val="single" w:sz="4" w:space="0" w:color="000000"/>
              <w:left w:val="double" w:sz="6" w:space="0" w:color="00B0F0"/>
              <w:bottom w:val="nil"/>
              <w:right w:val="single" w:sz="4" w:space="0" w:color="auto"/>
            </w:tcBorders>
            <w:shd w:val="clear" w:color="000000" w:fill="F8696B"/>
            <w:vAlign w:val="center"/>
            <w:hideMark/>
          </w:tcPr>
          <w:p w14:paraId="723D2B4B" w14:textId="77777777" w:rsidR="00932E50" w:rsidRPr="00932E50" w:rsidRDefault="00932E50" w:rsidP="00932E50">
            <w:pPr>
              <w:spacing w:after="0" w:line="240" w:lineRule="auto"/>
              <w:jc w:val="center"/>
              <w:rPr>
                <w:ins w:id="2066" w:author="Ben Gardiner" w:date="2022-05-09T12:54:00Z"/>
                <w:rFonts w:ascii="Calibri" w:eastAsia="Times New Roman" w:hAnsi="Calibri" w:cs="Calibri"/>
                <w:b/>
                <w:bCs/>
                <w:color w:val="000000"/>
                <w:sz w:val="24"/>
                <w:szCs w:val="24"/>
              </w:rPr>
            </w:pPr>
            <w:ins w:id="2067" w:author="Ben Gardiner" w:date="2022-05-09T12:54:00Z">
              <w:r w:rsidRPr="00932E50">
                <w:rPr>
                  <w:rFonts w:ascii="Calibri" w:eastAsia="Times New Roman" w:hAnsi="Calibri" w:cs="Calibri"/>
                  <w:b/>
                  <w:bCs/>
                  <w:color w:val="000000"/>
                  <w:sz w:val="24"/>
                  <w:szCs w:val="24"/>
                </w:rPr>
                <w:t>0</w:t>
              </w:r>
            </w:ins>
          </w:p>
        </w:tc>
        <w:tc>
          <w:tcPr>
            <w:tcW w:w="2040" w:type="dxa"/>
            <w:tcBorders>
              <w:top w:val="single" w:sz="4" w:space="0" w:color="000000"/>
              <w:left w:val="nil"/>
              <w:bottom w:val="nil"/>
              <w:right w:val="single" w:sz="12" w:space="0" w:color="auto"/>
            </w:tcBorders>
            <w:shd w:val="clear" w:color="000000" w:fill="FFFFFF"/>
            <w:vAlign w:val="bottom"/>
            <w:hideMark/>
          </w:tcPr>
          <w:p w14:paraId="2FB2C4D9" w14:textId="77777777" w:rsidR="00932E50" w:rsidRPr="00932E50" w:rsidRDefault="00932E50" w:rsidP="00932E50">
            <w:pPr>
              <w:spacing w:after="0" w:line="240" w:lineRule="auto"/>
              <w:rPr>
                <w:ins w:id="2068" w:author="Ben Gardiner" w:date="2022-05-09T12:54:00Z"/>
                <w:rFonts w:ascii="Calibri" w:eastAsia="Times New Roman" w:hAnsi="Calibri" w:cs="Calibri"/>
                <w:color w:val="000000"/>
              </w:rPr>
            </w:pPr>
            <w:ins w:id="2069" w:author="Ben Gardiner" w:date="2022-05-09T12:54:00Z">
              <w:r w:rsidRPr="00932E50">
                <w:rPr>
                  <w:rFonts w:ascii="Calibri" w:eastAsia="Times New Roman" w:hAnsi="Calibri" w:cs="Calibri"/>
                  <w:color w:val="000000"/>
                </w:rPr>
                <w:t>telematics device</w:t>
              </w:r>
            </w:ins>
          </w:p>
        </w:tc>
      </w:tr>
      <w:tr w:rsidR="00932E50" w:rsidRPr="00932E50" w14:paraId="2FB8FFB9" w14:textId="77777777" w:rsidTr="00932E50">
        <w:trPr>
          <w:trHeight w:val="1003"/>
          <w:ins w:id="2070"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2D3E9B" w14:textId="77777777" w:rsidR="00932E50" w:rsidRPr="00932E50" w:rsidRDefault="00932E50" w:rsidP="00932E50">
            <w:pPr>
              <w:spacing w:after="0" w:line="240" w:lineRule="auto"/>
              <w:rPr>
                <w:ins w:id="2071" w:author="Ben Gardiner" w:date="2022-05-09T12:54:00Z"/>
                <w:rFonts w:ascii="Calibri" w:eastAsia="Times New Roman" w:hAnsi="Calibri" w:cs="Calibri"/>
                <w:color w:val="000000"/>
              </w:rPr>
            </w:pPr>
            <w:ins w:id="2072" w:author="Ben Gardiner" w:date="2022-05-09T12:54:00Z">
              <w:r w:rsidRPr="00932E50">
                <w:rPr>
                  <w:rFonts w:ascii="Calibri" w:eastAsia="Times New Roman" w:hAnsi="Calibri" w:cs="Calibri"/>
                  <w:color w:val="000000"/>
                </w:rPr>
                <w:t>Onboard Diagnostics Connector Gateway (aka Gateway (CGW)) (J1939 SA 39, 17, 44, 49, 50, 77)</w:t>
              </w:r>
            </w:ins>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08C7B221" w14:textId="77777777" w:rsidR="00932E50" w:rsidRPr="00932E50" w:rsidRDefault="00932E50" w:rsidP="00932E50">
            <w:pPr>
              <w:spacing w:after="0" w:line="240" w:lineRule="auto"/>
              <w:jc w:val="center"/>
              <w:rPr>
                <w:ins w:id="2073" w:author="Ben Gardiner" w:date="2022-05-09T12:54:00Z"/>
                <w:rFonts w:ascii="Calibri" w:eastAsia="Times New Roman" w:hAnsi="Calibri" w:cs="Calibri"/>
                <w:b/>
                <w:bCs/>
                <w:color w:val="000000"/>
                <w:sz w:val="24"/>
                <w:szCs w:val="24"/>
              </w:rPr>
            </w:pPr>
            <w:ins w:id="2074" w:author="Ben Gardiner" w:date="2022-05-09T12:54:00Z">
              <w:r w:rsidRPr="00932E50">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12" w:space="0" w:color="auto"/>
            </w:tcBorders>
            <w:shd w:val="clear" w:color="000000" w:fill="FFFFFF"/>
            <w:vAlign w:val="bottom"/>
            <w:hideMark/>
          </w:tcPr>
          <w:p w14:paraId="70094C17" w14:textId="77777777" w:rsidR="00932E50" w:rsidRPr="00932E50" w:rsidRDefault="00932E50" w:rsidP="00932E50">
            <w:pPr>
              <w:spacing w:after="0" w:line="240" w:lineRule="auto"/>
              <w:rPr>
                <w:ins w:id="2075" w:author="Ben Gardiner" w:date="2022-05-09T12:54:00Z"/>
                <w:rFonts w:ascii="Calibri" w:eastAsia="Times New Roman" w:hAnsi="Calibri" w:cs="Calibri"/>
                <w:color w:val="000000"/>
              </w:rPr>
            </w:pPr>
            <w:ins w:id="2076" w:author="Ben Gardiner" w:date="2022-05-09T12:54:00Z">
              <w:r w:rsidRPr="00932E50">
                <w:rPr>
                  <w:rFonts w:ascii="Calibri" w:eastAsia="Times New Roman" w:hAnsi="Calibri" w:cs="Calibri"/>
                  <w:color w:val="000000"/>
                </w:rPr>
                <w:t>gateway device</w:t>
              </w:r>
            </w:ins>
          </w:p>
        </w:tc>
      </w:tr>
      <w:tr w:rsidR="00932E50" w:rsidRPr="00932E50" w14:paraId="6F8A7795" w14:textId="77777777" w:rsidTr="00932E50">
        <w:trPr>
          <w:trHeight w:val="1003"/>
          <w:ins w:id="2077"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7372F4D" w14:textId="77777777" w:rsidR="00932E50" w:rsidRPr="00932E50" w:rsidRDefault="00932E50" w:rsidP="00932E50">
            <w:pPr>
              <w:spacing w:after="0" w:line="240" w:lineRule="auto"/>
              <w:rPr>
                <w:ins w:id="2078" w:author="Ben Gardiner" w:date="2022-05-09T12:54:00Z"/>
                <w:rFonts w:ascii="Calibri" w:eastAsia="Times New Roman" w:hAnsi="Calibri" w:cs="Calibri"/>
                <w:color w:val="000000"/>
              </w:rPr>
            </w:pPr>
            <w:ins w:id="2079" w:author="Ben Gardiner" w:date="2022-05-09T12:54:00Z">
              <w:r w:rsidRPr="00932E50">
                <w:rPr>
                  <w:rFonts w:ascii="Calibri" w:eastAsia="Times New Roman" w:hAnsi="Calibri" w:cs="Calibri"/>
                  <w:color w:val="000000"/>
                </w:rPr>
                <w:t>3rd Party Equipment Gateway (J1939 SA 249)</w:t>
              </w:r>
            </w:ins>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4B1E87AC" w14:textId="77777777" w:rsidR="00932E50" w:rsidRPr="00932E50" w:rsidRDefault="00932E50" w:rsidP="00932E50">
            <w:pPr>
              <w:spacing w:after="0" w:line="240" w:lineRule="auto"/>
              <w:jc w:val="center"/>
              <w:rPr>
                <w:ins w:id="2080" w:author="Ben Gardiner" w:date="2022-05-09T12:54:00Z"/>
                <w:rFonts w:ascii="Calibri" w:eastAsia="Times New Roman" w:hAnsi="Calibri" w:cs="Calibri"/>
                <w:b/>
                <w:bCs/>
                <w:color w:val="000000"/>
                <w:sz w:val="24"/>
                <w:szCs w:val="24"/>
              </w:rPr>
            </w:pPr>
            <w:ins w:id="2081" w:author="Ben Gardiner" w:date="2022-05-09T12:54:00Z">
              <w:r w:rsidRPr="00932E50">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12" w:space="0" w:color="auto"/>
            </w:tcBorders>
            <w:shd w:val="clear" w:color="000000" w:fill="FFFFFF"/>
            <w:vAlign w:val="bottom"/>
            <w:hideMark/>
          </w:tcPr>
          <w:p w14:paraId="6D479E22" w14:textId="77777777" w:rsidR="00932E50" w:rsidRPr="00932E50" w:rsidRDefault="00932E50" w:rsidP="00932E50">
            <w:pPr>
              <w:spacing w:after="0" w:line="240" w:lineRule="auto"/>
              <w:rPr>
                <w:ins w:id="2082" w:author="Ben Gardiner" w:date="2022-05-09T12:54:00Z"/>
                <w:rFonts w:ascii="Calibri" w:eastAsia="Times New Roman" w:hAnsi="Calibri" w:cs="Calibri"/>
                <w:color w:val="000000"/>
              </w:rPr>
            </w:pPr>
            <w:ins w:id="2083" w:author="Ben Gardiner" w:date="2022-05-09T12:54:00Z">
              <w:r w:rsidRPr="00932E50">
                <w:rPr>
                  <w:rFonts w:ascii="Calibri" w:eastAsia="Times New Roman" w:hAnsi="Calibri" w:cs="Calibri"/>
                  <w:color w:val="000000"/>
                </w:rPr>
                <w:t>gateway device</w:t>
              </w:r>
            </w:ins>
          </w:p>
        </w:tc>
      </w:tr>
      <w:tr w:rsidR="00932E50" w:rsidRPr="00932E50" w14:paraId="5E818F9B" w14:textId="77777777" w:rsidTr="00932E50">
        <w:trPr>
          <w:trHeight w:val="1003"/>
          <w:ins w:id="2084"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E1A8B70" w14:textId="77777777" w:rsidR="00932E50" w:rsidRPr="00932E50" w:rsidRDefault="00932E50" w:rsidP="00932E50">
            <w:pPr>
              <w:spacing w:after="0" w:line="240" w:lineRule="auto"/>
              <w:rPr>
                <w:ins w:id="2085" w:author="Ben Gardiner" w:date="2022-05-09T12:54:00Z"/>
                <w:rFonts w:ascii="Calibri" w:eastAsia="Times New Roman" w:hAnsi="Calibri" w:cs="Calibri"/>
                <w:color w:val="000000"/>
              </w:rPr>
            </w:pPr>
            <w:ins w:id="2086" w:author="Ben Gardiner" w:date="2022-05-09T12:54:00Z">
              <w:r w:rsidRPr="00932E50">
                <w:rPr>
                  <w:rFonts w:ascii="Calibri" w:eastAsia="Times New Roman" w:hAnsi="Calibri" w:cs="Calibri"/>
                  <w:color w:val="000000"/>
                </w:rPr>
                <w:t>Telematics Interface Gateway</w:t>
              </w:r>
            </w:ins>
          </w:p>
        </w:tc>
        <w:tc>
          <w:tcPr>
            <w:tcW w:w="1240" w:type="dxa"/>
            <w:tcBorders>
              <w:top w:val="single" w:sz="4" w:space="0" w:color="000000"/>
              <w:left w:val="double" w:sz="6" w:space="0" w:color="00B0F0"/>
              <w:bottom w:val="nil"/>
              <w:right w:val="single" w:sz="4" w:space="0" w:color="auto"/>
            </w:tcBorders>
            <w:shd w:val="clear" w:color="000000" w:fill="FBAA77"/>
            <w:vAlign w:val="center"/>
            <w:hideMark/>
          </w:tcPr>
          <w:p w14:paraId="4B64085A" w14:textId="77777777" w:rsidR="00932E50" w:rsidRPr="00932E50" w:rsidRDefault="00932E50" w:rsidP="00932E50">
            <w:pPr>
              <w:spacing w:after="0" w:line="240" w:lineRule="auto"/>
              <w:jc w:val="center"/>
              <w:rPr>
                <w:ins w:id="2087" w:author="Ben Gardiner" w:date="2022-05-09T12:54:00Z"/>
                <w:rFonts w:ascii="Calibri" w:eastAsia="Times New Roman" w:hAnsi="Calibri" w:cs="Calibri"/>
                <w:b/>
                <w:bCs/>
                <w:color w:val="000000"/>
                <w:sz w:val="24"/>
                <w:szCs w:val="24"/>
              </w:rPr>
            </w:pPr>
            <w:ins w:id="2088" w:author="Ben Gardiner" w:date="2022-05-09T12:54:00Z">
              <w:r w:rsidRPr="00932E50">
                <w:rPr>
                  <w:rFonts w:ascii="Calibri" w:eastAsia="Times New Roman" w:hAnsi="Calibri" w:cs="Calibri"/>
                  <w:b/>
                  <w:bCs/>
                  <w:color w:val="000000"/>
                  <w:sz w:val="24"/>
                  <w:szCs w:val="24"/>
                </w:rPr>
                <w:t>2</w:t>
              </w:r>
            </w:ins>
          </w:p>
        </w:tc>
        <w:tc>
          <w:tcPr>
            <w:tcW w:w="2040" w:type="dxa"/>
            <w:tcBorders>
              <w:top w:val="single" w:sz="4" w:space="0" w:color="000000"/>
              <w:left w:val="nil"/>
              <w:bottom w:val="nil"/>
              <w:right w:val="single" w:sz="12" w:space="0" w:color="auto"/>
            </w:tcBorders>
            <w:shd w:val="clear" w:color="000000" w:fill="FFFFFF"/>
            <w:vAlign w:val="bottom"/>
            <w:hideMark/>
          </w:tcPr>
          <w:p w14:paraId="57A1352B" w14:textId="77777777" w:rsidR="00932E50" w:rsidRPr="00932E50" w:rsidRDefault="00932E50" w:rsidP="00932E50">
            <w:pPr>
              <w:spacing w:after="0" w:line="240" w:lineRule="auto"/>
              <w:rPr>
                <w:ins w:id="2089" w:author="Ben Gardiner" w:date="2022-05-09T12:54:00Z"/>
                <w:rFonts w:ascii="Calibri" w:eastAsia="Times New Roman" w:hAnsi="Calibri" w:cs="Calibri"/>
                <w:color w:val="000000"/>
              </w:rPr>
            </w:pPr>
            <w:ins w:id="2090" w:author="Ben Gardiner" w:date="2022-05-09T12:54:00Z">
              <w:r w:rsidRPr="00932E50">
                <w:rPr>
                  <w:rFonts w:ascii="Calibri" w:eastAsia="Times New Roman" w:hAnsi="Calibri" w:cs="Calibri"/>
                  <w:color w:val="000000"/>
                </w:rPr>
                <w:t>gateway device</w:t>
              </w:r>
            </w:ins>
          </w:p>
        </w:tc>
      </w:tr>
      <w:tr w:rsidR="00932E50" w:rsidRPr="00932E50" w14:paraId="57BECA88" w14:textId="77777777" w:rsidTr="00932E50">
        <w:trPr>
          <w:trHeight w:val="1003"/>
          <w:ins w:id="2091"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B6F171C" w14:textId="77777777" w:rsidR="00932E50" w:rsidRPr="00932E50" w:rsidRDefault="00932E50" w:rsidP="00932E50">
            <w:pPr>
              <w:spacing w:after="0" w:line="240" w:lineRule="auto"/>
              <w:rPr>
                <w:ins w:id="2092" w:author="Ben Gardiner" w:date="2022-05-09T12:54:00Z"/>
                <w:rFonts w:ascii="Calibri" w:eastAsia="Times New Roman" w:hAnsi="Calibri" w:cs="Calibri"/>
                <w:color w:val="000000"/>
              </w:rPr>
            </w:pPr>
            <w:ins w:id="2093" w:author="Ben Gardiner" w:date="2022-05-09T12:54:00Z">
              <w:r w:rsidRPr="00932E50">
                <w:rPr>
                  <w:rFonts w:ascii="Calibri" w:eastAsia="Times New Roman" w:hAnsi="Calibri" w:cs="Calibri"/>
                  <w:color w:val="000000"/>
                </w:rPr>
                <w:t>On Board Diagnostic Unit (aka OEM Factory &amp; Service tool) (J1939 SA 250)</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FD652EE" w14:textId="77777777" w:rsidR="00932E50" w:rsidRPr="00932E50" w:rsidRDefault="00932E50" w:rsidP="00932E50">
            <w:pPr>
              <w:spacing w:after="0" w:line="240" w:lineRule="auto"/>
              <w:jc w:val="center"/>
              <w:rPr>
                <w:ins w:id="2094" w:author="Ben Gardiner" w:date="2022-05-09T12:54:00Z"/>
                <w:rFonts w:ascii="Calibri" w:eastAsia="Times New Roman" w:hAnsi="Calibri" w:cs="Calibri"/>
                <w:b/>
                <w:bCs/>
                <w:color w:val="000000"/>
                <w:sz w:val="24"/>
                <w:szCs w:val="24"/>
              </w:rPr>
            </w:pPr>
            <w:ins w:id="2095" w:author="Ben Gardiner" w:date="2022-05-09T12:54:00Z">
              <w:r w:rsidRPr="00932E5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3C38526C" w14:textId="77777777" w:rsidR="00932E50" w:rsidRPr="00932E50" w:rsidRDefault="00932E50" w:rsidP="00932E50">
            <w:pPr>
              <w:spacing w:after="0" w:line="240" w:lineRule="auto"/>
              <w:rPr>
                <w:ins w:id="2096" w:author="Ben Gardiner" w:date="2022-05-09T12:54:00Z"/>
                <w:rFonts w:ascii="Calibri" w:eastAsia="Times New Roman" w:hAnsi="Calibri" w:cs="Calibri"/>
                <w:color w:val="000000"/>
              </w:rPr>
            </w:pPr>
            <w:ins w:id="2097" w:author="Ben Gardiner" w:date="2022-05-09T12:54:00Z">
              <w:r w:rsidRPr="00932E50">
                <w:rPr>
                  <w:rFonts w:ascii="Calibri" w:eastAsia="Times New Roman" w:hAnsi="Calibri" w:cs="Calibri"/>
                  <w:color w:val="000000"/>
                </w:rPr>
                <w:t>large scope change risk</w:t>
              </w:r>
            </w:ins>
          </w:p>
        </w:tc>
      </w:tr>
      <w:tr w:rsidR="00932E50" w:rsidRPr="00932E50" w14:paraId="4A4B5E25" w14:textId="77777777" w:rsidTr="00932E50">
        <w:trPr>
          <w:trHeight w:val="1003"/>
          <w:ins w:id="2098"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D6CA051" w14:textId="77777777" w:rsidR="00932E50" w:rsidRPr="00932E50" w:rsidRDefault="00932E50" w:rsidP="00932E50">
            <w:pPr>
              <w:spacing w:after="0" w:line="240" w:lineRule="auto"/>
              <w:rPr>
                <w:ins w:id="2099" w:author="Ben Gardiner" w:date="2022-05-09T12:54:00Z"/>
                <w:rFonts w:ascii="Calibri" w:eastAsia="Times New Roman" w:hAnsi="Calibri" w:cs="Calibri"/>
                <w:color w:val="000000"/>
              </w:rPr>
            </w:pPr>
            <w:ins w:id="2100" w:author="Ben Gardiner" w:date="2022-05-09T12:54:00Z">
              <w:r w:rsidRPr="00932E50">
                <w:rPr>
                  <w:rFonts w:ascii="Calibri" w:eastAsia="Times New Roman" w:hAnsi="Calibri" w:cs="Calibri"/>
                  <w:color w:val="000000"/>
                </w:rPr>
                <w:t>Predictive Cruise Control (aka E-Horizon / Intelligent Predictive Powertrain Control (IPPC)) (J1939 SA 75)</w:t>
              </w:r>
            </w:ins>
          </w:p>
        </w:tc>
        <w:tc>
          <w:tcPr>
            <w:tcW w:w="1240" w:type="dxa"/>
            <w:tcBorders>
              <w:top w:val="single" w:sz="4" w:space="0" w:color="000000"/>
              <w:left w:val="double" w:sz="6" w:space="0" w:color="00B0F0"/>
              <w:bottom w:val="nil"/>
              <w:right w:val="single" w:sz="4" w:space="0" w:color="auto"/>
            </w:tcBorders>
            <w:shd w:val="clear" w:color="000000" w:fill="FDCA7D"/>
            <w:vAlign w:val="center"/>
            <w:hideMark/>
          </w:tcPr>
          <w:p w14:paraId="5B4F2641" w14:textId="77777777" w:rsidR="00932E50" w:rsidRPr="00932E50" w:rsidRDefault="00932E50" w:rsidP="00932E50">
            <w:pPr>
              <w:spacing w:after="0" w:line="240" w:lineRule="auto"/>
              <w:jc w:val="center"/>
              <w:rPr>
                <w:ins w:id="2101" w:author="Ben Gardiner" w:date="2022-05-09T12:54:00Z"/>
                <w:rFonts w:ascii="Calibri" w:eastAsia="Times New Roman" w:hAnsi="Calibri" w:cs="Calibri"/>
                <w:b/>
                <w:bCs/>
                <w:color w:val="000000"/>
                <w:sz w:val="24"/>
                <w:szCs w:val="24"/>
              </w:rPr>
            </w:pPr>
            <w:ins w:id="2102" w:author="Ben Gardiner" w:date="2022-05-09T12:54:00Z">
              <w:r w:rsidRPr="00932E50">
                <w:rPr>
                  <w:rFonts w:ascii="Calibri" w:eastAsia="Times New Roman" w:hAnsi="Calibri" w:cs="Calibri"/>
                  <w:b/>
                  <w:bCs/>
                  <w:color w:val="000000"/>
                  <w:sz w:val="24"/>
                  <w:szCs w:val="24"/>
                </w:rPr>
                <w:t>3</w:t>
              </w:r>
            </w:ins>
          </w:p>
        </w:tc>
        <w:tc>
          <w:tcPr>
            <w:tcW w:w="2040" w:type="dxa"/>
            <w:tcBorders>
              <w:top w:val="single" w:sz="4" w:space="0" w:color="000000"/>
              <w:left w:val="nil"/>
              <w:bottom w:val="nil"/>
              <w:right w:val="single" w:sz="12" w:space="0" w:color="auto"/>
            </w:tcBorders>
            <w:shd w:val="clear" w:color="000000" w:fill="FFFFFF"/>
            <w:vAlign w:val="bottom"/>
            <w:hideMark/>
          </w:tcPr>
          <w:p w14:paraId="067B7BDC" w14:textId="77777777" w:rsidR="00932E50" w:rsidRPr="00932E50" w:rsidRDefault="00932E50" w:rsidP="00932E50">
            <w:pPr>
              <w:spacing w:after="0" w:line="240" w:lineRule="auto"/>
              <w:rPr>
                <w:ins w:id="2103" w:author="Ben Gardiner" w:date="2022-05-09T12:54:00Z"/>
                <w:rFonts w:ascii="Calibri" w:eastAsia="Times New Roman" w:hAnsi="Calibri" w:cs="Calibri"/>
                <w:color w:val="000000"/>
              </w:rPr>
            </w:pPr>
            <w:ins w:id="2104" w:author="Ben Gardiner" w:date="2022-05-09T12:54:00Z">
              <w:r w:rsidRPr="00932E50">
                <w:rPr>
                  <w:rFonts w:ascii="Calibri" w:eastAsia="Times New Roman" w:hAnsi="Calibri" w:cs="Calibri"/>
                  <w:color w:val="000000"/>
                </w:rPr>
                <w:t>large scope change risk</w:t>
              </w:r>
            </w:ins>
          </w:p>
        </w:tc>
      </w:tr>
      <w:tr w:rsidR="00932E50" w:rsidRPr="00932E50" w14:paraId="7462366B" w14:textId="77777777" w:rsidTr="00932E50">
        <w:trPr>
          <w:trHeight w:val="1320"/>
          <w:ins w:id="2105"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8678643" w14:textId="77777777" w:rsidR="00932E50" w:rsidRPr="00932E50" w:rsidRDefault="00932E50" w:rsidP="00932E50">
            <w:pPr>
              <w:spacing w:after="0" w:line="240" w:lineRule="auto"/>
              <w:rPr>
                <w:ins w:id="2106" w:author="Ben Gardiner" w:date="2022-05-09T12:54:00Z"/>
                <w:rFonts w:ascii="Calibri" w:eastAsia="Times New Roman" w:hAnsi="Calibri" w:cs="Calibri"/>
                <w:color w:val="000000"/>
              </w:rPr>
            </w:pPr>
            <w:ins w:id="2107" w:author="Ben Gardiner" w:date="2022-05-09T12:54:00Z">
              <w:r w:rsidRPr="00932E50">
                <w:rPr>
                  <w:rFonts w:ascii="Calibri" w:eastAsia="Times New Roman" w:hAnsi="Calibri" w:cs="Calibri"/>
                  <w:color w:val="000000"/>
                </w:rPr>
                <w:t>On-Board Data Logger (J1939 SA 251)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4696837E" w14:textId="77777777" w:rsidR="00932E50" w:rsidRPr="00932E50" w:rsidRDefault="00932E50" w:rsidP="00932E50">
            <w:pPr>
              <w:spacing w:after="0" w:line="240" w:lineRule="auto"/>
              <w:jc w:val="center"/>
              <w:rPr>
                <w:ins w:id="2108" w:author="Ben Gardiner" w:date="2022-05-09T12:54:00Z"/>
                <w:rFonts w:ascii="Calibri" w:eastAsia="Times New Roman" w:hAnsi="Calibri" w:cs="Calibri"/>
                <w:b/>
                <w:bCs/>
                <w:color w:val="000000"/>
                <w:sz w:val="24"/>
                <w:szCs w:val="24"/>
              </w:rPr>
            </w:pPr>
            <w:ins w:id="2109" w:author="Ben Gardiner" w:date="2022-05-09T12:54:00Z">
              <w:r w:rsidRPr="00932E50">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173F59BC" w14:textId="77777777" w:rsidR="00932E50" w:rsidRPr="00932E50" w:rsidRDefault="00932E50" w:rsidP="00932E50">
            <w:pPr>
              <w:spacing w:after="0" w:line="240" w:lineRule="auto"/>
              <w:rPr>
                <w:ins w:id="2110" w:author="Ben Gardiner" w:date="2022-05-09T12:54:00Z"/>
                <w:rFonts w:ascii="Calibri" w:eastAsia="Times New Roman" w:hAnsi="Calibri" w:cs="Calibri"/>
                <w:color w:val="000000"/>
              </w:rPr>
            </w:pPr>
            <w:ins w:id="2111" w:author="Ben Gardiner" w:date="2022-05-09T12:54:00Z">
              <w:r w:rsidRPr="00932E50">
                <w:rPr>
                  <w:rFonts w:ascii="Calibri" w:eastAsia="Times New Roman" w:hAnsi="Calibri" w:cs="Calibri"/>
                  <w:color w:val="000000"/>
                </w:rPr>
                <w:t>medium total risk (assumes no wireless interfaces, otherwise would be class 1)</w:t>
              </w:r>
            </w:ins>
          </w:p>
        </w:tc>
      </w:tr>
      <w:tr w:rsidR="00932E50" w:rsidRPr="00932E50" w14:paraId="45527069" w14:textId="77777777" w:rsidTr="00932E50">
        <w:trPr>
          <w:trHeight w:val="1003"/>
          <w:ins w:id="2112"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6CE9EC1" w14:textId="77777777" w:rsidR="00932E50" w:rsidRPr="00932E50" w:rsidRDefault="00932E50" w:rsidP="00932E50">
            <w:pPr>
              <w:spacing w:after="0" w:line="240" w:lineRule="auto"/>
              <w:rPr>
                <w:ins w:id="2113" w:author="Ben Gardiner" w:date="2022-05-09T12:54:00Z"/>
                <w:rFonts w:ascii="Calibri" w:eastAsia="Times New Roman" w:hAnsi="Calibri" w:cs="Calibri"/>
                <w:color w:val="000000"/>
              </w:rPr>
            </w:pPr>
            <w:ins w:id="2114" w:author="Ben Gardiner" w:date="2022-05-09T12:54:00Z">
              <w:r w:rsidRPr="00932E50">
                <w:rPr>
                  <w:rFonts w:ascii="Calibri" w:eastAsia="Times New Roman" w:hAnsi="Calibri" w:cs="Calibri"/>
                  <w:color w:val="000000"/>
                </w:rPr>
                <w:t>Information System Controller #1</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6FAD43ED" w14:textId="77777777" w:rsidR="00932E50" w:rsidRPr="00932E50" w:rsidRDefault="00932E50" w:rsidP="00932E50">
            <w:pPr>
              <w:spacing w:after="0" w:line="240" w:lineRule="auto"/>
              <w:jc w:val="center"/>
              <w:rPr>
                <w:ins w:id="2115" w:author="Ben Gardiner" w:date="2022-05-09T12:54:00Z"/>
                <w:rFonts w:ascii="Calibri" w:eastAsia="Times New Roman" w:hAnsi="Calibri" w:cs="Calibri"/>
                <w:b/>
                <w:bCs/>
                <w:color w:val="000000"/>
                <w:sz w:val="24"/>
                <w:szCs w:val="24"/>
              </w:rPr>
            </w:pPr>
            <w:ins w:id="2116" w:author="Ben Gardiner" w:date="2022-05-09T12:54:00Z">
              <w:r w:rsidRPr="00932E50">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6513D800" w14:textId="77777777" w:rsidR="00932E50" w:rsidRPr="00932E50" w:rsidRDefault="00932E50" w:rsidP="00932E50">
            <w:pPr>
              <w:spacing w:after="0" w:line="240" w:lineRule="auto"/>
              <w:rPr>
                <w:ins w:id="2117" w:author="Ben Gardiner" w:date="2022-05-09T12:54:00Z"/>
                <w:rFonts w:ascii="Calibri" w:eastAsia="Times New Roman" w:hAnsi="Calibri" w:cs="Calibri"/>
                <w:color w:val="000000"/>
              </w:rPr>
            </w:pPr>
            <w:ins w:id="2118" w:author="Ben Gardiner" w:date="2022-05-09T12:54:00Z">
              <w:r w:rsidRPr="00932E50">
                <w:rPr>
                  <w:rFonts w:ascii="Calibri" w:eastAsia="Times New Roman" w:hAnsi="Calibri" w:cs="Calibri"/>
                  <w:color w:val="000000"/>
                </w:rPr>
                <w:t>no responses / not common component</w:t>
              </w:r>
            </w:ins>
          </w:p>
        </w:tc>
      </w:tr>
      <w:tr w:rsidR="00932E50" w:rsidRPr="00932E50" w14:paraId="362DDEC7" w14:textId="77777777" w:rsidTr="00932E50">
        <w:trPr>
          <w:trHeight w:val="1003"/>
          <w:ins w:id="2119"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6AF4204" w14:textId="77777777" w:rsidR="00932E50" w:rsidRPr="00932E50" w:rsidRDefault="00932E50" w:rsidP="00932E50">
            <w:pPr>
              <w:spacing w:after="0" w:line="240" w:lineRule="auto"/>
              <w:rPr>
                <w:ins w:id="2120" w:author="Ben Gardiner" w:date="2022-05-09T12:54:00Z"/>
                <w:rFonts w:ascii="Calibri" w:eastAsia="Times New Roman" w:hAnsi="Calibri" w:cs="Calibri"/>
                <w:color w:val="000000"/>
              </w:rPr>
            </w:pPr>
            <w:ins w:id="2121" w:author="Ben Gardiner" w:date="2022-05-09T12:54:00Z">
              <w:r w:rsidRPr="00932E50">
                <w:rPr>
                  <w:rFonts w:ascii="Calibri" w:eastAsia="Times New Roman" w:hAnsi="Calibri" w:cs="Calibri"/>
                  <w:color w:val="000000"/>
                </w:rPr>
                <w:t>On Board Diagnostic Unit #2</w:t>
              </w:r>
            </w:ins>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0C844D14" w14:textId="77777777" w:rsidR="00932E50" w:rsidRPr="00932E50" w:rsidRDefault="00932E50" w:rsidP="00932E50">
            <w:pPr>
              <w:spacing w:after="0" w:line="240" w:lineRule="auto"/>
              <w:jc w:val="center"/>
              <w:rPr>
                <w:ins w:id="2122" w:author="Ben Gardiner" w:date="2022-05-09T12:54:00Z"/>
                <w:rFonts w:ascii="Calibri" w:eastAsia="Times New Roman" w:hAnsi="Calibri" w:cs="Calibri"/>
                <w:b/>
                <w:bCs/>
                <w:color w:val="000000"/>
                <w:sz w:val="24"/>
                <w:szCs w:val="24"/>
              </w:rPr>
            </w:pPr>
            <w:ins w:id="2123" w:author="Ben Gardiner" w:date="2022-05-09T12:54:00Z">
              <w:r w:rsidRPr="00932E50">
                <w:rPr>
                  <w:rFonts w:ascii="Calibri" w:eastAsia="Times New Roman" w:hAnsi="Calibri" w:cs="Calibri"/>
                  <w:b/>
                  <w:bCs/>
                  <w:color w:val="000000"/>
                  <w:sz w:val="24"/>
                  <w:szCs w:val="24"/>
                </w:rPr>
                <w:t>None Specified</w:t>
              </w:r>
            </w:ins>
          </w:p>
        </w:tc>
        <w:tc>
          <w:tcPr>
            <w:tcW w:w="2040" w:type="dxa"/>
            <w:tcBorders>
              <w:top w:val="single" w:sz="4" w:space="0" w:color="000000"/>
              <w:left w:val="nil"/>
              <w:bottom w:val="nil"/>
              <w:right w:val="single" w:sz="12" w:space="0" w:color="auto"/>
            </w:tcBorders>
            <w:shd w:val="clear" w:color="000000" w:fill="FFFFFF"/>
            <w:vAlign w:val="bottom"/>
            <w:hideMark/>
          </w:tcPr>
          <w:p w14:paraId="4A8D9F87" w14:textId="77777777" w:rsidR="00932E50" w:rsidRPr="00932E50" w:rsidRDefault="00932E50" w:rsidP="00932E50">
            <w:pPr>
              <w:spacing w:after="0" w:line="240" w:lineRule="auto"/>
              <w:rPr>
                <w:ins w:id="2124" w:author="Ben Gardiner" w:date="2022-05-09T12:54:00Z"/>
                <w:rFonts w:ascii="Calibri" w:eastAsia="Times New Roman" w:hAnsi="Calibri" w:cs="Calibri"/>
                <w:color w:val="000000"/>
              </w:rPr>
            </w:pPr>
            <w:ins w:id="2125" w:author="Ben Gardiner" w:date="2022-05-09T12:54:00Z">
              <w:r w:rsidRPr="00932E50">
                <w:rPr>
                  <w:rFonts w:ascii="Calibri" w:eastAsia="Times New Roman" w:hAnsi="Calibri" w:cs="Calibri"/>
                  <w:color w:val="000000"/>
                </w:rPr>
                <w:t>no responses / not common component</w:t>
              </w:r>
            </w:ins>
          </w:p>
        </w:tc>
      </w:tr>
      <w:tr w:rsidR="00DB5E1E" w:rsidRPr="008F084E" w:rsidDel="00932E50" w14:paraId="5D19F2D1" w14:textId="7AA4E7D8" w:rsidTr="00524A01">
        <w:trPr>
          <w:trHeight w:val="864"/>
          <w:del w:id="2126"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219FD86" w14:textId="0CA66E48" w:rsidR="00DB5E1E" w:rsidRPr="008F084E" w:rsidDel="00932E50" w:rsidRDefault="00DB5E1E" w:rsidP="008F084E">
            <w:pPr>
              <w:spacing w:after="0" w:line="240" w:lineRule="auto"/>
              <w:rPr>
                <w:del w:id="2127" w:author="Ben Gardiner" w:date="2022-05-09T12:53:00Z"/>
                <w:rFonts w:ascii="Calibri" w:eastAsia="Times New Roman" w:hAnsi="Calibri" w:cs="Calibri"/>
                <w:color w:val="000000"/>
              </w:rPr>
            </w:pPr>
            <w:del w:id="2128" w:author="Ben Gardiner" w:date="2022-05-09T12:53:00Z">
              <w:r w:rsidRPr="008F084E" w:rsidDel="00932E50">
                <w:rPr>
                  <w:rFonts w:ascii="Calibri" w:eastAsia="Times New Roman" w:hAnsi="Calibri" w:cs="Calibri"/>
                  <w:color w:val="000000"/>
                </w:rPr>
                <w:delText>OEM Telematics (aka Telematics GateWay (TGW) / Off Vehicle Gateway / Communications Unit / Communications Telematics (CTP-FB)) (J1939 SA 249, 251)</w:delText>
              </w:r>
            </w:del>
          </w:p>
        </w:tc>
        <w:tc>
          <w:tcPr>
            <w:tcW w:w="1240" w:type="dxa"/>
            <w:tcBorders>
              <w:top w:val="single" w:sz="4" w:space="0" w:color="auto"/>
              <w:left w:val="double" w:sz="6" w:space="0" w:color="00B0F0"/>
              <w:bottom w:val="nil"/>
              <w:right w:val="single" w:sz="4" w:space="0" w:color="auto"/>
            </w:tcBorders>
            <w:shd w:val="clear" w:color="000000" w:fill="F8696B"/>
            <w:vAlign w:val="center"/>
            <w:hideMark/>
          </w:tcPr>
          <w:p w14:paraId="3A1FB4E7" w14:textId="4E322A21" w:rsidR="00DB5E1E" w:rsidRPr="008F084E" w:rsidDel="00932E50" w:rsidRDefault="00DB5E1E" w:rsidP="008F084E">
            <w:pPr>
              <w:spacing w:after="0" w:line="240" w:lineRule="auto"/>
              <w:jc w:val="center"/>
              <w:rPr>
                <w:del w:id="2129" w:author="Ben Gardiner" w:date="2022-05-09T12:53:00Z"/>
                <w:rFonts w:ascii="Calibri" w:eastAsia="Times New Roman" w:hAnsi="Calibri" w:cs="Calibri"/>
                <w:b/>
                <w:bCs/>
                <w:color w:val="000000"/>
                <w:sz w:val="24"/>
                <w:szCs w:val="24"/>
              </w:rPr>
            </w:pPr>
            <w:del w:id="2130" w:author="Ben Gardiner" w:date="2022-05-09T12:53:00Z">
              <w:r w:rsidRPr="008F084E" w:rsidDel="00932E50">
                <w:rPr>
                  <w:rFonts w:ascii="Calibri" w:eastAsia="Times New Roman" w:hAnsi="Calibri" w:cs="Calibri"/>
                  <w:b/>
                  <w:bCs/>
                  <w:color w:val="000000"/>
                  <w:sz w:val="24"/>
                  <w:szCs w:val="24"/>
                </w:rPr>
                <w:delText>0</w:delText>
              </w:r>
            </w:del>
          </w:p>
        </w:tc>
        <w:tc>
          <w:tcPr>
            <w:tcW w:w="2040" w:type="dxa"/>
            <w:tcBorders>
              <w:top w:val="single" w:sz="4" w:space="0" w:color="auto"/>
              <w:left w:val="nil"/>
              <w:bottom w:val="nil"/>
              <w:right w:val="single" w:sz="4" w:space="0" w:color="auto"/>
            </w:tcBorders>
            <w:shd w:val="clear" w:color="000000" w:fill="FFFFFF"/>
            <w:vAlign w:val="bottom"/>
            <w:hideMark/>
          </w:tcPr>
          <w:p w14:paraId="6D6BD6BD" w14:textId="57FF5D23" w:rsidR="00DB5E1E" w:rsidRPr="008F084E" w:rsidDel="00932E50" w:rsidRDefault="00DB5E1E" w:rsidP="008F084E">
            <w:pPr>
              <w:spacing w:after="0" w:line="240" w:lineRule="auto"/>
              <w:rPr>
                <w:del w:id="2131" w:author="Ben Gardiner" w:date="2022-05-09T12:53:00Z"/>
                <w:rFonts w:ascii="Calibri" w:eastAsia="Times New Roman" w:hAnsi="Calibri" w:cs="Calibri"/>
                <w:color w:val="000000"/>
              </w:rPr>
            </w:pPr>
            <w:del w:id="2132" w:author="Ben Gardiner" w:date="2022-05-09T12:53:00Z">
              <w:r w:rsidRPr="008F084E" w:rsidDel="00932E50">
                <w:rPr>
                  <w:rFonts w:ascii="Calibri" w:eastAsia="Times New Roman" w:hAnsi="Calibri" w:cs="Calibri"/>
                  <w:color w:val="000000"/>
                </w:rPr>
                <w:delText>telematics device</w:delText>
              </w:r>
            </w:del>
          </w:p>
        </w:tc>
      </w:tr>
      <w:tr w:rsidR="00DB5E1E" w:rsidRPr="008F084E" w:rsidDel="00932E50" w14:paraId="062C4391" w14:textId="0202C369" w:rsidTr="00524A01">
        <w:trPr>
          <w:trHeight w:val="864"/>
          <w:del w:id="2133"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478513F7" w14:textId="19DC3A56" w:rsidR="00DB5E1E" w:rsidRPr="008F084E" w:rsidDel="00932E50" w:rsidRDefault="00DB5E1E" w:rsidP="008F084E">
            <w:pPr>
              <w:spacing w:after="0" w:line="240" w:lineRule="auto"/>
              <w:rPr>
                <w:del w:id="2134" w:author="Ben Gardiner" w:date="2022-05-09T12:53:00Z"/>
                <w:rFonts w:ascii="Calibri" w:eastAsia="Times New Roman" w:hAnsi="Calibri" w:cs="Calibri"/>
                <w:color w:val="000000"/>
              </w:rPr>
            </w:pPr>
            <w:del w:id="2135" w:author="Ben Gardiner" w:date="2022-05-09T12:53:00Z">
              <w:r w:rsidRPr="008F084E" w:rsidDel="00932E50">
                <w:rPr>
                  <w:rFonts w:ascii="Calibri" w:eastAsia="Times New Roman" w:hAnsi="Calibri" w:cs="Calibri"/>
                  <w:color w:val="000000"/>
                </w:rPr>
                <w:delText>Onboard Diagnostics Connector Gateway (aka Gateway (CGW)) (J1939 SA 39, 17, 44, 49, 50, 77)</w:delText>
              </w:r>
            </w:del>
          </w:p>
        </w:tc>
        <w:tc>
          <w:tcPr>
            <w:tcW w:w="1240" w:type="dxa"/>
            <w:tcBorders>
              <w:top w:val="single" w:sz="4" w:space="0" w:color="000000"/>
              <w:left w:val="double" w:sz="6" w:space="0" w:color="00B0F0"/>
              <w:bottom w:val="nil"/>
              <w:right w:val="single" w:sz="4" w:space="0" w:color="auto"/>
            </w:tcBorders>
            <w:shd w:val="clear" w:color="000000" w:fill="FA9473"/>
            <w:vAlign w:val="center"/>
            <w:hideMark/>
          </w:tcPr>
          <w:p w14:paraId="575BD4FA" w14:textId="69C41467" w:rsidR="00DB5E1E" w:rsidRPr="008F084E" w:rsidDel="00932E50" w:rsidRDefault="00DB5E1E" w:rsidP="008F084E">
            <w:pPr>
              <w:spacing w:after="0" w:line="240" w:lineRule="auto"/>
              <w:jc w:val="center"/>
              <w:rPr>
                <w:del w:id="2136" w:author="Ben Gardiner" w:date="2022-05-09T12:53:00Z"/>
                <w:rFonts w:ascii="Calibri" w:eastAsia="Times New Roman" w:hAnsi="Calibri" w:cs="Calibri"/>
                <w:b/>
                <w:bCs/>
                <w:color w:val="000000"/>
                <w:sz w:val="24"/>
                <w:szCs w:val="24"/>
              </w:rPr>
            </w:pPr>
            <w:del w:id="2137" w:author="Ben Gardiner" w:date="2022-05-09T12:53:00Z">
              <w:r w:rsidRPr="008F084E" w:rsidDel="00932E50">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4" w:space="0" w:color="auto"/>
            </w:tcBorders>
            <w:shd w:val="clear" w:color="000000" w:fill="FFFFFF"/>
            <w:vAlign w:val="bottom"/>
            <w:hideMark/>
          </w:tcPr>
          <w:p w14:paraId="79066A63" w14:textId="64072AD3" w:rsidR="00DB5E1E" w:rsidRPr="008F084E" w:rsidDel="00932E50" w:rsidRDefault="00DB5E1E" w:rsidP="008F084E">
            <w:pPr>
              <w:spacing w:after="0" w:line="240" w:lineRule="auto"/>
              <w:rPr>
                <w:del w:id="2138" w:author="Ben Gardiner" w:date="2022-05-09T12:53:00Z"/>
                <w:rFonts w:ascii="Calibri" w:eastAsia="Times New Roman" w:hAnsi="Calibri" w:cs="Calibri"/>
                <w:color w:val="000000"/>
              </w:rPr>
            </w:pPr>
            <w:del w:id="2139" w:author="Ben Gardiner" w:date="2022-05-09T12:53:00Z">
              <w:r w:rsidRPr="008F084E" w:rsidDel="00932E50">
                <w:rPr>
                  <w:rFonts w:ascii="Calibri" w:eastAsia="Times New Roman" w:hAnsi="Calibri" w:cs="Calibri"/>
                  <w:color w:val="000000"/>
                </w:rPr>
                <w:delText>gateway device</w:delText>
              </w:r>
            </w:del>
          </w:p>
        </w:tc>
      </w:tr>
      <w:tr w:rsidR="00DB5E1E" w:rsidRPr="008F084E" w:rsidDel="00932E50" w14:paraId="061FFC13" w14:textId="3CBB6BE3" w:rsidTr="00524A01">
        <w:trPr>
          <w:trHeight w:val="864"/>
          <w:del w:id="2140"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6B28BEDB" w14:textId="2840AF32" w:rsidR="00DB5E1E" w:rsidRPr="008F084E" w:rsidDel="00932E50" w:rsidRDefault="00DB5E1E" w:rsidP="008F084E">
            <w:pPr>
              <w:spacing w:after="0" w:line="240" w:lineRule="auto"/>
              <w:rPr>
                <w:del w:id="2141" w:author="Ben Gardiner" w:date="2022-05-09T12:53:00Z"/>
                <w:rFonts w:ascii="Calibri" w:eastAsia="Times New Roman" w:hAnsi="Calibri" w:cs="Calibri"/>
                <w:color w:val="000000"/>
              </w:rPr>
            </w:pPr>
            <w:del w:id="2142" w:author="Ben Gardiner" w:date="2022-05-09T12:53:00Z">
              <w:r w:rsidRPr="008F084E" w:rsidDel="00932E50">
                <w:rPr>
                  <w:rFonts w:ascii="Calibri" w:eastAsia="Times New Roman" w:hAnsi="Calibri" w:cs="Calibri"/>
                  <w:color w:val="000000"/>
                </w:rPr>
                <w:delText>3rd Party Equipment Gateway (J1939 SA 249)</w:delText>
              </w:r>
            </w:del>
          </w:p>
        </w:tc>
        <w:tc>
          <w:tcPr>
            <w:tcW w:w="1240" w:type="dxa"/>
            <w:tcBorders>
              <w:top w:val="single" w:sz="4" w:space="0" w:color="000000"/>
              <w:left w:val="double" w:sz="6" w:space="0" w:color="00B0F0"/>
              <w:bottom w:val="nil"/>
              <w:right w:val="single" w:sz="4" w:space="0" w:color="auto"/>
            </w:tcBorders>
            <w:shd w:val="clear" w:color="000000" w:fill="FA9473"/>
            <w:vAlign w:val="center"/>
            <w:hideMark/>
          </w:tcPr>
          <w:p w14:paraId="152EC5B5" w14:textId="607539F4" w:rsidR="00DB5E1E" w:rsidRPr="008F084E" w:rsidDel="00932E50" w:rsidRDefault="00DB5E1E" w:rsidP="008F084E">
            <w:pPr>
              <w:spacing w:after="0" w:line="240" w:lineRule="auto"/>
              <w:jc w:val="center"/>
              <w:rPr>
                <w:del w:id="2143" w:author="Ben Gardiner" w:date="2022-05-09T12:53:00Z"/>
                <w:rFonts w:ascii="Calibri" w:eastAsia="Times New Roman" w:hAnsi="Calibri" w:cs="Calibri"/>
                <w:b/>
                <w:bCs/>
                <w:color w:val="000000"/>
                <w:sz w:val="24"/>
                <w:szCs w:val="24"/>
              </w:rPr>
            </w:pPr>
            <w:del w:id="2144" w:author="Ben Gardiner" w:date="2022-05-09T12:53:00Z">
              <w:r w:rsidRPr="008F084E" w:rsidDel="00932E50">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4" w:space="0" w:color="auto"/>
            </w:tcBorders>
            <w:shd w:val="clear" w:color="000000" w:fill="FFFFFF"/>
            <w:vAlign w:val="bottom"/>
            <w:hideMark/>
          </w:tcPr>
          <w:p w14:paraId="3E6364D4" w14:textId="1FE203E0" w:rsidR="00DB5E1E" w:rsidRPr="008F084E" w:rsidDel="00932E50" w:rsidRDefault="00DB5E1E" w:rsidP="008F084E">
            <w:pPr>
              <w:spacing w:after="0" w:line="240" w:lineRule="auto"/>
              <w:rPr>
                <w:del w:id="2145" w:author="Ben Gardiner" w:date="2022-05-09T12:53:00Z"/>
                <w:rFonts w:ascii="Calibri" w:eastAsia="Times New Roman" w:hAnsi="Calibri" w:cs="Calibri"/>
                <w:color w:val="000000"/>
              </w:rPr>
            </w:pPr>
            <w:del w:id="2146" w:author="Ben Gardiner" w:date="2022-05-09T12:53:00Z">
              <w:r w:rsidRPr="008F084E" w:rsidDel="00932E50">
                <w:rPr>
                  <w:rFonts w:ascii="Calibri" w:eastAsia="Times New Roman" w:hAnsi="Calibri" w:cs="Calibri"/>
                  <w:color w:val="000000"/>
                </w:rPr>
                <w:delText>gateway device</w:delText>
              </w:r>
            </w:del>
          </w:p>
        </w:tc>
      </w:tr>
      <w:tr w:rsidR="00DB5E1E" w:rsidRPr="008F084E" w:rsidDel="00932E50" w14:paraId="7B472AE0" w14:textId="43654113" w:rsidTr="00524A01">
        <w:trPr>
          <w:trHeight w:val="864"/>
          <w:del w:id="2147"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4161D54" w14:textId="504221A4" w:rsidR="00DB5E1E" w:rsidRPr="008F084E" w:rsidDel="00932E50" w:rsidRDefault="00DB5E1E" w:rsidP="008F084E">
            <w:pPr>
              <w:spacing w:after="0" w:line="240" w:lineRule="auto"/>
              <w:rPr>
                <w:del w:id="2148" w:author="Ben Gardiner" w:date="2022-05-09T12:53:00Z"/>
                <w:rFonts w:ascii="Calibri" w:eastAsia="Times New Roman" w:hAnsi="Calibri" w:cs="Calibri"/>
                <w:color w:val="000000"/>
              </w:rPr>
            </w:pPr>
            <w:del w:id="2149" w:author="Ben Gardiner" w:date="2022-05-09T12:53:00Z">
              <w:r w:rsidRPr="008F084E" w:rsidDel="00932E50">
                <w:rPr>
                  <w:rFonts w:ascii="Calibri" w:eastAsia="Times New Roman" w:hAnsi="Calibri" w:cs="Calibri"/>
                  <w:color w:val="000000"/>
                </w:rPr>
                <w:delText>Telematics Interface Gateway</w:delText>
              </w:r>
            </w:del>
          </w:p>
        </w:tc>
        <w:tc>
          <w:tcPr>
            <w:tcW w:w="1240" w:type="dxa"/>
            <w:tcBorders>
              <w:top w:val="single" w:sz="4" w:space="0" w:color="000000"/>
              <w:left w:val="double" w:sz="6" w:space="0" w:color="00B0F0"/>
              <w:bottom w:val="nil"/>
              <w:right w:val="single" w:sz="4" w:space="0" w:color="auto"/>
            </w:tcBorders>
            <w:shd w:val="clear" w:color="000000" w:fill="FA9473"/>
            <w:vAlign w:val="center"/>
            <w:hideMark/>
          </w:tcPr>
          <w:p w14:paraId="2F6FCA60" w14:textId="79F5EA82" w:rsidR="00DB5E1E" w:rsidRPr="008F084E" w:rsidDel="00932E50" w:rsidRDefault="00DB5E1E" w:rsidP="008F084E">
            <w:pPr>
              <w:spacing w:after="0" w:line="240" w:lineRule="auto"/>
              <w:jc w:val="center"/>
              <w:rPr>
                <w:del w:id="2150" w:author="Ben Gardiner" w:date="2022-05-09T12:53:00Z"/>
                <w:rFonts w:ascii="Calibri" w:eastAsia="Times New Roman" w:hAnsi="Calibri" w:cs="Calibri"/>
                <w:b/>
                <w:bCs/>
                <w:color w:val="000000"/>
                <w:sz w:val="24"/>
                <w:szCs w:val="24"/>
              </w:rPr>
            </w:pPr>
            <w:del w:id="2151" w:author="Ben Gardiner" w:date="2022-05-09T12:53:00Z">
              <w:r w:rsidRPr="008F084E" w:rsidDel="00932E50">
                <w:rPr>
                  <w:rFonts w:ascii="Calibri" w:eastAsia="Times New Roman" w:hAnsi="Calibri" w:cs="Calibri"/>
                  <w:b/>
                  <w:bCs/>
                  <w:color w:val="000000"/>
                  <w:sz w:val="24"/>
                  <w:szCs w:val="24"/>
                </w:rPr>
                <w:delText>1</w:delText>
              </w:r>
            </w:del>
          </w:p>
        </w:tc>
        <w:tc>
          <w:tcPr>
            <w:tcW w:w="2040" w:type="dxa"/>
            <w:tcBorders>
              <w:top w:val="single" w:sz="4" w:space="0" w:color="000000"/>
              <w:left w:val="nil"/>
              <w:bottom w:val="nil"/>
              <w:right w:val="single" w:sz="4" w:space="0" w:color="auto"/>
            </w:tcBorders>
            <w:shd w:val="clear" w:color="000000" w:fill="FFFFFF"/>
            <w:vAlign w:val="bottom"/>
            <w:hideMark/>
          </w:tcPr>
          <w:p w14:paraId="6EB39AD1" w14:textId="2BA711DE" w:rsidR="00DB5E1E" w:rsidRPr="008F084E" w:rsidDel="00932E50" w:rsidRDefault="00DB5E1E" w:rsidP="008F084E">
            <w:pPr>
              <w:spacing w:after="0" w:line="240" w:lineRule="auto"/>
              <w:rPr>
                <w:del w:id="2152" w:author="Ben Gardiner" w:date="2022-05-09T12:53:00Z"/>
                <w:rFonts w:ascii="Calibri" w:eastAsia="Times New Roman" w:hAnsi="Calibri" w:cs="Calibri"/>
                <w:color w:val="000000"/>
              </w:rPr>
            </w:pPr>
            <w:del w:id="2153" w:author="Ben Gardiner" w:date="2022-05-09T12:53:00Z">
              <w:r w:rsidRPr="008F084E" w:rsidDel="00932E50">
                <w:rPr>
                  <w:rFonts w:ascii="Calibri" w:eastAsia="Times New Roman" w:hAnsi="Calibri" w:cs="Calibri"/>
                  <w:color w:val="000000"/>
                </w:rPr>
                <w:delText>gateway device</w:delText>
              </w:r>
            </w:del>
          </w:p>
        </w:tc>
      </w:tr>
      <w:tr w:rsidR="00DB5E1E" w:rsidRPr="008F084E" w:rsidDel="00932E50" w14:paraId="59B29B74" w14:textId="28D45D8E" w:rsidTr="00524A01">
        <w:trPr>
          <w:trHeight w:val="864"/>
          <w:del w:id="2154"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444C364" w14:textId="6C1F9C37" w:rsidR="00DB5E1E" w:rsidRPr="008F084E" w:rsidDel="00932E50" w:rsidRDefault="00DB5E1E" w:rsidP="008F084E">
            <w:pPr>
              <w:spacing w:after="0" w:line="240" w:lineRule="auto"/>
              <w:rPr>
                <w:del w:id="2155" w:author="Ben Gardiner" w:date="2022-05-09T12:53:00Z"/>
                <w:rFonts w:ascii="Calibri" w:eastAsia="Times New Roman" w:hAnsi="Calibri" w:cs="Calibri"/>
                <w:color w:val="000000"/>
              </w:rPr>
            </w:pPr>
            <w:del w:id="2156" w:author="Ben Gardiner" w:date="2022-05-09T12:53:00Z">
              <w:r w:rsidRPr="008F084E" w:rsidDel="00932E50">
                <w:rPr>
                  <w:rFonts w:ascii="Calibri" w:eastAsia="Times New Roman" w:hAnsi="Calibri" w:cs="Calibri"/>
                  <w:color w:val="000000"/>
                </w:rPr>
                <w:delText>On Board Diagnostic Unit (aka OEM Factory &amp; Service tool) (J1939 SA 250)</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0D08C273" w14:textId="34314A89" w:rsidR="00DB5E1E" w:rsidRPr="008F084E" w:rsidDel="00932E50" w:rsidRDefault="00DB5E1E" w:rsidP="008F084E">
            <w:pPr>
              <w:spacing w:after="0" w:line="240" w:lineRule="auto"/>
              <w:jc w:val="center"/>
              <w:rPr>
                <w:del w:id="2157" w:author="Ben Gardiner" w:date="2022-05-09T12:53:00Z"/>
                <w:rFonts w:ascii="Calibri" w:eastAsia="Times New Roman" w:hAnsi="Calibri" w:cs="Calibri"/>
                <w:b/>
                <w:bCs/>
                <w:color w:val="000000"/>
                <w:sz w:val="24"/>
                <w:szCs w:val="24"/>
              </w:rPr>
            </w:pPr>
            <w:del w:id="2158" w:author="Ben Gardiner" w:date="2022-05-09T12:53:00Z">
              <w:r w:rsidRPr="008F084E" w:rsidDel="00932E50">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241877A4" w14:textId="7C000BDF" w:rsidR="00DB5E1E" w:rsidRPr="008F084E" w:rsidDel="00932E50" w:rsidRDefault="00DB5E1E" w:rsidP="008F084E">
            <w:pPr>
              <w:spacing w:after="0" w:line="240" w:lineRule="auto"/>
              <w:rPr>
                <w:del w:id="2159" w:author="Ben Gardiner" w:date="2022-05-09T12:53:00Z"/>
                <w:rFonts w:ascii="Calibri" w:eastAsia="Times New Roman" w:hAnsi="Calibri" w:cs="Calibri"/>
                <w:color w:val="000000"/>
              </w:rPr>
            </w:pPr>
            <w:del w:id="2160" w:author="Ben Gardiner" w:date="2022-05-09T12:53:00Z">
              <w:r w:rsidRPr="008F084E" w:rsidDel="00932E50">
                <w:rPr>
                  <w:rFonts w:ascii="Calibri" w:eastAsia="Times New Roman" w:hAnsi="Calibri" w:cs="Calibri"/>
                  <w:color w:val="000000"/>
                </w:rPr>
                <w:delText>large scope change risk</w:delText>
              </w:r>
            </w:del>
          </w:p>
        </w:tc>
      </w:tr>
      <w:tr w:rsidR="00DB5E1E" w:rsidRPr="008F084E" w:rsidDel="00932E50" w14:paraId="0D215038" w14:textId="7CF724D6" w:rsidTr="00524A01">
        <w:trPr>
          <w:trHeight w:val="864"/>
          <w:del w:id="2161"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40298EB" w14:textId="63CF2856" w:rsidR="00DB5E1E" w:rsidRPr="008F084E" w:rsidDel="00932E50" w:rsidRDefault="00DB5E1E" w:rsidP="008F084E">
            <w:pPr>
              <w:spacing w:after="0" w:line="240" w:lineRule="auto"/>
              <w:rPr>
                <w:del w:id="2162" w:author="Ben Gardiner" w:date="2022-05-09T12:53:00Z"/>
                <w:rFonts w:ascii="Calibri" w:eastAsia="Times New Roman" w:hAnsi="Calibri" w:cs="Calibri"/>
                <w:color w:val="000000"/>
              </w:rPr>
            </w:pPr>
            <w:del w:id="2163" w:author="Ben Gardiner" w:date="2022-05-09T12:53:00Z">
              <w:r w:rsidRPr="008F084E" w:rsidDel="00932E50">
                <w:rPr>
                  <w:rFonts w:ascii="Calibri" w:eastAsia="Times New Roman" w:hAnsi="Calibri" w:cs="Calibri"/>
                  <w:color w:val="000000"/>
                </w:rPr>
                <w:delText>Predictive Cruise Control (aka E-Horizon / Intelligent Predictive Powertrain Control (IPPC)) (J1939 SA 75)</w:delText>
              </w:r>
            </w:del>
          </w:p>
        </w:tc>
        <w:tc>
          <w:tcPr>
            <w:tcW w:w="1240" w:type="dxa"/>
            <w:tcBorders>
              <w:top w:val="single" w:sz="4" w:space="0" w:color="000000"/>
              <w:left w:val="double" w:sz="6" w:space="0" w:color="00B0F0"/>
              <w:bottom w:val="nil"/>
              <w:right w:val="single" w:sz="4" w:space="0" w:color="auto"/>
            </w:tcBorders>
            <w:shd w:val="clear" w:color="000000" w:fill="FCBF7B"/>
            <w:vAlign w:val="center"/>
            <w:hideMark/>
          </w:tcPr>
          <w:p w14:paraId="62B138CD" w14:textId="6EB10540" w:rsidR="00DB5E1E" w:rsidRPr="008F084E" w:rsidDel="00932E50" w:rsidRDefault="00DB5E1E" w:rsidP="008F084E">
            <w:pPr>
              <w:spacing w:after="0" w:line="240" w:lineRule="auto"/>
              <w:jc w:val="center"/>
              <w:rPr>
                <w:del w:id="2164" w:author="Ben Gardiner" w:date="2022-05-09T12:53:00Z"/>
                <w:rFonts w:ascii="Calibri" w:eastAsia="Times New Roman" w:hAnsi="Calibri" w:cs="Calibri"/>
                <w:b/>
                <w:bCs/>
                <w:color w:val="000000"/>
                <w:sz w:val="24"/>
                <w:szCs w:val="24"/>
              </w:rPr>
            </w:pPr>
            <w:del w:id="2165" w:author="Ben Gardiner" w:date="2022-05-09T12:53:00Z">
              <w:r w:rsidRPr="008F084E" w:rsidDel="00932E50">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4" w:space="0" w:color="auto"/>
            </w:tcBorders>
            <w:shd w:val="clear" w:color="000000" w:fill="FFFFFF"/>
            <w:vAlign w:val="bottom"/>
            <w:hideMark/>
          </w:tcPr>
          <w:p w14:paraId="43DCEA9D" w14:textId="20B5E3F6" w:rsidR="00DB5E1E" w:rsidRPr="008F084E" w:rsidDel="00932E50" w:rsidRDefault="00DB5E1E" w:rsidP="008F084E">
            <w:pPr>
              <w:spacing w:after="0" w:line="240" w:lineRule="auto"/>
              <w:rPr>
                <w:del w:id="2166" w:author="Ben Gardiner" w:date="2022-05-09T12:53:00Z"/>
                <w:rFonts w:ascii="Calibri" w:eastAsia="Times New Roman" w:hAnsi="Calibri" w:cs="Calibri"/>
                <w:color w:val="000000"/>
              </w:rPr>
            </w:pPr>
            <w:del w:id="2167" w:author="Ben Gardiner" w:date="2022-05-09T12:53:00Z">
              <w:r w:rsidRPr="008F084E" w:rsidDel="00932E50">
                <w:rPr>
                  <w:rFonts w:ascii="Calibri" w:eastAsia="Times New Roman" w:hAnsi="Calibri" w:cs="Calibri"/>
                  <w:color w:val="000000"/>
                </w:rPr>
                <w:delText>large scope change risk</w:delText>
              </w:r>
            </w:del>
          </w:p>
        </w:tc>
      </w:tr>
      <w:tr w:rsidR="00DB5E1E" w:rsidRPr="008F084E" w:rsidDel="00932E50" w14:paraId="20ECACB2" w14:textId="1AB82646" w:rsidTr="00524A01">
        <w:trPr>
          <w:trHeight w:val="864"/>
          <w:del w:id="2168"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20F3D40" w14:textId="1B2E413B" w:rsidR="00DB5E1E" w:rsidRPr="008F084E" w:rsidDel="00932E50" w:rsidRDefault="00DB5E1E" w:rsidP="008F084E">
            <w:pPr>
              <w:spacing w:after="0" w:line="240" w:lineRule="auto"/>
              <w:rPr>
                <w:del w:id="2169" w:author="Ben Gardiner" w:date="2022-05-09T12:53:00Z"/>
                <w:rFonts w:ascii="Calibri" w:eastAsia="Times New Roman" w:hAnsi="Calibri" w:cs="Calibri"/>
                <w:color w:val="000000"/>
              </w:rPr>
            </w:pPr>
            <w:del w:id="2170" w:author="Ben Gardiner" w:date="2022-05-09T12:53:00Z">
              <w:r w:rsidRPr="008F084E" w:rsidDel="00932E50">
                <w:rPr>
                  <w:rFonts w:ascii="Calibri" w:eastAsia="Times New Roman" w:hAnsi="Calibri" w:cs="Calibri"/>
                  <w:color w:val="000000"/>
                </w:rPr>
                <w:delText>On-Board Data Logger (J1939 SA 251)</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2DAD8FFA" w14:textId="24959BBC" w:rsidR="00DB5E1E" w:rsidRPr="008F084E" w:rsidDel="00932E50" w:rsidRDefault="00DB5E1E" w:rsidP="008F084E">
            <w:pPr>
              <w:spacing w:after="0" w:line="240" w:lineRule="auto"/>
              <w:jc w:val="center"/>
              <w:rPr>
                <w:del w:id="2171" w:author="Ben Gardiner" w:date="2022-05-09T12:53:00Z"/>
                <w:rFonts w:ascii="Calibri" w:eastAsia="Times New Roman" w:hAnsi="Calibri" w:cs="Calibri"/>
                <w:b/>
                <w:bCs/>
                <w:color w:val="000000"/>
                <w:sz w:val="24"/>
                <w:szCs w:val="24"/>
              </w:rPr>
            </w:pPr>
            <w:del w:id="2172" w:author="Ben Gardiner" w:date="2022-05-09T12:53:00Z">
              <w:r w:rsidRPr="008F084E" w:rsidDel="00932E50">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7679277C" w14:textId="60899F7B" w:rsidR="00DB5E1E" w:rsidRPr="008F084E" w:rsidDel="00932E50" w:rsidRDefault="00DB5E1E" w:rsidP="008F084E">
            <w:pPr>
              <w:spacing w:after="0" w:line="240" w:lineRule="auto"/>
              <w:rPr>
                <w:del w:id="2173" w:author="Ben Gardiner" w:date="2022-05-09T12:53:00Z"/>
                <w:rFonts w:ascii="Calibri" w:eastAsia="Times New Roman" w:hAnsi="Calibri" w:cs="Calibri"/>
                <w:color w:val="000000"/>
              </w:rPr>
            </w:pPr>
            <w:del w:id="2174" w:author="Ben Gardiner" w:date="2022-05-09T12:53:00Z">
              <w:r w:rsidRPr="008F084E" w:rsidDel="00932E50">
                <w:rPr>
                  <w:rFonts w:ascii="Calibri" w:eastAsia="Times New Roman" w:hAnsi="Calibri" w:cs="Calibri"/>
                  <w:color w:val="000000"/>
                </w:rPr>
                <w:delText>medium total risk</w:delText>
              </w:r>
            </w:del>
          </w:p>
        </w:tc>
      </w:tr>
      <w:tr w:rsidR="00DB5E1E" w:rsidRPr="008F084E" w:rsidDel="00932E50" w14:paraId="2F94100C" w14:textId="3C767ED1" w:rsidTr="00524A01">
        <w:trPr>
          <w:trHeight w:val="864"/>
          <w:del w:id="2175"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2A9EAD4" w14:textId="3003320E" w:rsidR="00DB5E1E" w:rsidRPr="008F084E" w:rsidDel="00932E50" w:rsidRDefault="00DB5E1E" w:rsidP="008F084E">
            <w:pPr>
              <w:spacing w:after="0" w:line="240" w:lineRule="auto"/>
              <w:rPr>
                <w:del w:id="2176" w:author="Ben Gardiner" w:date="2022-05-09T12:53:00Z"/>
                <w:rFonts w:ascii="Calibri" w:eastAsia="Times New Roman" w:hAnsi="Calibri" w:cs="Calibri"/>
                <w:color w:val="000000"/>
              </w:rPr>
            </w:pPr>
            <w:del w:id="2177" w:author="Ben Gardiner" w:date="2022-05-09T12:53:00Z">
              <w:r w:rsidRPr="008F084E" w:rsidDel="00932E50">
                <w:rPr>
                  <w:rFonts w:ascii="Calibri" w:eastAsia="Times New Roman" w:hAnsi="Calibri" w:cs="Calibri"/>
                  <w:color w:val="000000"/>
                </w:rPr>
                <w:delText>Information System Controller #1</w:delText>
              </w:r>
            </w:del>
          </w:p>
        </w:tc>
        <w:tc>
          <w:tcPr>
            <w:tcW w:w="1240" w:type="dxa"/>
            <w:tcBorders>
              <w:top w:val="single" w:sz="4" w:space="0" w:color="000000"/>
              <w:left w:val="double" w:sz="6" w:space="0" w:color="00B0F0"/>
              <w:bottom w:val="nil"/>
              <w:right w:val="single" w:sz="4" w:space="0" w:color="auto"/>
            </w:tcBorders>
            <w:shd w:val="clear" w:color="000000" w:fill="FFFFFF"/>
            <w:vAlign w:val="center"/>
            <w:hideMark/>
          </w:tcPr>
          <w:p w14:paraId="3BA28967" w14:textId="7F44F7D3" w:rsidR="00DB5E1E" w:rsidRPr="008F084E" w:rsidDel="00932E50" w:rsidRDefault="00DB5E1E" w:rsidP="008F084E">
            <w:pPr>
              <w:spacing w:after="0" w:line="240" w:lineRule="auto"/>
              <w:jc w:val="center"/>
              <w:rPr>
                <w:del w:id="2178" w:author="Ben Gardiner" w:date="2022-05-09T12:53:00Z"/>
                <w:rFonts w:ascii="Calibri" w:eastAsia="Times New Roman" w:hAnsi="Calibri" w:cs="Calibri"/>
                <w:b/>
                <w:bCs/>
                <w:color w:val="000000"/>
                <w:sz w:val="24"/>
                <w:szCs w:val="24"/>
              </w:rPr>
            </w:pPr>
            <w:del w:id="2179" w:author="Ben Gardiner" w:date="2022-05-09T12:53:00Z">
              <w:r w:rsidDel="00932E50">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nil"/>
              <w:right w:val="single" w:sz="4" w:space="0" w:color="auto"/>
            </w:tcBorders>
            <w:shd w:val="clear" w:color="000000" w:fill="FFFFFF"/>
            <w:vAlign w:val="bottom"/>
            <w:hideMark/>
          </w:tcPr>
          <w:p w14:paraId="657E0BB5" w14:textId="39B6FF8C" w:rsidR="00DB5E1E" w:rsidRPr="008F084E" w:rsidDel="00932E50" w:rsidRDefault="00DB5E1E" w:rsidP="008F084E">
            <w:pPr>
              <w:spacing w:after="0" w:line="240" w:lineRule="auto"/>
              <w:rPr>
                <w:del w:id="2180" w:author="Ben Gardiner" w:date="2022-05-09T12:53:00Z"/>
                <w:rFonts w:ascii="Calibri" w:eastAsia="Times New Roman" w:hAnsi="Calibri" w:cs="Calibri"/>
                <w:color w:val="000000"/>
              </w:rPr>
            </w:pPr>
            <w:del w:id="2181" w:author="Ben Gardiner" w:date="2022-05-09T12:53:00Z">
              <w:r w:rsidRPr="008F084E" w:rsidDel="00932E50">
                <w:rPr>
                  <w:rFonts w:ascii="Calibri" w:eastAsia="Times New Roman" w:hAnsi="Calibri" w:cs="Calibri"/>
                  <w:color w:val="000000"/>
                </w:rPr>
                <w:delText>no responses / not common component</w:delText>
              </w:r>
            </w:del>
          </w:p>
        </w:tc>
      </w:tr>
      <w:tr w:rsidR="00DB5E1E" w:rsidRPr="008F084E" w:rsidDel="00932E50" w14:paraId="3ACEBD4A" w14:textId="44E03229" w:rsidTr="00524A01">
        <w:trPr>
          <w:trHeight w:val="864"/>
          <w:del w:id="2182" w:author="Ben Gardiner" w:date="2022-05-09T12:53: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E386869" w14:textId="57DC2D5C" w:rsidR="00DB5E1E" w:rsidRPr="008F084E" w:rsidDel="00932E50" w:rsidRDefault="00DB5E1E" w:rsidP="008F084E">
            <w:pPr>
              <w:spacing w:after="0" w:line="240" w:lineRule="auto"/>
              <w:rPr>
                <w:del w:id="2183" w:author="Ben Gardiner" w:date="2022-05-09T12:53:00Z"/>
                <w:rFonts w:ascii="Calibri" w:eastAsia="Times New Roman" w:hAnsi="Calibri" w:cs="Calibri"/>
                <w:color w:val="000000"/>
              </w:rPr>
            </w:pPr>
            <w:del w:id="2184" w:author="Ben Gardiner" w:date="2022-05-09T12:53:00Z">
              <w:r w:rsidRPr="008F084E" w:rsidDel="00932E50">
                <w:rPr>
                  <w:rFonts w:ascii="Calibri" w:eastAsia="Times New Roman" w:hAnsi="Calibri" w:cs="Calibri"/>
                  <w:color w:val="000000"/>
                </w:rPr>
                <w:delText>On Board Diagnostic Unit #2</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p w14:paraId="350A6BFF" w14:textId="038FEDB5" w:rsidR="00DB5E1E" w:rsidRPr="008F084E" w:rsidDel="00932E50" w:rsidRDefault="00DB5E1E" w:rsidP="008F084E">
            <w:pPr>
              <w:spacing w:after="0" w:line="240" w:lineRule="auto"/>
              <w:jc w:val="center"/>
              <w:rPr>
                <w:del w:id="2185" w:author="Ben Gardiner" w:date="2022-05-09T12:53:00Z"/>
                <w:rFonts w:ascii="Calibri" w:eastAsia="Times New Roman" w:hAnsi="Calibri" w:cs="Calibri"/>
                <w:b/>
                <w:bCs/>
                <w:color w:val="000000"/>
                <w:sz w:val="24"/>
                <w:szCs w:val="24"/>
              </w:rPr>
            </w:pPr>
            <w:del w:id="2186" w:author="Ben Gardiner" w:date="2022-05-09T12:53:00Z">
              <w:r w:rsidDel="00932E50">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6BDDE608" w14:textId="4135B7FD" w:rsidR="00DB5E1E" w:rsidRPr="008F084E" w:rsidDel="00932E50" w:rsidRDefault="00DB5E1E" w:rsidP="008F084E">
            <w:pPr>
              <w:spacing w:after="0" w:line="240" w:lineRule="auto"/>
              <w:rPr>
                <w:del w:id="2187" w:author="Ben Gardiner" w:date="2022-05-09T12:53:00Z"/>
                <w:rFonts w:ascii="Calibri" w:eastAsia="Times New Roman" w:hAnsi="Calibri" w:cs="Calibri"/>
                <w:color w:val="000000"/>
              </w:rPr>
            </w:pPr>
            <w:del w:id="2188" w:author="Ben Gardiner" w:date="2022-05-09T12:53:00Z">
              <w:r w:rsidRPr="008F084E" w:rsidDel="00932E50">
                <w:rPr>
                  <w:rFonts w:ascii="Calibri" w:eastAsia="Times New Roman" w:hAnsi="Calibri" w:cs="Calibri"/>
                  <w:color w:val="000000"/>
                </w:rPr>
                <w:delText>no responses / not common component</w:delText>
              </w:r>
            </w:del>
          </w:p>
        </w:tc>
      </w:tr>
    </w:tbl>
    <w:p w14:paraId="7CEC6B6C" w14:textId="793B9386" w:rsidR="008F084E" w:rsidDel="00932E50" w:rsidRDefault="008F084E">
      <w:pPr>
        <w:shd w:val="clear" w:color="auto" w:fill="FFFFFF"/>
        <w:spacing w:before="100" w:beforeAutospacing="1" w:after="100" w:afterAutospacing="1" w:line="240" w:lineRule="auto"/>
        <w:rPr>
          <w:del w:id="2189" w:author="Ben Gardiner" w:date="2022-05-09T12:53:00Z"/>
          <w:rFonts w:eastAsia="Times New Roman" w:cstheme="minorHAnsi"/>
          <w:color w:val="2E3338"/>
        </w:rPr>
        <w:pPrChange w:id="2190" w:author="Ben Gardiner" w:date="2022-05-09T12:53:00Z">
          <w:pPr>
            <w:shd w:val="clear" w:color="auto" w:fill="FFFFFF"/>
            <w:spacing w:before="100" w:beforeAutospacing="1" w:after="100" w:afterAutospacing="1" w:line="240" w:lineRule="auto"/>
            <w:ind w:left="720"/>
          </w:pPr>
        </w:pPrChange>
      </w:pPr>
    </w:p>
    <w:p w14:paraId="6989165F" w14:textId="23C9DFC3" w:rsidR="00932E50" w:rsidDel="003B3B71" w:rsidRDefault="00B64E5B">
      <w:pPr>
        <w:shd w:val="clear" w:color="auto" w:fill="FFFFFF"/>
        <w:spacing w:before="100" w:beforeAutospacing="1" w:after="100" w:afterAutospacing="1" w:line="240" w:lineRule="auto"/>
        <w:rPr>
          <w:rFonts w:eastAsia="Times New Roman" w:cstheme="minorHAnsi"/>
          <w:color w:val="2E3338"/>
        </w:rPr>
        <w:pPrChange w:id="2191" w:author="Ben Gardiner" w:date="2022-05-09T12:54:00Z">
          <w:pPr>
            <w:shd w:val="clear" w:color="auto" w:fill="FFFFFF"/>
            <w:spacing w:before="100" w:beforeAutospacing="1" w:after="100" w:afterAutospacing="1" w:line="240" w:lineRule="auto"/>
            <w:ind w:left="720"/>
          </w:pPr>
        </w:pPrChange>
      </w:pPr>
      <w:del w:id="2192" w:author="Ben Gardiner" w:date="2022-05-09T12:54:00Z">
        <w:r w:rsidDel="00932E50">
          <w:rPr>
            <w:rFonts w:eastAsia="Times New Roman" w:cstheme="minorHAnsi"/>
            <w:color w:val="2E3338"/>
          </w:rPr>
          <w:delText>CYBERSECURITY SYSTEMS</w:delText>
        </w:r>
      </w:del>
    </w:p>
    <w:tbl>
      <w:tblPr>
        <w:tblW w:w="9020" w:type="dxa"/>
        <w:tblLook w:val="04A0" w:firstRow="1" w:lastRow="0" w:firstColumn="1" w:lastColumn="0" w:noHBand="0" w:noVBand="1"/>
      </w:tblPr>
      <w:tblGrid>
        <w:gridCol w:w="5740"/>
        <w:gridCol w:w="1240"/>
        <w:gridCol w:w="2040"/>
      </w:tblGrid>
      <w:tr w:rsidR="003B3B71" w:rsidRPr="003B3B71" w:rsidDel="00932E50" w14:paraId="6B7D17A9" w14:textId="63A038AF" w:rsidTr="00524A01">
        <w:trPr>
          <w:trHeight w:val="864"/>
          <w:del w:id="2193"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1A79583" w14:textId="33DF514E" w:rsidR="003B3B71" w:rsidRPr="003B3B71" w:rsidDel="00932E50" w:rsidRDefault="003B3B71" w:rsidP="003B3B71">
            <w:pPr>
              <w:spacing w:after="0" w:line="240" w:lineRule="auto"/>
              <w:rPr>
                <w:del w:id="2194" w:author="Ben Gardiner" w:date="2022-05-09T12:54:00Z"/>
                <w:rFonts w:ascii="Calibri" w:eastAsia="Times New Roman" w:hAnsi="Calibri" w:cs="Calibri"/>
                <w:color w:val="000000"/>
              </w:rPr>
            </w:pPr>
            <w:del w:id="2195" w:author="Ben Gardiner" w:date="2022-05-09T12:54:00Z">
              <w:r w:rsidRPr="003B3B71" w:rsidDel="00932E50">
                <w:rPr>
                  <w:rFonts w:ascii="Calibri" w:eastAsia="Times New Roman" w:hAnsi="Calibri" w:cs="Calibri"/>
                  <w:color w:val="000000"/>
                </w:rPr>
                <w:delText>Intrusion Detection System</w:delText>
              </w:r>
            </w:del>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051F7F5C" w14:textId="1D4765EC" w:rsidR="003B3B71" w:rsidRPr="003B3B71" w:rsidDel="00932E50" w:rsidRDefault="003B3B71" w:rsidP="003B3B71">
            <w:pPr>
              <w:spacing w:after="0" w:line="240" w:lineRule="auto"/>
              <w:jc w:val="center"/>
              <w:rPr>
                <w:del w:id="2196" w:author="Ben Gardiner" w:date="2022-05-09T12:54:00Z"/>
                <w:rFonts w:ascii="Calibri" w:eastAsia="Times New Roman" w:hAnsi="Calibri" w:cs="Calibri"/>
                <w:b/>
                <w:bCs/>
                <w:color w:val="000000"/>
                <w:sz w:val="24"/>
                <w:szCs w:val="24"/>
              </w:rPr>
            </w:pPr>
            <w:del w:id="2197" w:author="Ben Gardiner" w:date="2022-05-09T12:54:00Z">
              <w:r w:rsidRPr="003B3B71" w:rsidDel="00932E50">
                <w:rPr>
                  <w:rFonts w:ascii="Calibri" w:eastAsia="Times New Roman" w:hAnsi="Calibri" w:cs="Calibri"/>
                  <w:b/>
                  <w:bCs/>
                  <w:color w:val="000000"/>
                  <w:sz w:val="24"/>
                  <w:szCs w:val="24"/>
                </w:rPr>
                <w:delText>3</w:delText>
              </w:r>
            </w:del>
          </w:p>
        </w:tc>
        <w:tc>
          <w:tcPr>
            <w:tcW w:w="2040" w:type="dxa"/>
            <w:tcBorders>
              <w:top w:val="single" w:sz="4" w:space="0" w:color="auto"/>
              <w:left w:val="nil"/>
              <w:bottom w:val="nil"/>
              <w:right w:val="single" w:sz="4" w:space="0" w:color="auto"/>
            </w:tcBorders>
            <w:shd w:val="clear" w:color="000000" w:fill="FFFFFF"/>
            <w:vAlign w:val="bottom"/>
            <w:hideMark/>
          </w:tcPr>
          <w:p w14:paraId="2465ABD0" w14:textId="2D990D4E" w:rsidR="003B3B71" w:rsidRPr="003B3B71" w:rsidDel="00932E50" w:rsidRDefault="003B3B71" w:rsidP="003B3B71">
            <w:pPr>
              <w:spacing w:after="0" w:line="240" w:lineRule="auto"/>
              <w:rPr>
                <w:del w:id="2198" w:author="Ben Gardiner" w:date="2022-05-09T12:54:00Z"/>
                <w:rFonts w:ascii="Calibri" w:eastAsia="Times New Roman" w:hAnsi="Calibri" w:cs="Calibri"/>
                <w:color w:val="000000"/>
              </w:rPr>
            </w:pPr>
            <w:del w:id="2199" w:author="Ben Gardiner" w:date="2022-05-09T12:54:00Z">
              <w:r w:rsidRPr="003B3B71" w:rsidDel="00932E50">
                <w:rPr>
                  <w:rFonts w:ascii="Calibri" w:eastAsia="Times New Roman" w:hAnsi="Calibri" w:cs="Calibri"/>
                  <w:color w:val="000000"/>
                </w:rPr>
                <w:delText>multi-homed and a security component</w:delText>
              </w:r>
            </w:del>
          </w:p>
        </w:tc>
      </w:tr>
      <w:tr w:rsidR="003B3B71" w:rsidRPr="003B3B71" w:rsidDel="00932E50" w14:paraId="3CB5730F" w14:textId="39BE01DD" w:rsidTr="00524A01">
        <w:trPr>
          <w:trHeight w:val="864"/>
          <w:del w:id="2200" w:author="Ben Gardiner" w:date="2022-05-09T12:54: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901AB13" w14:textId="11529B84" w:rsidR="003B3B71" w:rsidRPr="003B3B71" w:rsidDel="00932E50" w:rsidRDefault="003B3B71" w:rsidP="003B3B71">
            <w:pPr>
              <w:spacing w:after="0" w:line="240" w:lineRule="auto"/>
              <w:rPr>
                <w:del w:id="2201" w:author="Ben Gardiner" w:date="2022-05-09T12:54:00Z"/>
                <w:rFonts w:ascii="Calibri" w:eastAsia="Times New Roman" w:hAnsi="Calibri" w:cs="Calibri"/>
                <w:color w:val="000000"/>
              </w:rPr>
            </w:pPr>
            <w:del w:id="2202" w:author="Ben Gardiner" w:date="2022-05-09T12:54:00Z">
              <w:r w:rsidRPr="003B3B71" w:rsidDel="00932E50">
                <w:rPr>
                  <w:rFonts w:ascii="Calibri" w:eastAsia="Times New Roman" w:hAnsi="Calibri" w:cs="Calibri"/>
                  <w:color w:val="000000"/>
                </w:rPr>
                <w:delText>Intrusion Prevention System</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FFEB84"/>
            <w:vAlign w:val="center"/>
            <w:hideMark/>
          </w:tcPr>
          <w:p w14:paraId="100CDB56" w14:textId="055C79C8" w:rsidR="003B3B71" w:rsidRPr="003B3B71" w:rsidDel="00932E50" w:rsidRDefault="003B3B71" w:rsidP="003B3B71">
            <w:pPr>
              <w:spacing w:after="0" w:line="240" w:lineRule="auto"/>
              <w:jc w:val="center"/>
              <w:rPr>
                <w:del w:id="2203" w:author="Ben Gardiner" w:date="2022-05-09T12:54:00Z"/>
                <w:rFonts w:ascii="Calibri" w:eastAsia="Times New Roman" w:hAnsi="Calibri" w:cs="Calibri"/>
                <w:b/>
                <w:bCs/>
                <w:color w:val="000000"/>
                <w:sz w:val="24"/>
                <w:szCs w:val="24"/>
              </w:rPr>
            </w:pPr>
            <w:del w:id="2204" w:author="Ben Gardiner" w:date="2022-05-09T12:54:00Z">
              <w:r w:rsidRPr="003B3B71" w:rsidDel="00932E50">
                <w:rPr>
                  <w:rFonts w:ascii="Calibri" w:eastAsia="Times New Roman" w:hAnsi="Calibri" w:cs="Calibri"/>
                  <w:b/>
                  <w:bCs/>
                  <w:color w:val="000000"/>
                  <w:sz w:val="24"/>
                  <w:szCs w:val="24"/>
                </w:rPr>
                <w:delText>3</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58472724" w14:textId="10161205" w:rsidR="003B3B71" w:rsidRPr="003B3B71" w:rsidDel="00932E50" w:rsidRDefault="003B3B71" w:rsidP="003B3B71">
            <w:pPr>
              <w:spacing w:after="0" w:line="240" w:lineRule="auto"/>
              <w:rPr>
                <w:del w:id="2205" w:author="Ben Gardiner" w:date="2022-05-09T12:54:00Z"/>
                <w:rFonts w:ascii="Calibri" w:eastAsia="Times New Roman" w:hAnsi="Calibri" w:cs="Calibri"/>
                <w:color w:val="000000"/>
              </w:rPr>
            </w:pPr>
            <w:del w:id="2206" w:author="Ben Gardiner" w:date="2022-05-09T12:54:00Z">
              <w:r w:rsidRPr="003B3B71" w:rsidDel="00932E50">
                <w:rPr>
                  <w:rFonts w:ascii="Calibri" w:eastAsia="Times New Roman" w:hAnsi="Calibri" w:cs="Calibri"/>
                  <w:color w:val="000000"/>
                </w:rPr>
                <w:delText>multi-homed and a security component</w:delText>
              </w:r>
            </w:del>
          </w:p>
        </w:tc>
      </w:tr>
    </w:tbl>
    <w:p w14:paraId="2E49F163" w14:textId="5D3C976C" w:rsidR="009C4185" w:rsidRPr="00306578" w:rsidDel="00932E50" w:rsidRDefault="009C4185">
      <w:pPr>
        <w:shd w:val="clear" w:color="auto" w:fill="FFFFFF"/>
        <w:spacing w:before="100" w:beforeAutospacing="1" w:after="100" w:afterAutospacing="1" w:line="240" w:lineRule="auto"/>
        <w:rPr>
          <w:del w:id="2207" w:author="Ben Gardiner" w:date="2022-05-09T12:54:00Z"/>
          <w:rFonts w:eastAsia="Times New Roman" w:cstheme="minorHAnsi"/>
          <w:color w:val="2E3338"/>
        </w:rPr>
        <w:pPrChange w:id="2208" w:author="Ben Gardiner" w:date="2022-05-09T12:54:00Z">
          <w:pPr>
            <w:shd w:val="clear" w:color="auto" w:fill="FFFFFF"/>
            <w:spacing w:before="100" w:beforeAutospacing="1" w:after="100" w:afterAutospacing="1" w:line="240" w:lineRule="auto"/>
            <w:ind w:left="720"/>
          </w:pPr>
        </w:pPrChange>
      </w:pPr>
    </w:p>
    <w:p w14:paraId="65E5DADD" w14:textId="03D4B86C" w:rsidR="003B2D8B" w:rsidRDefault="0095248C" w:rsidP="00767965">
      <w:pPr>
        <w:shd w:val="clear" w:color="auto" w:fill="FFFFFF"/>
        <w:spacing w:before="100" w:beforeAutospacing="1" w:after="100" w:afterAutospacing="1" w:line="240" w:lineRule="auto"/>
        <w:ind w:left="720"/>
        <w:rPr>
          <w:ins w:id="2209" w:author="Ben Gardiner" w:date="2022-05-09T12:55:00Z"/>
          <w:rFonts w:eastAsia="Times New Roman" w:cstheme="minorHAnsi"/>
          <w:color w:val="2E3338"/>
        </w:rPr>
      </w:pPr>
      <w:r w:rsidRPr="00AC7E0A">
        <w:rPr>
          <w:rFonts w:eastAsia="Times New Roman" w:cstheme="minorHAnsi"/>
          <w:color w:val="2E3338"/>
        </w:rPr>
        <w:t>LIGHTS &amp; SIGNALS</w:t>
      </w:r>
    </w:p>
    <w:tbl>
      <w:tblPr>
        <w:tblW w:w="9020" w:type="dxa"/>
        <w:tblLook w:val="04A0" w:firstRow="1" w:lastRow="0" w:firstColumn="1" w:lastColumn="0" w:noHBand="0" w:noVBand="1"/>
      </w:tblPr>
      <w:tblGrid>
        <w:gridCol w:w="5740"/>
        <w:gridCol w:w="1240"/>
        <w:gridCol w:w="2040"/>
      </w:tblGrid>
      <w:tr w:rsidR="00932E50" w:rsidRPr="00932E50" w14:paraId="2730C71C" w14:textId="77777777" w:rsidTr="00932E50">
        <w:trPr>
          <w:trHeight w:val="1003"/>
          <w:ins w:id="2210"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07D3695" w14:textId="77777777" w:rsidR="00932E50" w:rsidRPr="00932E50" w:rsidRDefault="00932E50" w:rsidP="00932E50">
            <w:pPr>
              <w:spacing w:after="0" w:line="240" w:lineRule="auto"/>
              <w:rPr>
                <w:ins w:id="2211" w:author="Ben Gardiner" w:date="2022-05-09T12:55:00Z"/>
                <w:rFonts w:ascii="Calibri" w:eastAsia="Times New Roman" w:hAnsi="Calibri" w:cs="Calibri"/>
                <w:color w:val="000000"/>
              </w:rPr>
            </w:pPr>
            <w:ins w:id="2212" w:author="Ben Gardiner" w:date="2022-05-09T12:55:00Z">
              <w:r w:rsidRPr="00932E50">
                <w:rPr>
                  <w:rFonts w:ascii="Calibri" w:eastAsia="Times New Roman" w:hAnsi="Calibri" w:cs="Calibri"/>
                  <w:color w:val="000000"/>
                </w:rPr>
                <w:lastRenderedPageBreak/>
                <w:t>Adaptive Front Lighting System (J1939 SA 71)</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5EA395CB" w14:textId="77777777" w:rsidR="00932E50" w:rsidRPr="00932E50" w:rsidRDefault="00932E50" w:rsidP="00932E50">
            <w:pPr>
              <w:spacing w:after="0" w:line="240" w:lineRule="auto"/>
              <w:jc w:val="center"/>
              <w:rPr>
                <w:ins w:id="2213" w:author="Ben Gardiner" w:date="2022-05-09T12:55:00Z"/>
                <w:rFonts w:ascii="Calibri" w:eastAsia="Times New Roman" w:hAnsi="Calibri" w:cs="Calibri"/>
                <w:b/>
                <w:bCs/>
                <w:color w:val="000000"/>
                <w:sz w:val="24"/>
                <w:szCs w:val="24"/>
              </w:rPr>
            </w:pPr>
            <w:ins w:id="2214" w:author="Ben Gardiner" w:date="2022-05-09T12:55:00Z">
              <w:r w:rsidRPr="00932E50">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44B67845" w14:textId="77777777" w:rsidR="00932E50" w:rsidRPr="00932E50" w:rsidRDefault="00932E50" w:rsidP="00932E50">
            <w:pPr>
              <w:spacing w:after="0" w:line="240" w:lineRule="auto"/>
              <w:rPr>
                <w:ins w:id="2215" w:author="Ben Gardiner" w:date="2022-05-09T12:55:00Z"/>
                <w:rFonts w:ascii="Calibri" w:eastAsia="Times New Roman" w:hAnsi="Calibri" w:cs="Calibri"/>
                <w:color w:val="000000"/>
              </w:rPr>
            </w:pPr>
            <w:ins w:id="2216" w:author="Ben Gardiner" w:date="2022-05-09T12:55:00Z">
              <w:r w:rsidRPr="00932E50">
                <w:rPr>
                  <w:rFonts w:ascii="Calibri" w:eastAsia="Times New Roman" w:hAnsi="Calibri" w:cs="Calibri"/>
                  <w:color w:val="000000"/>
                </w:rPr>
                <w:t>medium safety risk</w:t>
              </w:r>
            </w:ins>
          </w:p>
        </w:tc>
      </w:tr>
      <w:tr w:rsidR="00932E50" w:rsidRPr="00932E50" w14:paraId="71E97B3F" w14:textId="77777777" w:rsidTr="00932E50">
        <w:trPr>
          <w:trHeight w:val="1003"/>
          <w:ins w:id="2217"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1553410F" w14:textId="77777777" w:rsidR="00932E50" w:rsidRPr="00932E50" w:rsidRDefault="00932E50" w:rsidP="00932E50">
            <w:pPr>
              <w:spacing w:after="0" w:line="240" w:lineRule="auto"/>
              <w:rPr>
                <w:ins w:id="2218" w:author="Ben Gardiner" w:date="2022-05-09T12:55:00Z"/>
                <w:rFonts w:ascii="Calibri" w:eastAsia="Times New Roman" w:hAnsi="Calibri" w:cs="Calibri"/>
                <w:color w:val="000000"/>
              </w:rPr>
            </w:pPr>
            <w:ins w:id="2219" w:author="Ben Gardiner" w:date="2022-05-09T12:55:00Z">
              <w:r w:rsidRPr="00932E50">
                <w:rPr>
                  <w:rFonts w:ascii="Calibri" w:eastAsia="Times New Roman" w:hAnsi="Calibri" w:cs="Calibri"/>
                  <w:color w:val="000000"/>
                </w:rPr>
                <w:t>Chassis Controller #2 (J1939 SA 72)</w:t>
              </w:r>
            </w:ins>
          </w:p>
        </w:tc>
        <w:tc>
          <w:tcPr>
            <w:tcW w:w="1240" w:type="dxa"/>
            <w:tcBorders>
              <w:top w:val="single" w:sz="4" w:space="0" w:color="000000"/>
              <w:left w:val="double" w:sz="6" w:space="0" w:color="00B0F0"/>
              <w:bottom w:val="nil"/>
              <w:right w:val="single" w:sz="4" w:space="0" w:color="auto"/>
            </w:tcBorders>
            <w:shd w:val="clear" w:color="000000" w:fill="FFEB84"/>
            <w:vAlign w:val="center"/>
            <w:hideMark/>
          </w:tcPr>
          <w:p w14:paraId="35F3A5A8" w14:textId="77777777" w:rsidR="00932E50" w:rsidRPr="00932E50" w:rsidRDefault="00932E50" w:rsidP="00932E50">
            <w:pPr>
              <w:spacing w:after="0" w:line="240" w:lineRule="auto"/>
              <w:jc w:val="center"/>
              <w:rPr>
                <w:ins w:id="2220" w:author="Ben Gardiner" w:date="2022-05-09T12:55:00Z"/>
                <w:rFonts w:ascii="Calibri" w:eastAsia="Times New Roman" w:hAnsi="Calibri" w:cs="Calibri"/>
                <w:b/>
                <w:bCs/>
                <w:color w:val="000000"/>
                <w:sz w:val="24"/>
                <w:szCs w:val="24"/>
              </w:rPr>
            </w:pPr>
            <w:ins w:id="2221" w:author="Ben Gardiner" w:date="2022-05-09T12:55:00Z">
              <w:r w:rsidRPr="00932E50">
                <w:rPr>
                  <w:rFonts w:ascii="Calibri" w:eastAsia="Times New Roman" w:hAnsi="Calibri" w:cs="Calibri"/>
                  <w:b/>
                  <w:bCs/>
                  <w:color w:val="000000"/>
                  <w:sz w:val="24"/>
                  <w:szCs w:val="24"/>
                </w:rPr>
                <w:t>4</w:t>
              </w:r>
            </w:ins>
          </w:p>
        </w:tc>
        <w:tc>
          <w:tcPr>
            <w:tcW w:w="2040" w:type="dxa"/>
            <w:tcBorders>
              <w:top w:val="single" w:sz="4" w:space="0" w:color="000000"/>
              <w:left w:val="nil"/>
              <w:bottom w:val="nil"/>
              <w:right w:val="single" w:sz="12" w:space="0" w:color="auto"/>
            </w:tcBorders>
            <w:shd w:val="clear" w:color="000000" w:fill="FFFFFF"/>
            <w:vAlign w:val="bottom"/>
            <w:hideMark/>
          </w:tcPr>
          <w:p w14:paraId="5F26E343" w14:textId="77777777" w:rsidR="00932E50" w:rsidRPr="00932E50" w:rsidRDefault="00932E50" w:rsidP="00932E50">
            <w:pPr>
              <w:spacing w:after="0" w:line="240" w:lineRule="auto"/>
              <w:rPr>
                <w:ins w:id="2222" w:author="Ben Gardiner" w:date="2022-05-09T12:55:00Z"/>
                <w:rFonts w:ascii="Calibri" w:eastAsia="Times New Roman" w:hAnsi="Calibri" w:cs="Calibri"/>
                <w:color w:val="000000"/>
              </w:rPr>
            </w:pPr>
            <w:ins w:id="2223" w:author="Ben Gardiner" w:date="2022-05-09T12:55:00Z">
              <w:r w:rsidRPr="00932E50">
                <w:rPr>
                  <w:rFonts w:ascii="Calibri" w:eastAsia="Times New Roman" w:hAnsi="Calibri" w:cs="Calibri"/>
                  <w:color w:val="000000"/>
                </w:rPr>
                <w:t xml:space="preserve">scope change high independent of low </w:t>
              </w:r>
              <w:proofErr w:type="spellStart"/>
              <w:r w:rsidRPr="00932E50">
                <w:rPr>
                  <w:rFonts w:ascii="Calibri" w:eastAsia="Times New Roman" w:hAnsi="Calibri" w:cs="Calibri"/>
                  <w:color w:val="000000"/>
                </w:rPr>
                <w:t>overal</w:t>
              </w:r>
              <w:proofErr w:type="spellEnd"/>
              <w:r w:rsidRPr="00932E50">
                <w:rPr>
                  <w:rFonts w:ascii="Calibri" w:eastAsia="Times New Roman" w:hAnsi="Calibri" w:cs="Calibri"/>
                  <w:color w:val="000000"/>
                </w:rPr>
                <w:t xml:space="preserve"> risk</w:t>
              </w:r>
            </w:ins>
          </w:p>
        </w:tc>
      </w:tr>
      <w:tr w:rsidR="00932E50" w:rsidRPr="00932E50" w14:paraId="41BC26F7" w14:textId="77777777" w:rsidTr="00932E50">
        <w:trPr>
          <w:trHeight w:val="1003"/>
          <w:ins w:id="2224"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52A0E09" w14:textId="77777777" w:rsidR="00932E50" w:rsidRPr="00932E50" w:rsidRDefault="00932E50" w:rsidP="00932E50">
            <w:pPr>
              <w:spacing w:after="0" w:line="240" w:lineRule="auto"/>
              <w:rPr>
                <w:ins w:id="2225" w:author="Ben Gardiner" w:date="2022-05-09T12:55:00Z"/>
                <w:rFonts w:ascii="Calibri" w:eastAsia="Times New Roman" w:hAnsi="Calibri" w:cs="Calibri"/>
                <w:color w:val="000000"/>
              </w:rPr>
            </w:pPr>
            <w:ins w:id="2226" w:author="Ben Gardiner" w:date="2022-05-09T12:55:00Z">
              <w:r w:rsidRPr="00932E50">
                <w:rPr>
                  <w:rFonts w:ascii="Calibri" w:eastAsia="Times New Roman" w:hAnsi="Calibri" w:cs="Calibri"/>
                  <w:color w:val="000000"/>
                </w:rPr>
                <w:t>Chassis Controller #1 (aka SAM Chassis) (J1939 SA 71)</w:t>
              </w:r>
            </w:ins>
          </w:p>
        </w:tc>
        <w:tc>
          <w:tcPr>
            <w:tcW w:w="1240" w:type="dxa"/>
            <w:tcBorders>
              <w:top w:val="single" w:sz="4" w:space="0" w:color="000000"/>
              <w:left w:val="double" w:sz="6" w:space="0" w:color="00B0F0"/>
              <w:bottom w:val="nil"/>
              <w:right w:val="single" w:sz="4" w:space="0" w:color="auto"/>
            </w:tcBorders>
            <w:shd w:val="clear" w:color="000000" w:fill="63BE7B"/>
            <w:vAlign w:val="center"/>
            <w:hideMark/>
          </w:tcPr>
          <w:p w14:paraId="59692358" w14:textId="77777777" w:rsidR="00932E50" w:rsidRPr="00932E50" w:rsidRDefault="00932E50" w:rsidP="00932E50">
            <w:pPr>
              <w:spacing w:after="0" w:line="240" w:lineRule="auto"/>
              <w:jc w:val="center"/>
              <w:rPr>
                <w:ins w:id="2227" w:author="Ben Gardiner" w:date="2022-05-09T12:55:00Z"/>
                <w:rFonts w:ascii="Calibri" w:eastAsia="Times New Roman" w:hAnsi="Calibri" w:cs="Calibri"/>
                <w:b/>
                <w:bCs/>
                <w:color w:val="000000"/>
                <w:sz w:val="24"/>
                <w:szCs w:val="24"/>
              </w:rPr>
            </w:pPr>
            <w:ins w:id="2228" w:author="Ben Gardiner" w:date="2022-05-09T12:55:00Z">
              <w:r w:rsidRPr="00932E50">
                <w:rPr>
                  <w:rFonts w:ascii="Calibri" w:eastAsia="Times New Roman" w:hAnsi="Calibri" w:cs="Calibri"/>
                  <w:b/>
                  <w:bCs/>
                  <w:color w:val="000000"/>
                  <w:sz w:val="24"/>
                  <w:szCs w:val="24"/>
                </w:rPr>
                <w:t>6</w:t>
              </w:r>
            </w:ins>
          </w:p>
        </w:tc>
        <w:tc>
          <w:tcPr>
            <w:tcW w:w="2040" w:type="dxa"/>
            <w:tcBorders>
              <w:top w:val="single" w:sz="4" w:space="0" w:color="000000"/>
              <w:left w:val="nil"/>
              <w:bottom w:val="nil"/>
              <w:right w:val="single" w:sz="12" w:space="0" w:color="auto"/>
            </w:tcBorders>
            <w:shd w:val="clear" w:color="000000" w:fill="FFFFFF"/>
            <w:vAlign w:val="bottom"/>
            <w:hideMark/>
          </w:tcPr>
          <w:p w14:paraId="317DCA06" w14:textId="77777777" w:rsidR="00932E50" w:rsidRPr="00932E50" w:rsidRDefault="00932E50" w:rsidP="00932E50">
            <w:pPr>
              <w:spacing w:after="0" w:line="240" w:lineRule="auto"/>
              <w:rPr>
                <w:ins w:id="2229" w:author="Ben Gardiner" w:date="2022-05-09T12:55:00Z"/>
                <w:rFonts w:ascii="Calibri" w:eastAsia="Times New Roman" w:hAnsi="Calibri" w:cs="Calibri"/>
                <w:color w:val="000000"/>
              </w:rPr>
            </w:pPr>
            <w:ins w:id="2230" w:author="Ben Gardiner" w:date="2022-05-09T12:55:00Z">
              <w:r w:rsidRPr="00932E50">
                <w:rPr>
                  <w:rFonts w:ascii="Calibri" w:eastAsia="Times New Roman" w:hAnsi="Calibri" w:cs="Calibri"/>
                  <w:color w:val="000000"/>
                </w:rPr>
                <w:t>min total risk</w:t>
              </w:r>
            </w:ins>
          </w:p>
        </w:tc>
      </w:tr>
      <w:tr w:rsidR="003E0A1C" w:rsidRPr="00767965" w:rsidDel="00932E50" w14:paraId="0476CE60" w14:textId="4F44422C" w:rsidTr="00524A01">
        <w:trPr>
          <w:trHeight w:val="864"/>
          <w:del w:id="2231"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F42C2FE" w14:textId="7CB79AB5" w:rsidR="003E0A1C" w:rsidRPr="00767965" w:rsidDel="00932E50" w:rsidRDefault="003E0A1C" w:rsidP="00767965">
            <w:pPr>
              <w:spacing w:after="0" w:line="240" w:lineRule="auto"/>
              <w:rPr>
                <w:del w:id="2232" w:author="Ben Gardiner" w:date="2022-05-09T12:55:00Z"/>
                <w:rFonts w:ascii="Calibri" w:eastAsia="Times New Roman" w:hAnsi="Calibri" w:cs="Calibri"/>
                <w:color w:val="000000"/>
              </w:rPr>
            </w:pPr>
            <w:del w:id="2233" w:author="Ben Gardiner" w:date="2022-05-09T12:55:00Z">
              <w:r w:rsidRPr="00767965" w:rsidDel="00932E50">
                <w:rPr>
                  <w:rFonts w:ascii="Calibri" w:eastAsia="Times New Roman" w:hAnsi="Calibri" w:cs="Calibri"/>
                  <w:color w:val="000000"/>
                </w:rPr>
                <w:delText>Adaptive Front Lighting System (J1939 SA 71)</w:delText>
              </w:r>
            </w:del>
          </w:p>
        </w:tc>
        <w:tc>
          <w:tcPr>
            <w:tcW w:w="1240" w:type="dxa"/>
            <w:tcBorders>
              <w:top w:val="single" w:sz="4" w:space="0" w:color="auto"/>
              <w:left w:val="double" w:sz="6" w:space="0" w:color="00B0F0"/>
              <w:bottom w:val="nil"/>
              <w:right w:val="single" w:sz="4" w:space="0" w:color="auto"/>
            </w:tcBorders>
            <w:shd w:val="clear" w:color="000000" w:fill="FFEB84"/>
            <w:vAlign w:val="center"/>
            <w:hideMark/>
          </w:tcPr>
          <w:p w14:paraId="2F3F53DB" w14:textId="4DF081E3" w:rsidR="003E0A1C" w:rsidRPr="00767965" w:rsidDel="00932E50" w:rsidRDefault="003E0A1C" w:rsidP="00767965">
            <w:pPr>
              <w:spacing w:after="0" w:line="240" w:lineRule="auto"/>
              <w:jc w:val="center"/>
              <w:rPr>
                <w:del w:id="2234" w:author="Ben Gardiner" w:date="2022-05-09T12:55:00Z"/>
                <w:rFonts w:ascii="Calibri" w:eastAsia="Times New Roman" w:hAnsi="Calibri" w:cs="Calibri"/>
                <w:b/>
                <w:bCs/>
                <w:color w:val="000000"/>
                <w:sz w:val="24"/>
                <w:szCs w:val="24"/>
              </w:rPr>
            </w:pPr>
            <w:del w:id="2235" w:author="Ben Gardiner" w:date="2022-05-09T12:55:00Z">
              <w:r w:rsidRPr="00767965" w:rsidDel="00932E50">
                <w:rPr>
                  <w:rFonts w:ascii="Calibri" w:eastAsia="Times New Roman" w:hAnsi="Calibri" w:cs="Calibri"/>
                  <w:b/>
                  <w:bCs/>
                  <w:color w:val="000000"/>
                  <w:sz w:val="24"/>
                  <w:szCs w:val="24"/>
                </w:rPr>
                <w:delText>3</w:delText>
              </w:r>
            </w:del>
          </w:p>
        </w:tc>
        <w:tc>
          <w:tcPr>
            <w:tcW w:w="2040" w:type="dxa"/>
            <w:tcBorders>
              <w:top w:val="single" w:sz="4" w:space="0" w:color="auto"/>
              <w:left w:val="nil"/>
              <w:bottom w:val="nil"/>
              <w:right w:val="single" w:sz="4" w:space="0" w:color="auto"/>
            </w:tcBorders>
            <w:shd w:val="clear" w:color="000000" w:fill="FFFFFF"/>
            <w:vAlign w:val="bottom"/>
            <w:hideMark/>
          </w:tcPr>
          <w:p w14:paraId="2B80BA46" w14:textId="7352EC68" w:rsidR="003E0A1C" w:rsidRPr="00767965" w:rsidDel="00932E50" w:rsidRDefault="003E0A1C" w:rsidP="00767965">
            <w:pPr>
              <w:spacing w:after="0" w:line="240" w:lineRule="auto"/>
              <w:rPr>
                <w:del w:id="2236" w:author="Ben Gardiner" w:date="2022-05-09T12:55:00Z"/>
                <w:rFonts w:ascii="Calibri" w:eastAsia="Times New Roman" w:hAnsi="Calibri" w:cs="Calibri"/>
                <w:color w:val="000000"/>
              </w:rPr>
            </w:pPr>
            <w:del w:id="2237" w:author="Ben Gardiner" w:date="2022-05-09T12:55:00Z">
              <w:r w:rsidRPr="00767965" w:rsidDel="00932E50">
                <w:rPr>
                  <w:rFonts w:ascii="Calibri" w:eastAsia="Times New Roman" w:hAnsi="Calibri" w:cs="Calibri"/>
                  <w:color w:val="000000"/>
                </w:rPr>
                <w:delText>medium safety risk</w:delText>
              </w:r>
            </w:del>
          </w:p>
        </w:tc>
      </w:tr>
      <w:tr w:rsidR="003E0A1C" w:rsidRPr="00767965" w:rsidDel="00932E50" w14:paraId="14D57D90" w14:textId="6BEC2473" w:rsidTr="00524A01">
        <w:trPr>
          <w:trHeight w:val="864"/>
          <w:del w:id="2238"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CD7DC2A" w14:textId="35FAB0CE" w:rsidR="003E0A1C" w:rsidRPr="00767965" w:rsidDel="00932E50" w:rsidRDefault="003E0A1C" w:rsidP="002D6185">
            <w:pPr>
              <w:spacing w:after="0" w:line="240" w:lineRule="auto"/>
              <w:rPr>
                <w:del w:id="2239" w:author="Ben Gardiner" w:date="2022-05-09T12:55:00Z"/>
                <w:rFonts w:ascii="Calibri" w:eastAsia="Times New Roman" w:hAnsi="Calibri" w:cs="Calibri"/>
                <w:color w:val="000000"/>
              </w:rPr>
            </w:pPr>
            <w:del w:id="2240" w:author="Ben Gardiner" w:date="2022-05-09T12:55:00Z">
              <w:r w:rsidRPr="00767965" w:rsidDel="00932E50">
                <w:rPr>
                  <w:rFonts w:ascii="Calibri" w:eastAsia="Times New Roman" w:hAnsi="Calibri" w:cs="Calibri"/>
                  <w:color w:val="000000"/>
                </w:rPr>
                <w:delText>Chassis Controller #2 (J1939 SA 72)</w:delText>
              </w:r>
            </w:del>
          </w:p>
        </w:tc>
        <w:tc>
          <w:tcPr>
            <w:tcW w:w="1240" w:type="dxa"/>
            <w:tcBorders>
              <w:top w:val="single" w:sz="4" w:space="0" w:color="000000"/>
              <w:left w:val="double" w:sz="6" w:space="0" w:color="00B0F0"/>
              <w:bottom w:val="nil"/>
              <w:right w:val="single" w:sz="4" w:space="0" w:color="auto"/>
            </w:tcBorders>
            <w:shd w:val="clear" w:color="auto" w:fill="FFE599" w:themeFill="accent4" w:themeFillTint="66"/>
            <w:vAlign w:val="center"/>
            <w:hideMark/>
          </w:tcPr>
          <w:p w14:paraId="6026264D" w14:textId="3B061E93" w:rsidR="003E0A1C" w:rsidRPr="00767965" w:rsidDel="00932E50" w:rsidRDefault="003E0A1C" w:rsidP="002D6185">
            <w:pPr>
              <w:spacing w:after="0" w:line="240" w:lineRule="auto"/>
              <w:jc w:val="center"/>
              <w:rPr>
                <w:del w:id="2241" w:author="Ben Gardiner" w:date="2022-05-09T12:55:00Z"/>
                <w:rFonts w:ascii="Calibri" w:eastAsia="Times New Roman" w:hAnsi="Calibri" w:cs="Calibri"/>
                <w:b/>
                <w:bCs/>
                <w:color w:val="000000"/>
                <w:sz w:val="24"/>
                <w:szCs w:val="24"/>
              </w:rPr>
            </w:pPr>
            <w:del w:id="2242" w:author="Ben Gardiner" w:date="2022-05-09T12:55:00Z">
              <w:r w:rsidRPr="00767965" w:rsidDel="00932E50">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4" w:space="0" w:color="auto"/>
            </w:tcBorders>
            <w:shd w:val="clear" w:color="000000" w:fill="FFFFFF"/>
            <w:vAlign w:val="bottom"/>
            <w:hideMark/>
          </w:tcPr>
          <w:p w14:paraId="32983928" w14:textId="61ED6943" w:rsidR="003E0A1C" w:rsidRPr="00767965" w:rsidDel="00932E50" w:rsidRDefault="003E0A1C" w:rsidP="002D6185">
            <w:pPr>
              <w:spacing w:after="0" w:line="240" w:lineRule="auto"/>
              <w:rPr>
                <w:del w:id="2243" w:author="Ben Gardiner" w:date="2022-05-09T12:55:00Z"/>
                <w:rFonts w:ascii="Calibri" w:eastAsia="Times New Roman" w:hAnsi="Calibri" w:cs="Calibri"/>
                <w:color w:val="000000"/>
              </w:rPr>
            </w:pPr>
            <w:del w:id="2244" w:author="Ben Gardiner" w:date="2022-05-09T12:55:00Z">
              <w:r w:rsidRPr="00767965" w:rsidDel="00932E50">
                <w:rPr>
                  <w:rFonts w:ascii="Calibri" w:eastAsia="Times New Roman" w:hAnsi="Calibri" w:cs="Calibri"/>
                  <w:color w:val="000000"/>
                </w:rPr>
                <w:delText>scope change high independent of low overal risk</w:delText>
              </w:r>
            </w:del>
          </w:p>
        </w:tc>
      </w:tr>
      <w:tr w:rsidR="003E0A1C" w:rsidRPr="00767965" w:rsidDel="00932E50" w14:paraId="5B5C6F66" w14:textId="4B388601" w:rsidTr="00524A01">
        <w:trPr>
          <w:trHeight w:val="864"/>
          <w:del w:id="2245" w:author="Ben Gardiner" w:date="2022-05-09T12:55:00Z"/>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D3EC278" w14:textId="605F4857" w:rsidR="003E0A1C" w:rsidRPr="00767965" w:rsidDel="00932E50" w:rsidRDefault="003E0A1C" w:rsidP="00767965">
            <w:pPr>
              <w:spacing w:after="0" w:line="240" w:lineRule="auto"/>
              <w:rPr>
                <w:del w:id="2246" w:author="Ben Gardiner" w:date="2022-05-09T12:55:00Z"/>
                <w:rFonts w:ascii="Calibri" w:eastAsia="Times New Roman" w:hAnsi="Calibri" w:cs="Calibri"/>
                <w:color w:val="000000"/>
              </w:rPr>
            </w:pPr>
            <w:del w:id="2247" w:author="Ben Gardiner" w:date="2022-05-09T12:55:00Z">
              <w:r w:rsidRPr="00767965" w:rsidDel="00932E50">
                <w:rPr>
                  <w:rFonts w:ascii="Calibri" w:eastAsia="Times New Roman" w:hAnsi="Calibri" w:cs="Calibri"/>
                  <w:color w:val="000000"/>
                </w:rPr>
                <w:delText>Chassis Controller #1 (aka SAM Chassis) (J1939 SA 71)</w:delText>
              </w:r>
            </w:del>
          </w:p>
        </w:tc>
        <w:tc>
          <w:tcPr>
            <w:tcW w:w="1240" w:type="dxa"/>
            <w:tcBorders>
              <w:top w:val="single" w:sz="4" w:space="0" w:color="000000"/>
              <w:left w:val="double" w:sz="6" w:space="0" w:color="00B0F0"/>
              <w:bottom w:val="single" w:sz="4" w:space="0" w:color="auto"/>
              <w:right w:val="single" w:sz="4" w:space="0" w:color="auto"/>
            </w:tcBorders>
            <w:shd w:val="clear" w:color="000000" w:fill="63BE7B"/>
            <w:vAlign w:val="center"/>
            <w:hideMark/>
          </w:tcPr>
          <w:p w14:paraId="4BB76889" w14:textId="09B85D5A" w:rsidR="003E0A1C" w:rsidRPr="00767965" w:rsidDel="00932E50" w:rsidRDefault="003E0A1C" w:rsidP="00767965">
            <w:pPr>
              <w:spacing w:after="0" w:line="240" w:lineRule="auto"/>
              <w:jc w:val="center"/>
              <w:rPr>
                <w:del w:id="2248" w:author="Ben Gardiner" w:date="2022-05-09T12:55:00Z"/>
                <w:rFonts w:ascii="Calibri" w:eastAsia="Times New Roman" w:hAnsi="Calibri" w:cs="Calibri"/>
                <w:b/>
                <w:bCs/>
                <w:color w:val="000000"/>
                <w:sz w:val="24"/>
                <w:szCs w:val="24"/>
              </w:rPr>
            </w:pPr>
            <w:del w:id="2249" w:author="Ben Gardiner" w:date="2022-05-09T12:55:00Z">
              <w:r w:rsidRPr="00767965" w:rsidDel="00932E50">
                <w:rPr>
                  <w:rFonts w:ascii="Calibri" w:eastAsia="Times New Roman" w:hAnsi="Calibri" w:cs="Calibri"/>
                  <w:b/>
                  <w:bCs/>
                  <w:color w:val="000000"/>
                  <w:sz w:val="24"/>
                  <w:szCs w:val="24"/>
                </w:rPr>
                <w:delText>5</w:delText>
              </w:r>
            </w:del>
          </w:p>
        </w:tc>
        <w:tc>
          <w:tcPr>
            <w:tcW w:w="2040" w:type="dxa"/>
            <w:tcBorders>
              <w:top w:val="single" w:sz="4" w:space="0" w:color="000000"/>
              <w:left w:val="nil"/>
              <w:bottom w:val="single" w:sz="4" w:space="0" w:color="auto"/>
              <w:right w:val="single" w:sz="4" w:space="0" w:color="auto"/>
            </w:tcBorders>
            <w:shd w:val="clear" w:color="000000" w:fill="FFFFFF"/>
            <w:vAlign w:val="bottom"/>
            <w:hideMark/>
          </w:tcPr>
          <w:p w14:paraId="56321BAC" w14:textId="78FE34B2" w:rsidR="003E0A1C" w:rsidRPr="00767965" w:rsidDel="00932E50" w:rsidRDefault="003E0A1C" w:rsidP="00767965">
            <w:pPr>
              <w:spacing w:after="0" w:line="240" w:lineRule="auto"/>
              <w:rPr>
                <w:del w:id="2250" w:author="Ben Gardiner" w:date="2022-05-09T12:55:00Z"/>
                <w:rFonts w:ascii="Calibri" w:eastAsia="Times New Roman" w:hAnsi="Calibri" w:cs="Calibri"/>
                <w:color w:val="000000"/>
              </w:rPr>
            </w:pPr>
            <w:del w:id="2251" w:author="Ben Gardiner" w:date="2022-05-09T12:55:00Z">
              <w:r w:rsidRPr="00767965" w:rsidDel="00932E50">
                <w:rPr>
                  <w:rFonts w:ascii="Calibri" w:eastAsia="Times New Roman" w:hAnsi="Calibri" w:cs="Calibri"/>
                  <w:color w:val="000000"/>
                </w:rPr>
                <w:delText>min total risk</w:delText>
              </w:r>
            </w:del>
          </w:p>
        </w:tc>
      </w:tr>
    </w:tbl>
    <w:p w14:paraId="7CBF57C2" w14:textId="5AD35AEA" w:rsidR="00767965" w:rsidRPr="0019126F" w:rsidDel="00932E50" w:rsidRDefault="00767965" w:rsidP="00524A01">
      <w:pPr>
        <w:shd w:val="clear" w:color="auto" w:fill="FFFFFF"/>
        <w:spacing w:before="100" w:beforeAutospacing="1" w:after="100" w:afterAutospacing="1" w:line="240" w:lineRule="auto"/>
        <w:ind w:left="720"/>
        <w:rPr>
          <w:del w:id="2252" w:author="Ben Gardiner" w:date="2022-05-09T12:55:00Z"/>
          <w:rFonts w:eastAsia="Times New Roman" w:cstheme="minorHAnsi"/>
          <w:color w:val="2E3338"/>
        </w:rPr>
      </w:pPr>
    </w:p>
    <w:p w14:paraId="3E01A4EC" w14:textId="36A5BBF3" w:rsidR="0095248C" w:rsidRDefault="0095248C" w:rsidP="00767965">
      <w:pPr>
        <w:shd w:val="clear" w:color="auto" w:fill="FFFFFF"/>
        <w:spacing w:before="100" w:beforeAutospacing="1" w:after="100" w:afterAutospacing="1" w:line="240" w:lineRule="auto"/>
        <w:ind w:left="720"/>
      </w:pPr>
      <w:r w:rsidRPr="00AC7E0A">
        <w:rPr>
          <w:rFonts w:eastAsia="Times New Roman" w:cstheme="minorHAnsi"/>
          <w:color w:val="2E3338"/>
        </w:rPr>
        <w:t>AIR EQUIPMENT</w:t>
      </w:r>
    </w:p>
    <w:tbl>
      <w:tblPr>
        <w:tblW w:w="9020" w:type="dxa"/>
        <w:tblLook w:val="04A0" w:firstRow="1" w:lastRow="0" w:firstColumn="1" w:lastColumn="0" w:noHBand="0" w:noVBand="1"/>
        <w:tblPrChange w:id="2253" w:author="Ben Gardiner" w:date="2022-05-09T12:56:00Z">
          <w:tblPr>
            <w:tblW w:w="9020" w:type="dxa"/>
            <w:tblLook w:val="04A0" w:firstRow="1" w:lastRow="0" w:firstColumn="1" w:lastColumn="0" w:noHBand="0" w:noVBand="1"/>
          </w:tblPr>
        </w:tblPrChange>
      </w:tblPr>
      <w:tblGrid>
        <w:gridCol w:w="5420"/>
        <w:gridCol w:w="1585"/>
        <w:gridCol w:w="2015"/>
        <w:tblGridChange w:id="2254">
          <w:tblGrid>
            <w:gridCol w:w="5740"/>
            <w:gridCol w:w="1240"/>
            <w:gridCol w:w="2040"/>
          </w:tblGrid>
        </w:tblGridChange>
      </w:tblGrid>
      <w:tr w:rsidR="00932E50" w:rsidRPr="00767965" w14:paraId="64291C4E" w14:textId="77777777" w:rsidTr="00ED7F43">
        <w:trPr>
          <w:trHeight w:val="864"/>
          <w:trPrChange w:id="2255"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56" w:author="Ben Gardiner" w:date="2022-05-09T12:56:00Z">
              <w:tcPr>
                <w:tcW w:w="5740" w:type="dxa"/>
                <w:tcBorders>
                  <w:top w:val="single" w:sz="4" w:space="0" w:color="auto"/>
                  <w:left w:val="single" w:sz="4" w:space="0" w:color="auto"/>
                  <w:bottom w:val="single" w:sz="4" w:space="0" w:color="000000"/>
                  <w:right w:val="single" w:sz="4" w:space="0" w:color="auto"/>
                </w:tcBorders>
                <w:shd w:val="clear" w:color="000000" w:fill="FFFFFF"/>
                <w:vAlign w:val="bottom"/>
                <w:hideMark/>
              </w:tcPr>
            </w:tcPrChange>
          </w:tcPr>
          <w:p w14:paraId="5FF710DA" w14:textId="19CCF2E6" w:rsidR="00932E50" w:rsidRPr="00767965" w:rsidRDefault="00932E50" w:rsidP="00932E50">
            <w:pPr>
              <w:spacing w:after="0" w:line="240" w:lineRule="auto"/>
              <w:rPr>
                <w:rFonts w:ascii="Calibri" w:eastAsia="Times New Roman" w:hAnsi="Calibri" w:cs="Calibri"/>
                <w:color w:val="000000"/>
              </w:rPr>
            </w:pPr>
            <w:ins w:id="2257" w:author="Ben Gardiner" w:date="2022-05-09T12:56:00Z">
              <w:r>
                <w:rPr>
                  <w:rFonts w:ascii="Calibri" w:hAnsi="Calibri" w:cs="Calibri"/>
                  <w:color w:val="000000"/>
                </w:rPr>
                <w:t>Brake Telematics</w:t>
              </w:r>
            </w:ins>
            <w:del w:id="2258" w:author="Ben Gardiner" w:date="2022-05-09T12:56:00Z">
              <w:r w:rsidRPr="00767965" w:rsidDel="00ED7F43">
                <w:rPr>
                  <w:rFonts w:ascii="Calibri" w:eastAsia="Times New Roman" w:hAnsi="Calibri" w:cs="Calibri"/>
                  <w:color w:val="000000"/>
                </w:rPr>
                <w:delText>Brake Telematics</w:delText>
              </w:r>
            </w:del>
          </w:p>
        </w:tc>
        <w:tc>
          <w:tcPr>
            <w:tcW w:w="1240" w:type="dxa"/>
            <w:tcBorders>
              <w:top w:val="single" w:sz="4" w:space="0" w:color="000000"/>
              <w:left w:val="double" w:sz="6" w:space="0" w:color="00B0F0"/>
              <w:bottom w:val="nil"/>
              <w:right w:val="single" w:sz="4" w:space="0" w:color="auto"/>
            </w:tcBorders>
            <w:shd w:val="clear" w:color="000000" w:fill="F8696B"/>
            <w:vAlign w:val="center"/>
            <w:hideMark/>
            <w:tcPrChange w:id="2259" w:author="Ben Gardiner" w:date="2022-05-09T12:56:00Z">
              <w:tcPr>
                <w:tcW w:w="1240" w:type="dxa"/>
                <w:tcBorders>
                  <w:top w:val="single" w:sz="4" w:space="0" w:color="auto"/>
                  <w:left w:val="double" w:sz="6" w:space="0" w:color="00B0F0"/>
                  <w:bottom w:val="single" w:sz="4" w:space="0" w:color="000000"/>
                  <w:right w:val="single" w:sz="4" w:space="0" w:color="auto"/>
                </w:tcBorders>
                <w:shd w:val="clear" w:color="000000" w:fill="F8696B"/>
                <w:vAlign w:val="center"/>
                <w:hideMark/>
              </w:tcPr>
            </w:tcPrChange>
          </w:tcPr>
          <w:p w14:paraId="244E5FC0" w14:textId="1923F138" w:rsidR="00932E50" w:rsidRPr="00767965" w:rsidRDefault="00932E50" w:rsidP="00932E50">
            <w:pPr>
              <w:spacing w:after="0" w:line="240" w:lineRule="auto"/>
              <w:jc w:val="center"/>
              <w:rPr>
                <w:rFonts w:ascii="Calibri" w:eastAsia="Times New Roman" w:hAnsi="Calibri" w:cs="Calibri"/>
                <w:b/>
                <w:bCs/>
                <w:color w:val="000000"/>
                <w:sz w:val="24"/>
                <w:szCs w:val="24"/>
              </w:rPr>
            </w:pPr>
            <w:ins w:id="2260" w:author="Ben Gardiner" w:date="2022-05-09T12:56:00Z">
              <w:r>
                <w:rPr>
                  <w:rFonts w:ascii="Calibri" w:hAnsi="Calibri" w:cs="Calibri"/>
                  <w:b/>
                  <w:bCs/>
                  <w:color w:val="000000"/>
                </w:rPr>
                <w:t>0</w:t>
              </w:r>
            </w:ins>
            <w:del w:id="2261" w:author="Ben Gardiner" w:date="2022-05-09T12:56:00Z">
              <w:r w:rsidRPr="00767965" w:rsidDel="00ED7F43">
                <w:rPr>
                  <w:rFonts w:ascii="Calibri" w:eastAsia="Times New Roman" w:hAnsi="Calibri" w:cs="Calibri"/>
                  <w:b/>
                  <w:bCs/>
                  <w:color w:val="000000"/>
                  <w:sz w:val="24"/>
                  <w:szCs w:val="24"/>
                </w:rPr>
                <w:delText>0</w:delText>
              </w:r>
            </w:del>
          </w:p>
        </w:tc>
        <w:tc>
          <w:tcPr>
            <w:tcW w:w="2040" w:type="dxa"/>
            <w:tcBorders>
              <w:top w:val="single" w:sz="4" w:space="0" w:color="000000"/>
              <w:left w:val="nil"/>
              <w:bottom w:val="nil"/>
              <w:right w:val="single" w:sz="12" w:space="0" w:color="auto"/>
            </w:tcBorders>
            <w:shd w:val="clear" w:color="000000" w:fill="FFFFFF"/>
            <w:vAlign w:val="bottom"/>
            <w:hideMark/>
            <w:tcPrChange w:id="2262" w:author="Ben Gardiner" w:date="2022-05-09T12:56:00Z">
              <w:tcPr>
                <w:tcW w:w="2040" w:type="dxa"/>
                <w:tcBorders>
                  <w:top w:val="single" w:sz="4" w:space="0" w:color="auto"/>
                  <w:left w:val="nil"/>
                  <w:bottom w:val="single" w:sz="4" w:space="0" w:color="000000"/>
                  <w:right w:val="single" w:sz="4" w:space="0" w:color="auto"/>
                </w:tcBorders>
                <w:shd w:val="clear" w:color="000000" w:fill="FFFFFF"/>
                <w:vAlign w:val="bottom"/>
                <w:hideMark/>
              </w:tcPr>
            </w:tcPrChange>
          </w:tcPr>
          <w:p w14:paraId="6DBC1972" w14:textId="2C2AB282" w:rsidR="00932E50" w:rsidRPr="00767965" w:rsidRDefault="00932E50" w:rsidP="00932E50">
            <w:pPr>
              <w:spacing w:after="0" w:line="240" w:lineRule="auto"/>
              <w:rPr>
                <w:rFonts w:ascii="Calibri" w:eastAsia="Times New Roman" w:hAnsi="Calibri" w:cs="Calibri"/>
                <w:color w:val="000000"/>
              </w:rPr>
            </w:pPr>
            <w:ins w:id="2263" w:author="Ben Gardiner" w:date="2022-05-09T12:56:00Z">
              <w:r>
                <w:rPr>
                  <w:rFonts w:ascii="Calibri" w:hAnsi="Calibri" w:cs="Calibri"/>
                  <w:color w:val="000000"/>
                </w:rPr>
                <w:t>telematics device</w:t>
              </w:r>
            </w:ins>
            <w:del w:id="2264" w:author="Ben Gardiner" w:date="2022-05-09T12:56:00Z">
              <w:r w:rsidRPr="00767965" w:rsidDel="00ED7F43">
                <w:rPr>
                  <w:rFonts w:ascii="Calibri" w:eastAsia="Times New Roman" w:hAnsi="Calibri" w:cs="Calibri"/>
                  <w:color w:val="000000"/>
                </w:rPr>
                <w:delText>telematics device</w:delText>
              </w:r>
            </w:del>
          </w:p>
        </w:tc>
      </w:tr>
      <w:tr w:rsidR="00932E50" w:rsidRPr="00767965" w14:paraId="76D4FC49" w14:textId="77777777" w:rsidTr="00ED7F43">
        <w:trPr>
          <w:trHeight w:val="864"/>
          <w:trPrChange w:id="2265"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66"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82FB9C6" w14:textId="42C0C7D5" w:rsidR="00932E50" w:rsidRPr="00767965" w:rsidRDefault="00932E50" w:rsidP="00932E50">
            <w:pPr>
              <w:spacing w:after="0" w:line="240" w:lineRule="auto"/>
              <w:rPr>
                <w:rFonts w:ascii="Calibri" w:eastAsia="Times New Roman" w:hAnsi="Calibri" w:cs="Calibri"/>
                <w:color w:val="000000"/>
              </w:rPr>
            </w:pPr>
            <w:ins w:id="2267" w:author="Ben Gardiner" w:date="2022-05-09T12:56:00Z">
              <w:r>
                <w:rPr>
                  <w:rFonts w:ascii="Calibri" w:hAnsi="Calibri" w:cs="Calibri"/>
                  <w:color w:val="000000"/>
                </w:rPr>
                <w:t>Brakes - System Controller (J1939 SA 11)</w:t>
              </w:r>
            </w:ins>
            <w:del w:id="2268" w:author="Ben Gardiner" w:date="2022-05-09T12:56:00Z">
              <w:r w:rsidRPr="00767965" w:rsidDel="00ED7F43">
                <w:rPr>
                  <w:rFonts w:ascii="Calibri" w:eastAsia="Times New Roman" w:hAnsi="Calibri" w:cs="Calibri"/>
                  <w:color w:val="000000"/>
                </w:rPr>
                <w:delText>Brakes - System Controller (J1939 SA 11)</w:delText>
              </w:r>
            </w:del>
          </w:p>
        </w:tc>
        <w:tc>
          <w:tcPr>
            <w:tcW w:w="1240" w:type="dxa"/>
            <w:tcBorders>
              <w:top w:val="single" w:sz="4" w:space="0" w:color="000000"/>
              <w:left w:val="double" w:sz="6" w:space="0" w:color="00B0F0"/>
              <w:bottom w:val="nil"/>
              <w:right w:val="single" w:sz="4" w:space="0" w:color="auto"/>
            </w:tcBorders>
            <w:shd w:val="clear" w:color="000000" w:fill="F98971"/>
            <w:vAlign w:val="center"/>
            <w:hideMark/>
            <w:tcPrChange w:id="2269" w:author="Ben Gardiner" w:date="2022-05-09T12:5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79F6A7CF" w14:textId="53A793FB" w:rsidR="00932E50" w:rsidRPr="00767965" w:rsidRDefault="00932E50" w:rsidP="00932E50">
            <w:pPr>
              <w:spacing w:after="0" w:line="240" w:lineRule="auto"/>
              <w:jc w:val="center"/>
              <w:rPr>
                <w:rFonts w:ascii="Calibri" w:eastAsia="Times New Roman" w:hAnsi="Calibri" w:cs="Calibri"/>
                <w:b/>
                <w:bCs/>
                <w:color w:val="000000"/>
                <w:sz w:val="24"/>
                <w:szCs w:val="24"/>
              </w:rPr>
            </w:pPr>
            <w:ins w:id="2270" w:author="Ben Gardiner" w:date="2022-05-09T12:56:00Z">
              <w:r>
                <w:rPr>
                  <w:rFonts w:ascii="Calibri" w:hAnsi="Calibri" w:cs="Calibri"/>
                  <w:b/>
                  <w:bCs/>
                  <w:color w:val="000000"/>
                </w:rPr>
                <w:t>1</w:t>
              </w:r>
            </w:ins>
            <w:del w:id="2271" w:author="Ben Gardiner" w:date="2022-05-09T12:56:00Z">
              <w:r w:rsidRPr="00767965" w:rsidDel="00ED7F43">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2272" w:author="Ben Gardiner" w:date="2022-05-09T12:56:00Z">
              <w:tcPr>
                <w:tcW w:w="2040" w:type="dxa"/>
                <w:tcBorders>
                  <w:top w:val="single" w:sz="4" w:space="0" w:color="000000"/>
                  <w:left w:val="nil"/>
                  <w:bottom w:val="nil"/>
                  <w:right w:val="single" w:sz="4" w:space="0" w:color="auto"/>
                </w:tcBorders>
                <w:shd w:val="clear" w:color="000000" w:fill="FFFFFF"/>
                <w:vAlign w:val="bottom"/>
                <w:hideMark/>
              </w:tcPr>
            </w:tcPrChange>
          </w:tcPr>
          <w:p w14:paraId="0690A9F6" w14:textId="1090368A" w:rsidR="00932E50" w:rsidRPr="00767965" w:rsidRDefault="00932E50" w:rsidP="00932E50">
            <w:pPr>
              <w:spacing w:after="0" w:line="240" w:lineRule="auto"/>
              <w:rPr>
                <w:rFonts w:ascii="Calibri" w:eastAsia="Times New Roman" w:hAnsi="Calibri" w:cs="Calibri"/>
                <w:color w:val="000000"/>
              </w:rPr>
            </w:pPr>
            <w:ins w:id="2273" w:author="Ben Gardiner" w:date="2022-05-09T12:56:00Z">
              <w:r>
                <w:rPr>
                  <w:rFonts w:ascii="Calibri" w:hAnsi="Calibri" w:cs="Calibri"/>
                  <w:color w:val="000000"/>
                </w:rPr>
                <w:t xml:space="preserve">has J2497 </w:t>
              </w:r>
              <w:proofErr w:type="spellStart"/>
              <w:r>
                <w:rPr>
                  <w:rFonts w:ascii="Calibri" w:hAnsi="Calibri" w:cs="Calibri"/>
                  <w:color w:val="000000"/>
                </w:rPr>
                <w:t>inteface</w:t>
              </w:r>
              <w:proofErr w:type="spellEnd"/>
              <w:r>
                <w:rPr>
                  <w:rFonts w:ascii="Calibri" w:hAnsi="Calibri" w:cs="Calibri"/>
                  <w:color w:val="000000"/>
                </w:rPr>
                <w:t xml:space="preserve"> (in NA) which is accessible wirelessly</w:t>
              </w:r>
            </w:ins>
            <w:del w:id="2274" w:author="Ben Gardiner" w:date="2022-05-09T12:56:00Z">
              <w:r w:rsidRPr="00767965" w:rsidDel="00ED7F43">
                <w:rPr>
                  <w:rFonts w:ascii="Calibri" w:eastAsia="Times New Roman" w:hAnsi="Calibri" w:cs="Calibri"/>
                  <w:color w:val="000000"/>
                </w:rPr>
                <w:delText>large scope change risk</w:delText>
              </w:r>
            </w:del>
          </w:p>
        </w:tc>
      </w:tr>
      <w:tr w:rsidR="00932E50" w:rsidRPr="00767965" w14:paraId="742345C6" w14:textId="77777777" w:rsidTr="00ED7F43">
        <w:trPr>
          <w:trHeight w:val="864"/>
          <w:trPrChange w:id="2275"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76"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63DF6604" w14:textId="2FAB7F5C" w:rsidR="00932E50" w:rsidRPr="00767965" w:rsidRDefault="00932E50" w:rsidP="00932E50">
            <w:pPr>
              <w:spacing w:after="0" w:line="240" w:lineRule="auto"/>
              <w:rPr>
                <w:rFonts w:ascii="Calibri" w:eastAsia="Times New Roman" w:hAnsi="Calibri" w:cs="Calibri"/>
                <w:color w:val="000000"/>
              </w:rPr>
            </w:pPr>
            <w:ins w:id="2277" w:author="Ben Gardiner" w:date="2022-05-09T12:56:00Z">
              <w:r>
                <w:rPr>
                  <w:rFonts w:ascii="Calibri" w:hAnsi="Calibri" w:cs="Calibri"/>
                  <w:color w:val="000000"/>
                </w:rPr>
                <w:t>Parking Brake Controller (J1939 SA 80)</w:t>
              </w:r>
            </w:ins>
            <w:del w:id="2278" w:author="Ben Gardiner" w:date="2022-05-09T12:56:00Z">
              <w:r w:rsidRPr="00767965" w:rsidDel="00ED7F43">
                <w:rPr>
                  <w:rFonts w:ascii="Calibri" w:eastAsia="Times New Roman" w:hAnsi="Calibri" w:cs="Calibri"/>
                  <w:color w:val="000000"/>
                </w:rPr>
                <w:delText>Parking Brake Controller (J1939 SA 80)</w:delText>
              </w:r>
            </w:del>
          </w:p>
        </w:tc>
        <w:tc>
          <w:tcPr>
            <w:tcW w:w="1240" w:type="dxa"/>
            <w:tcBorders>
              <w:top w:val="single" w:sz="4" w:space="0" w:color="000000"/>
              <w:left w:val="double" w:sz="6" w:space="0" w:color="00B0F0"/>
              <w:bottom w:val="nil"/>
              <w:right w:val="single" w:sz="4" w:space="0" w:color="auto"/>
            </w:tcBorders>
            <w:shd w:val="clear" w:color="000000" w:fill="FDCA7D"/>
            <w:vAlign w:val="center"/>
            <w:hideMark/>
            <w:tcPrChange w:id="2279" w:author="Ben Gardiner" w:date="2022-05-09T12:56:00Z">
              <w:tcPr>
                <w:tcW w:w="1240" w:type="dxa"/>
                <w:tcBorders>
                  <w:top w:val="single" w:sz="4" w:space="0" w:color="000000"/>
                  <w:left w:val="double" w:sz="6" w:space="0" w:color="00B0F0"/>
                  <w:bottom w:val="nil"/>
                  <w:right w:val="single" w:sz="4" w:space="0" w:color="auto"/>
                </w:tcBorders>
                <w:shd w:val="clear" w:color="000000" w:fill="FCBF7B"/>
                <w:vAlign w:val="center"/>
                <w:hideMark/>
              </w:tcPr>
            </w:tcPrChange>
          </w:tcPr>
          <w:p w14:paraId="0C599E11" w14:textId="31CD5C1E" w:rsidR="00932E50" w:rsidRPr="00767965" w:rsidRDefault="00932E50" w:rsidP="00932E50">
            <w:pPr>
              <w:spacing w:after="0" w:line="240" w:lineRule="auto"/>
              <w:jc w:val="center"/>
              <w:rPr>
                <w:rFonts w:ascii="Calibri" w:eastAsia="Times New Roman" w:hAnsi="Calibri" w:cs="Calibri"/>
                <w:b/>
                <w:bCs/>
                <w:color w:val="000000"/>
                <w:sz w:val="24"/>
                <w:szCs w:val="24"/>
              </w:rPr>
            </w:pPr>
            <w:ins w:id="2280" w:author="Ben Gardiner" w:date="2022-05-09T12:56:00Z">
              <w:r>
                <w:rPr>
                  <w:rFonts w:ascii="Calibri" w:hAnsi="Calibri" w:cs="Calibri"/>
                  <w:b/>
                  <w:bCs/>
                  <w:color w:val="000000"/>
                </w:rPr>
                <w:t>3</w:t>
              </w:r>
            </w:ins>
            <w:del w:id="2281" w:author="Ben Gardiner" w:date="2022-05-09T12:56:00Z">
              <w:r w:rsidRPr="00767965" w:rsidDel="00ED7F43">
                <w:rPr>
                  <w:rFonts w:ascii="Calibri" w:eastAsia="Times New Roman" w:hAnsi="Calibri" w:cs="Calibri"/>
                  <w:b/>
                  <w:bCs/>
                  <w:color w:val="000000"/>
                  <w:sz w:val="24"/>
                  <w:szCs w:val="24"/>
                </w:rPr>
                <w:delText>2</w:delText>
              </w:r>
            </w:del>
          </w:p>
        </w:tc>
        <w:tc>
          <w:tcPr>
            <w:tcW w:w="2040" w:type="dxa"/>
            <w:tcBorders>
              <w:top w:val="single" w:sz="4" w:space="0" w:color="000000"/>
              <w:left w:val="nil"/>
              <w:bottom w:val="nil"/>
              <w:right w:val="single" w:sz="12" w:space="0" w:color="auto"/>
            </w:tcBorders>
            <w:shd w:val="clear" w:color="000000" w:fill="FFFFFF"/>
            <w:vAlign w:val="bottom"/>
            <w:hideMark/>
            <w:tcPrChange w:id="2282" w:author="Ben Gardiner" w:date="2022-05-09T12:56:00Z">
              <w:tcPr>
                <w:tcW w:w="2040" w:type="dxa"/>
                <w:tcBorders>
                  <w:top w:val="single" w:sz="4" w:space="0" w:color="000000"/>
                  <w:left w:val="nil"/>
                  <w:bottom w:val="nil"/>
                  <w:right w:val="single" w:sz="4" w:space="0" w:color="auto"/>
                </w:tcBorders>
                <w:shd w:val="clear" w:color="000000" w:fill="FFFFFF"/>
                <w:vAlign w:val="bottom"/>
                <w:hideMark/>
              </w:tcPr>
            </w:tcPrChange>
          </w:tcPr>
          <w:p w14:paraId="6511BA41" w14:textId="5ED79685" w:rsidR="00932E50" w:rsidRPr="00767965" w:rsidRDefault="00932E50" w:rsidP="00932E50">
            <w:pPr>
              <w:spacing w:after="0" w:line="240" w:lineRule="auto"/>
              <w:rPr>
                <w:rFonts w:ascii="Calibri" w:eastAsia="Times New Roman" w:hAnsi="Calibri" w:cs="Calibri"/>
                <w:color w:val="000000"/>
              </w:rPr>
            </w:pPr>
            <w:ins w:id="2283" w:author="Ben Gardiner" w:date="2022-05-09T12:56:00Z">
              <w:r>
                <w:rPr>
                  <w:rFonts w:ascii="Calibri" w:hAnsi="Calibri" w:cs="Calibri"/>
                  <w:color w:val="000000"/>
                </w:rPr>
                <w:t>large scope change risk</w:t>
              </w:r>
            </w:ins>
            <w:del w:id="2284" w:author="Ben Gardiner" w:date="2022-05-09T12:56:00Z">
              <w:r w:rsidRPr="00767965" w:rsidDel="00ED7F43">
                <w:rPr>
                  <w:rFonts w:ascii="Calibri" w:eastAsia="Times New Roman" w:hAnsi="Calibri" w:cs="Calibri"/>
                  <w:color w:val="000000"/>
                </w:rPr>
                <w:delText>large scope change risk</w:delText>
              </w:r>
            </w:del>
          </w:p>
        </w:tc>
      </w:tr>
      <w:tr w:rsidR="00932E50" w:rsidRPr="00767965" w14:paraId="28B4D3E2" w14:textId="77777777" w:rsidTr="00ED7F43">
        <w:trPr>
          <w:trHeight w:val="864"/>
          <w:trPrChange w:id="2285"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86"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0838A7EE" w14:textId="61771E21" w:rsidR="00932E50" w:rsidRPr="00767965" w:rsidRDefault="00932E50" w:rsidP="00932E50">
            <w:pPr>
              <w:spacing w:after="0" w:line="240" w:lineRule="auto"/>
              <w:rPr>
                <w:rFonts w:ascii="Calibri" w:eastAsia="Times New Roman" w:hAnsi="Calibri" w:cs="Calibri"/>
                <w:color w:val="000000"/>
              </w:rPr>
            </w:pPr>
            <w:ins w:id="2287" w:author="Ben Gardiner" w:date="2022-05-09T12:56:00Z">
              <w:r>
                <w:rPr>
                  <w:rFonts w:ascii="Calibri" w:hAnsi="Calibri" w:cs="Calibri"/>
                  <w:color w:val="000000"/>
                </w:rPr>
                <w:t>Pneumatic - System Controller (J1939 SA 48)</w:t>
              </w:r>
            </w:ins>
            <w:del w:id="2288" w:author="Ben Gardiner" w:date="2022-05-09T12:56:00Z">
              <w:r w:rsidRPr="00767965" w:rsidDel="00ED7F43">
                <w:rPr>
                  <w:rFonts w:ascii="Calibri" w:eastAsia="Times New Roman" w:hAnsi="Calibri" w:cs="Calibri"/>
                  <w:color w:val="000000"/>
                </w:rPr>
                <w:delText>Pneumatic - System Controller (J1939 SA 48)</w:delText>
              </w:r>
            </w:del>
          </w:p>
        </w:tc>
        <w:tc>
          <w:tcPr>
            <w:tcW w:w="1240" w:type="dxa"/>
            <w:tcBorders>
              <w:top w:val="single" w:sz="4" w:space="0" w:color="000000"/>
              <w:left w:val="double" w:sz="6" w:space="0" w:color="00B0F0"/>
              <w:bottom w:val="nil"/>
              <w:right w:val="single" w:sz="4" w:space="0" w:color="auto"/>
            </w:tcBorders>
            <w:shd w:val="clear" w:color="000000" w:fill="FFEB84"/>
            <w:vAlign w:val="center"/>
            <w:hideMark/>
            <w:tcPrChange w:id="2289" w:author="Ben Gardiner" w:date="2022-05-09T12:56:00Z">
              <w:tcPr>
                <w:tcW w:w="1240" w:type="dxa"/>
                <w:tcBorders>
                  <w:top w:val="single" w:sz="4" w:space="0" w:color="000000"/>
                  <w:left w:val="double" w:sz="6" w:space="0" w:color="00B0F0"/>
                  <w:bottom w:val="nil"/>
                  <w:right w:val="single" w:sz="4" w:space="0" w:color="auto"/>
                </w:tcBorders>
                <w:shd w:val="clear" w:color="000000" w:fill="FFEB84"/>
                <w:vAlign w:val="center"/>
                <w:hideMark/>
              </w:tcPr>
            </w:tcPrChange>
          </w:tcPr>
          <w:p w14:paraId="008F17A0" w14:textId="70718CAA" w:rsidR="00932E50" w:rsidRPr="00767965" w:rsidRDefault="00932E50" w:rsidP="00932E50">
            <w:pPr>
              <w:spacing w:after="0" w:line="240" w:lineRule="auto"/>
              <w:jc w:val="center"/>
              <w:rPr>
                <w:rFonts w:ascii="Calibri" w:eastAsia="Times New Roman" w:hAnsi="Calibri" w:cs="Calibri"/>
                <w:b/>
                <w:bCs/>
                <w:color w:val="000000"/>
                <w:sz w:val="24"/>
                <w:szCs w:val="24"/>
              </w:rPr>
            </w:pPr>
            <w:ins w:id="2290" w:author="Ben Gardiner" w:date="2022-05-09T12:56:00Z">
              <w:r>
                <w:rPr>
                  <w:rFonts w:ascii="Calibri" w:hAnsi="Calibri" w:cs="Calibri"/>
                  <w:b/>
                  <w:bCs/>
                  <w:color w:val="000000"/>
                </w:rPr>
                <w:t>4</w:t>
              </w:r>
            </w:ins>
            <w:del w:id="2291" w:author="Ben Gardiner" w:date="2022-05-09T12:56:00Z">
              <w:r w:rsidRPr="00767965" w:rsidDel="00ED7F43">
                <w:rPr>
                  <w:rFonts w:ascii="Calibri" w:eastAsia="Times New Roman" w:hAnsi="Calibri" w:cs="Calibri"/>
                  <w:b/>
                  <w:bCs/>
                  <w:color w:val="000000"/>
                  <w:sz w:val="24"/>
                  <w:szCs w:val="24"/>
                </w:rPr>
                <w:delText>3</w:delText>
              </w:r>
            </w:del>
          </w:p>
        </w:tc>
        <w:tc>
          <w:tcPr>
            <w:tcW w:w="2040" w:type="dxa"/>
            <w:tcBorders>
              <w:top w:val="single" w:sz="4" w:space="0" w:color="000000"/>
              <w:left w:val="nil"/>
              <w:bottom w:val="nil"/>
              <w:right w:val="single" w:sz="12" w:space="0" w:color="auto"/>
            </w:tcBorders>
            <w:shd w:val="clear" w:color="000000" w:fill="FFFFFF"/>
            <w:vAlign w:val="bottom"/>
            <w:hideMark/>
            <w:tcPrChange w:id="2292" w:author="Ben Gardiner" w:date="2022-05-09T12:56:00Z">
              <w:tcPr>
                <w:tcW w:w="2040" w:type="dxa"/>
                <w:tcBorders>
                  <w:top w:val="single" w:sz="4" w:space="0" w:color="000000"/>
                  <w:left w:val="nil"/>
                  <w:bottom w:val="nil"/>
                  <w:right w:val="single" w:sz="4" w:space="0" w:color="auto"/>
                </w:tcBorders>
                <w:shd w:val="clear" w:color="000000" w:fill="FFFFFF"/>
                <w:vAlign w:val="bottom"/>
                <w:hideMark/>
              </w:tcPr>
            </w:tcPrChange>
          </w:tcPr>
          <w:p w14:paraId="0C8A1784" w14:textId="3EE118E9" w:rsidR="00932E50" w:rsidRPr="00767965" w:rsidRDefault="00932E50" w:rsidP="00932E50">
            <w:pPr>
              <w:spacing w:after="0" w:line="240" w:lineRule="auto"/>
              <w:rPr>
                <w:rFonts w:ascii="Calibri" w:eastAsia="Times New Roman" w:hAnsi="Calibri" w:cs="Calibri"/>
                <w:color w:val="000000"/>
              </w:rPr>
            </w:pPr>
            <w:ins w:id="2293" w:author="Ben Gardiner" w:date="2022-05-09T12:56:00Z">
              <w:r>
                <w:rPr>
                  <w:rFonts w:ascii="Calibri" w:hAnsi="Calibri" w:cs="Calibri"/>
                  <w:color w:val="000000"/>
                </w:rPr>
                <w:t>medium safety risk</w:t>
              </w:r>
            </w:ins>
            <w:del w:id="2294" w:author="Ben Gardiner" w:date="2022-05-09T12:56:00Z">
              <w:r w:rsidRPr="00767965" w:rsidDel="00ED7F43">
                <w:rPr>
                  <w:rFonts w:ascii="Calibri" w:eastAsia="Times New Roman" w:hAnsi="Calibri" w:cs="Calibri"/>
                  <w:color w:val="000000"/>
                </w:rPr>
                <w:delText>medium safety risk</w:delText>
              </w:r>
            </w:del>
          </w:p>
        </w:tc>
      </w:tr>
      <w:tr w:rsidR="00932E50" w:rsidRPr="00767965" w14:paraId="4BE48D04" w14:textId="77777777" w:rsidTr="00ED7F43">
        <w:trPr>
          <w:trHeight w:val="864"/>
          <w:trPrChange w:id="2295" w:author="Ben Gardiner" w:date="2022-05-09T12:56:00Z">
            <w:trPr>
              <w:trHeight w:val="864"/>
            </w:trPr>
          </w:trPrChange>
        </w:trPr>
        <w:tc>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Change w:id="2296"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3C315B88" w14:textId="741191A4" w:rsidR="00932E50" w:rsidRPr="00767965" w:rsidRDefault="00932E50" w:rsidP="00932E50">
            <w:pPr>
              <w:spacing w:after="0" w:line="240" w:lineRule="auto"/>
              <w:rPr>
                <w:rFonts w:ascii="Calibri" w:eastAsia="Times New Roman" w:hAnsi="Calibri" w:cs="Calibri"/>
                <w:color w:val="000000"/>
              </w:rPr>
            </w:pPr>
            <w:ins w:id="2297" w:author="Ben Gardiner" w:date="2022-05-09T12:56:00Z">
              <w:r>
                <w:rPr>
                  <w:rFonts w:ascii="Calibri" w:hAnsi="Calibri" w:cs="Calibri"/>
                  <w:color w:val="000000"/>
                </w:rPr>
                <w:t>Auxiliary Valve Control or Engine Air System Valve Control (J1939 SA 34)</w:t>
              </w:r>
            </w:ins>
            <w:del w:id="2298" w:author="Ben Gardiner" w:date="2022-05-09T12:56:00Z">
              <w:r w:rsidRPr="00767965" w:rsidDel="00ED7F43">
                <w:rPr>
                  <w:rFonts w:ascii="Calibri" w:eastAsia="Times New Roman" w:hAnsi="Calibri" w:cs="Calibri"/>
                  <w:color w:val="000000"/>
                </w:rPr>
                <w:delText>Auxiliary Valve Control or Engine Air System Valve Control (J1939 SA 34)</w:delText>
              </w:r>
            </w:del>
          </w:p>
        </w:tc>
        <w:tc>
          <w:tcPr>
            <w:tcW w:w="1240" w:type="dxa"/>
            <w:tcBorders>
              <w:top w:val="single" w:sz="4" w:space="0" w:color="000000"/>
              <w:left w:val="double" w:sz="6" w:space="0" w:color="00B0F0"/>
              <w:bottom w:val="nil"/>
              <w:right w:val="single" w:sz="4" w:space="0" w:color="auto"/>
            </w:tcBorders>
            <w:shd w:val="clear" w:color="000000" w:fill="63BE7B"/>
            <w:vAlign w:val="center"/>
            <w:hideMark/>
            <w:tcPrChange w:id="2299" w:author="Ben Gardiner" w:date="2022-05-09T12:56:00Z">
              <w:tcPr>
                <w:tcW w:w="1240" w:type="dxa"/>
                <w:tcBorders>
                  <w:top w:val="single" w:sz="4" w:space="0" w:color="000000"/>
                  <w:left w:val="double" w:sz="6" w:space="0" w:color="00B0F0"/>
                  <w:bottom w:val="nil"/>
                  <w:right w:val="single" w:sz="4" w:space="0" w:color="auto"/>
                </w:tcBorders>
                <w:shd w:val="clear" w:color="000000" w:fill="63BE7B"/>
                <w:vAlign w:val="center"/>
                <w:hideMark/>
              </w:tcPr>
            </w:tcPrChange>
          </w:tcPr>
          <w:p w14:paraId="4C914B1B" w14:textId="54E285BF" w:rsidR="00932E50" w:rsidRPr="00767965" w:rsidRDefault="00932E50" w:rsidP="00932E50">
            <w:pPr>
              <w:spacing w:after="0" w:line="240" w:lineRule="auto"/>
              <w:jc w:val="center"/>
              <w:rPr>
                <w:rFonts w:ascii="Calibri" w:eastAsia="Times New Roman" w:hAnsi="Calibri" w:cs="Calibri"/>
                <w:b/>
                <w:bCs/>
                <w:color w:val="000000"/>
                <w:sz w:val="24"/>
                <w:szCs w:val="24"/>
              </w:rPr>
            </w:pPr>
            <w:ins w:id="2300" w:author="Ben Gardiner" w:date="2022-05-09T12:56:00Z">
              <w:r>
                <w:rPr>
                  <w:rFonts w:ascii="Calibri" w:hAnsi="Calibri" w:cs="Calibri"/>
                  <w:b/>
                  <w:bCs/>
                  <w:color w:val="000000"/>
                </w:rPr>
                <w:t>6</w:t>
              </w:r>
            </w:ins>
            <w:del w:id="2301" w:author="Ben Gardiner" w:date="2022-05-09T12:56:00Z">
              <w:r w:rsidRPr="00767965" w:rsidDel="00ED7F43">
                <w:rPr>
                  <w:rFonts w:ascii="Calibri" w:eastAsia="Times New Roman" w:hAnsi="Calibri" w:cs="Calibri"/>
                  <w:b/>
                  <w:bCs/>
                  <w:color w:val="000000"/>
                  <w:sz w:val="24"/>
                  <w:szCs w:val="24"/>
                </w:rPr>
                <w:delText>5</w:delText>
              </w:r>
            </w:del>
          </w:p>
        </w:tc>
        <w:tc>
          <w:tcPr>
            <w:tcW w:w="2040" w:type="dxa"/>
            <w:tcBorders>
              <w:top w:val="single" w:sz="4" w:space="0" w:color="000000"/>
              <w:left w:val="nil"/>
              <w:bottom w:val="nil"/>
              <w:right w:val="single" w:sz="12" w:space="0" w:color="auto"/>
            </w:tcBorders>
            <w:shd w:val="clear" w:color="000000" w:fill="FFFFFF"/>
            <w:vAlign w:val="bottom"/>
            <w:hideMark/>
            <w:tcPrChange w:id="2302" w:author="Ben Gardiner" w:date="2022-05-09T12:56:00Z">
              <w:tcPr>
                <w:tcW w:w="2040" w:type="dxa"/>
                <w:tcBorders>
                  <w:top w:val="single" w:sz="4" w:space="0" w:color="000000"/>
                  <w:left w:val="nil"/>
                  <w:bottom w:val="nil"/>
                  <w:right w:val="single" w:sz="4" w:space="0" w:color="auto"/>
                </w:tcBorders>
                <w:shd w:val="clear" w:color="000000" w:fill="FFFFFF"/>
                <w:vAlign w:val="bottom"/>
                <w:hideMark/>
              </w:tcPr>
            </w:tcPrChange>
          </w:tcPr>
          <w:p w14:paraId="7CFB331B" w14:textId="3FE570B2" w:rsidR="00932E50" w:rsidRPr="00767965" w:rsidRDefault="00932E50" w:rsidP="00932E50">
            <w:pPr>
              <w:spacing w:after="0" w:line="240" w:lineRule="auto"/>
              <w:rPr>
                <w:rFonts w:ascii="Calibri" w:eastAsia="Times New Roman" w:hAnsi="Calibri" w:cs="Calibri"/>
                <w:color w:val="000000"/>
              </w:rPr>
            </w:pPr>
            <w:ins w:id="2303" w:author="Ben Gardiner" w:date="2022-05-09T12:56:00Z">
              <w:r>
                <w:rPr>
                  <w:rFonts w:ascii="Calibri" w:hAnsi="Calibri" w:cs="Calibri"/>
                  <w:color w:val="000000"/>
                </w:rPr>
                <w:t>min total risk</w:t>
              </w:r>
            </w:ins>
            <w:del w:id="2304" w:author="Ben Gardiner" w:date="2022-05-09T12:56:00Z">
              <w:r w:rsidRPr="00767965" w:rsidDel="00ED7F43">
                <w:rPr>
                  <w:rFonts w:ascii="Calibri" w:eastAsia="Times New Roman" w:hAnsi="Calibri" w:cs="Calibri"/>
                  <w:color w:val="000000"/>
                </w:rPr>
                <w:delText>min total risk</w:delText>
              </w:r>
            </w:del>
          </w:p>
        </w:tc>
      </w:tr>
      <w:tr w:rsidR="00932E50" w:rsidRPr="00767965" w14:paraId="27FF8BE8" w14:textId="77777777" w:rsidTr="00ED7F43">
        <w:trPr>
          <w:trHeight w:val="864"/>
          <w:trPrChange w:id="2305" w:author="Ben Gardiner" w:date="2022-05-09T12:56:00Z">
            <w:trPr>
              <w:trHeight w:val="864"/>
            </w:trPr>
          </w:trPrChange>
        </w:trPr>
        <w:tc>
          <w:tcPr>
            <w:tcW w:w="5740" w:type="dxa"/>
            <w:tcBorders>
              <w:top w:val="single" w:sz="4" w:space="0" w:color="auto"/>
              <w:left w:val="single" w:sz="4" w:space="0" w:color="auto"/>
              <w:bottom w:val="single" w:sz="4" w:space="0" w:color="000000"/>
              <w:right w:val="single" w:sz="4" w:space="0" w:color="auto"/>
            </w:tcBorders>
            <w:shd w:val="clear" w:color="000000" w:fill="FFFFFF"/>
            <w:vAlign w:val="bottom"/>
            <w:hideMark/>
            <w:tcPrChange w:id="2306" w:author="Ben Gardiner" w:date="2022-05-09T12:56:00Z">
              <w:tcPr>
                <w:tcW w:w="5740" w:type="dxa"/>
                <w:tcBorders>
                  <w:top w:val="single" w:sz="4" w:space="0" w:color="auto"/>
                  <w:left w:val="single" w:sz="4" w:space="0" w:color="auto"/>
                  <w:bottom w:val="single" w:sz="4" w:space="0" w:color="auto"/>
                  <w:right w:val="single" w:sz="4" w:space="0" w:color="auto"/>
                </w:tcBorders>
                <w:shd w:val="clear" w:color="000000" w:fill="FFFFFF"/>
                <w:vAlign w:val="bottom"/>
                <w:hideMark/>
              </w:tcPr>
            </w:tcPrChange>
          </w:tcPr>
          <w:p w14:paraId="1A02B62F" w14:textId="77260E29" w:rsidR="00932E50" w:rsidRPr="00767965" w:rsidRDefault="00932E50" w:rsidP="00932E50">
            <w:pPr>
              <w:spacing w:after="0" w:line="240" w:lineRule="auto"/>
              <w:rPr>
                <w:rFonts w:ascii="Calibri" w:eastAsia="Times New Roman" w:hAnsi="Calibri" w:cs="Calibri"/>
                <w:color w:val="000000"/>
              </w:rPr>
            </w:pPr>
            <w:ins w:id="2307" w:author="Ben Gardiner" w:date="2022-05-09T12:56:00Z">
              <w:r>
                <w:rPr>
                  <w:rFonts w:ascii="Calibri" w:hAnsi="Calibri" w:cs="Calibri"/>
                  <w:color w:val="000000"/>
                </w:rPr>
                <w:t>Brake Stroke Alert</w:t>
              </w:r>
            </w:ins>
            <w:del w:id="2308" w:author="Ben Gardiner" w:date="2022-05-09T12:56:00Z">
              <w:r w:rsidRPr="00767965" w:rsidDel="00ED7F43">
                <w:rPr>
                  <w:rFonts w:ascii="Calibri" w:eastAsia="Times New Roman" w:hAnsi="Calibri" w:cs="Calibri"/>
                  <w:color w:val="000000"/>
                </w:rPr>
                <w:delText>Brake Stroke Alert</w:delText>
              </w:r>
            </w:del>
          </w:p>
        </w:tc>
        <w:tc>
          <w:tcPr>
            <w:tcW w:w="1240" w:type="dxa"/>
            <w:tcBorders>
              <w:top w:val="single" w:sz="4" w:space="0" w:color="000000"/>
              <w:left w:val="double" w:sz="6" w:space="0" w:color="00B0F0"/>
              <w:bottom w:val="single" w:sz="4" w:space="0" w:color="000000"/>
              <w:right w:val="single" w:sz="4" w:space="0" w:color="auto"/>
            </w:tcBorders>
            <w:shd w:val="clear" w:color="000000" w:fill="FFFFFF"/>
            <w:vAlign w:val="center"/>
            <w:hideMark/>
            <w:tcPrChange w:id="2309" w:author="Ben Gardiner" w:date="2022-05-09T12:56:00Z">
              <w:tcPr>
                <w:tcW w:w="1240" w:type="dxa"/>
                <w:tcBorders>
                  <w:top w:val="single" w:sz="4" w:space="0" w:color="000000"/>
                  <w:left w:val="double" w:sz="6" w:space="0" w:color="00B0F0"/>
                  <w:bottom w:val="single" w:sz="4" w:space="0" w:color="auto"/>
                  <w:right w:val="single" w:sz="4" w:space="0" w:color="auto"/>
                </w:tcBorders>
                <w:shd w:val="clear" w:color="000000" w:fill="FFFFFF"/>
                <w:vAlign w:val="center"/>
                <w:hideMark/>
              </w:tcPr>
            </w:tcPrChange>
          </w:tcPr>
          <w:p w14:paraId="7513F9D8" w14:textId="5C4D4759" w:rsidR="00932E50" w:rsidRPr="00767965" w:rsidRDefault="00932E50" w:rsidP="00932E50">
            <w:pPr>
              <w:spacing w:after="0" w:line="240" w:lineRule="auto"/>
              <w:jc w:val="center"/>
              <w:rPr>
                <w:rFonts w:ascii="Calibri" w:eastAsia="Times New Roman" w:hAnsi="Calibri" w:cs="Calibri"/>
                <w:b/>
                <w:bCs/>
                <w:color w:val="000000"/>
                <w:sz w:val="24"/>
                <w:szCs w:val="24"/>
              </w:rPr>
            </w:pPr>
            <w:ins w:id="2310" w:author="Ben Gardiner" w:date="2022-05-09T12:56:00Z">
              <w:r>
                <w:rPr>
                  <w:rFonts w:ascii="Calibri" w:hAnsi="Calibri" w:cs="Calibri"/>
                  <w:b/>
                  <w:bCs/>
                  <w:color w:val="000000"/>
                </w:rPr>
                <w:t>None Specified</w:t>
              </w:r>
            </w:ins>
            <w:del w:id="2311" w:author="Ben Gardiner" w:date="2022-05-09T12:56:00Z">
              <w:r w:rsidDel="00ED7F43">
                <w:rPr>
                  <w:rFonts w:ascii="Calibri" w:eastAsia="Times New Roman" w:hAnsi="Calibri" w:cs="Calibri"/>
                  <w:b/>
                  <w:bCs/>
                  <w:color w:val="000000"/>
                  <w:sz w:val="24"/>
                  <w:szCs w:val="24"/>
                </w:rPr>
                <w:delText>None Specified</w:delText>
              </w:r>
            </w:del>
          </w:p>
        </w:tc>
        <w:tc>
          <w:tcPr>
            <w:tcW w:w="2040" w:type="dxa"/>
            <w:tcBorders>
              <w:top w:val="single" w:sz="4" w:space="0" w:color="000000"/>
              <w:left w:val="nil"/>
              <w:bottom w:val="single" w:sz="4" w:space="0" w:color="000000"/>
              <w:right w:val="single" w:sz="12" w:space="0" w:color="auto"/>
            </w:tcBorders>
            <w:shd w:val="clear" w:color="000000" w:fill="FFFFFF"/>
            <w:vAlign w:val="bottom"/>
            <w:hideMark/>
            <w:tcPrChange w:id="2312" w:author="Ben Gardiner" w:date="2022-05-09T12:56:00Z">
              <w:tcPr>
                <w:tcW w:w="2040" w:type="dxa"/>
                <w:tcBorders>
                  <w:top w:val="single" w:sz="4" w:space="0" w:color="000000"/>
                  <w:left w:val="nil"/>
                  <w:bottom w:val="single" w:sz="4" w:space="0" w:color="auto"/>
                  <w:right w:val="single" w:sz="4" w:space="0" w:color="auto"/>
                </w:tcBorders>
                <w:shd w:val="clear" w:color="000000" w:fill="FFFFFF"/>
                <w:vAlign w:val="bottom"/>
                <w:hideMark/>
              </w:tcPr>
            </w:tcPrChange>
          </w:tcPr>
          <w:p w14:paraId="1A64CC55" w14:textId="56783106" w:rsidR="00932E50" w:rsidRPr="00767965" w:rsidRDefault="00932E50" w:rsidP="00932E50">
            <w:pPr>
              <w:spacing w:after="0" w:line="240" w:lineRule="auto"/>
              <w:rPr>
                <w:rFonts w:ascii="Calibri" w:eastAsia="Times New Roman" w:hAnsi="Calibri" w:cs="Calibri"/>
                <w:color w:val="000000"/>
              </w:rPr>
            </w:pPr>
            <w:ins w:id="2313" w:author="Ben Gardiner" w:date="2022-05-09T12:56:00Z">
              <w:r>
                <w:rPr>
                  <w:rFonts w:ascii="Calibri" w:hAnsi="Calibri" w:cs="Calibri"/>
                  <w:color w:val="000000"/>
                </w:rPr>
                <w:t>no responses / not common component</w:t>
              </w:r>
            </w:ins>
            <w:del w:id="2314" w:author="Ben Gardiner" w:date="2022-05-09T12:56:00Z">
              <w:r w:rsidRPr="00767965" w:rsidDel="00ED7F43">
                <w:rPr>
                  <w:rFonts w:ascii="Calibri" w:eastAsia="Times New Roman" w:hAnsi="Calibri" w:cs="Calibri"/>
                  <w:color w:val="000000"/>
                </w:rPr>
                <w:delText>no responses / not common component</w:delText>
              </w:r>
            </w:del>
          </w:p>
        </w:tc>
      </w:tr>
    </w:tbl>
    <w:p w14:paraId="196997A1" w14:textId="77777777" w:rsidR="00767965" w:rsidRDefault="00767965" w:rsidP="00524A01">
      <w:pPr>
        <w:shd w:val="clear" w:color="auto" w:fill="FFFFFF"/>
        <w:spacing w:before="100" w:beforeAutospacing="1" w:after="100" w:afterAutospacing="1" w:line="240" w:lineRule="auto"/>
        <w:ind w:left="720"/>
      </w:pPr>
    </w:p>
    <w:p w14:paraId="6020C2E1" w14:textId="77777777" w:rsidR="0095248C" w:rsidRDefault="0095248C" w:rsidP="0095248C">
      <w:pPr>
        <w:pStyle w:val="Heading1"/>
      </w:pPr>
      <w:r>
        <w:t>Appendix A: J1939 Source Address Controller Application (CA) Deviations</w:t>
      </w:r>
    </w:p>
    <w:p w14:paraId="63E12713" w14:textId="77777777" w:rsidR="0095248C" w:rsidRDefault="0095248C" w:rsidP="0095248C">
      <w:pPr>
        <w:pStyle w:val="Heading2"/>
      </w:pPr>
      <w:r>
        <w:t>Duplicate J1939 CA</w:t>
      </w:r>
    </w:p>
    <w:p w14:paraId="4FA4EEF9" w14:textId="77777777" w:rsidR="0095248C" w:rsidRDefault="0095248C" w:rsidP="0095248C">
      <w:r>
        <w:t>The following were determined to be duplicates of other J1939 CAs and were omitted.</w:t>
      </w:r>
    </w:p>
    <w:tbl>
      <w:tblPr>
        <w:tblStyle w:val="GridTable2-Accent6"/>
        <w:tblW w:w="0" w:type="auto"/>
        <w:tblLook w:val="04A0" w:firstRow="1" w:lastRow="0" w:firstColumn="1" w:lastColumn="0" w:noHBand="0" w:noVBand="1"/>
      </w:tblPr>
      <w:tblGrid>
        <w:gridCol w:w="2993"/>
        <w:gridCol w:w="3304"/>
        <w:gridCol w:w="3063"/>
      </w:tblGrid>
      <w:tr w:rsidR="0095248C" w:rsidRPr="00EE156B" w14:paraId="566647AF"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noWrap/>
            <w:hideMark/>
          </w:tcPr>
          <w:p w14:paraId="0570B5F4"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Name in Origin</w:t>
            </w:r>
          </w:p>
        </w:tc>
        <w:tc>
          <w:tcPr>
            <w:tcW w:w="0" w:type="auto"/>
            <w:noWrap/>
            <w:hideMark/>
          </w:tcPr>
          <w:p w14:paraId="50010FE8"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Origin</w:t>
            </w:r>
          </w:p>
        </w:tc>
        <w:tc>
          <w:tcPr>
            <w:tcW w:w="0" w:type="auto"/>
            <w:noWrap/>
            <w:hideMark/>
          </w:tcPr>
          <w:p w14:paraId="53CC0EF2"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 xml:space="preserve">(optional) </w:t>
            </w:r>
            <w:r w:rsidRPr="00EE156B">
              <w:rPr>
                <w:rFonts w:ascii="Calibri" w:eastAsia="Times New Roman" w:hAnsi="Calibri" w:cs="Calibri"/>
                <w:color w:val="000000" w:themeColor="text1"/>
              </w:rPr>
              <w:t>Duplicate</w:t>
            </w:r>
            <w:r w:rsidRPr="0019126F">
              <w:rPr>
                <w:rFonts w:ascii="Calibri" w:eastAsia="Times New Roman" w:hAnsi="Calibri" w:cs="Calibri"/>
                <w:color w:val="000000" w:themeColor="text1"/>
              </w:rPr>
              <w:t xml:space="preserve"> Of?</w:t>
            </w:r>
          </w:p>
        </w:tc>
      </w:tr>
      <w:tr w:rsidR="0095248C" w:rsidRPr="00EE156B" w14:paraId="1C56FE6B" w14:textId="77777777" w:rsidTr="00100C99">
        <w:trPr>
          <w:cnfStyle w:val="000000100000" w:firstRow="0" w:lastRow="0" w:firstColumn="0" w:lastColumn="0" w:oddVBand="0" w:evenVBand="0" w:oddHBand="1"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0" w:type="auto"/>
            <w:hideMark/>
          </w:tcPr>
          <w:p w14:paraId="2CD8E263"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Body-to-Vehicle Interface Control</w:t>
            </w:r>
          </w:p>
        </w:tc>
        <w:tc>
          <w:tcPr>
            <w:tcW w:w="0" w:type="auto"/>
            <w:hideMark/>
          </w:tcPr>
          <w:p w14:paraId="1771B354"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7FF95C4D"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Body-to-Vehicle Interface Control</w:t>
            </w:r>
          </w:p>
        </w:tc>
      </w:tr>
      <w:tr w:rsidR="0095248C" w:rsidRPr="00EE156B" w14:paraId="30E83F3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06B1FD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lastRenderedPageBreak/>
              <w:t>Brake Telematics</w:t>
            </w:r>
          </w:p>
        </w:tc>
        <w:tc>
          <w:tcPr>
            <w:tcW w:w="0" w:type="auto"/>
            <w:hideMark/>
          </w:tcPr>
          <w:p w14:paraId="38B26F0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Truck Matrix Component Breakdown v0</w:t>
            </w:r>
          </w:p>
        </w:tc>
        <w:tc>
          <w:tcPr>
            <w:tcW w:w="0" w:type="auto"/>
            <w:hideMark/>
          </w:tcPr>
          <w:p w14:paraId="305B12A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Brake Telematics</w:t>
            </w:r>
          </w:p>
        </w:tc>
      </w:tr>
      <w:tr w:rsidR="0095248C" w:rsidRPr="00EE156B" w14:paraId="6C10F968"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58CE7FB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Catalyst Fluid Sensor</w:t>
            </w:r>
          </w:p>
        </w:tc>
        <w:tc>
          <w:tcPr>
            <w:tcW w:w="0" w:type="auto"/>
            <w:hideMark/>
          </w:tcPr>
          <w:p w14:paraId="0507768A"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0A5B4FC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Catalyst Fluid Sensor</w:t>
            </w:r>
          </w:p>
        </w:tc>
      </w:tr>
      <w:tr w:rsidR="0095248C" w:rsidRPr="00EE156B" w14:paraId="5323461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23D02B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Cellular</w:t>
            </w:r>
          </w:p>
        </w:tc>
        <w:tc>
          <w:tcPr>
            <w:tcW w:w="0" w:type="auto"/>
            <w:hideMark/>
          </w:tcPr>
          <w:p w14:paraId="599F05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4A398A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53AE4AB1"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0B45700D"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Radio</w:t>
            </w:r>
          </w:p>
        </w:tc>
        <w:tc>
          <w:tcPr>
            <w:tcW w:w="0" w:type="auto"/>
            <w:hideMark/>
          </w:tcPr>
          <w:p w14:paraId="01E847F7"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71D8CC5"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29297421"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60745312"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Communications Unit, Satellite</w:t>
            </w:r>
          </w:p>
        </w:tc>
        <w:tc>
          <w:tcPr>
            <w:tcW w:w="0" w:type="auto"/>
            <w:hideMark/>
          </w:tcPr>
          <w:p w14:paraId="69A3D385"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Global SA</w:t>
            </w:r>
          </w:p>
        </w:tc>
        <w:tc>
          <w:tcPr>
            <w:tcW w:w="0" w:type="auto"/>
            <w:hideMark/>
          </w:tcPr>
          <w:p w14:paraId="4CF68A6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OEM Telematics</w:t>
            </w:r>
          </w:p>
        </w:tc>
      </w:tr>
      <w:tr w:rsidR="0095248C" w:rsidRPr="00EE156B" w14:paraId="3DB95EFB" w14:textId="77777777" w:rsidTr="00100C9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0" w:type="auto"/>
            <w:hideMark/>
          </w:tcPr>
          <w:p w14:paraId="3658EB7B"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Forward Road Image Processing</w:t>
            </w:r>
          </w:p>
        </w:tc>
        <w:tc>
          <w:tcPr>
            <w:tcW w:w="0" w:type="auto"/>
            <w:hideMark/>
          </w:tcPr>
          <w:p w14:paraId="0C4EB131"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F060AB"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Forward Road Image Processor</w:t>
            </w:r>
          </w:p>
        </w:tc>
      </w:tr>
      <w:tr w:rsidR="0095248C" w:rsidRPr="00EE156B" w14:paraId="1DB1185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0B7D9B61"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On-board data logger</w:t>
            </w:r>
          </w:p>
        </w:tc>
        <w:tc>
          <w:tcPr>
            <w:tcW w:w="0" w:type="auto"/>
            <w:hideMark/>
          </w:tcPr>
          <w:p w14:paraId="6CBE83B2"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63CF2AFD"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On-Board Data Logger</w:t>
            </w:r>
          </w:p>
        </w:tc>
      </w:tr>
      <w:tr w:rsidR="0095248C" w:rsidRPr="00EE156B" w14:paraId="1AFAE3F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DFF485A"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Slope Sensor</w:t>
            </w:r>
          </w:p>
        </w:tc>
        <w:tc>
          <w:tcPr>
            <w:tcW w:w="0" w:type="auto"/>
            <w:hideMark/>
          </w:tcPr>
          <w:p w14:paraId="35876582"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264E0AA3"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Slope Sensor</w:t>
            </w:r>
          </w:p>
        </w:tc>
      </w:tr>
      <w:tr w:rsidR="0095248C" w:rsidRPr="00EE156B" w14:paraId="50F8000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2608188E"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Tachograph</w:t>
            </w:r>
          </w:p>
        </w:tc>
        <w:tc>
          <w:tcPr>
            <w:tcW w:w="0" w:type="auto"/>
            <w:hideMark/>
          </w:tcPr>
          <w:p w14:paraId="1FA2BE4E"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416B6B16" w14:textId="77777777" w:rsidR="0095248C" w:rsidRPr="00EE156B"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Tachograph</w:t>
            </w:r>
          </w:p>
        </w:tc>
      </w:tr>
      <w:tr w:rsidR="0095248C" w:rsidRPr="00EE156B" w14:paraId="59AC1BF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auto"/>
            <w:hideMark/>
          </w:tcPr>
          <w:p w14:paraId="55263954" w14:textId="77777777" w:rsidR="0095248C" w:rsidRPr="00EE156B" w:rsidRDefault="0095248C" w:rsidP="00100C99">
            <w:pPr>
              <w:rPr>
                <w:rFonts w:ascii="Calibri" w:eastAsia="Times New Roman" w:hAnsi="Calibri" w:cs="Calibri"/>
                <w:color w:val="000000"/>
              </w:rPr>
            </w:pPr>
            <w:r w:rsidRPr="00EE156B">
              <w:rPr>
                <w:rFonts w:ascii="Calibri" w:eastAsia="Times New Roman" w:hAnsi="Calibri" w:cs="Calibri"/>
                <w:color w:val="000000"/>
              </w:rPr>
              <w:t>Turbocharger</w:t>
            </w:r>
          </w:p>
        </w:tc>
        <w:tc>
          <w:tcPr>
            <w:tcW w:w="0" w:type="auto"/>
            <w:hideMark/>
          </w:tcPr>
          <w:p w14:paraId="3672201C"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IG Names IG0, IG1</w:t>
            </w:r>
          </w:p>
        </w:tc>
        <w:tc>
          <w:tcPr>
            <w:tcW w:w="0" w:type="auto"/>
            <w:hideMark/>
          </w:tcPr>
          <w:p w14:paraId="5346AEC8" w14:textId="77777777" w:rsidR="0095248C" w:rsidRPr="00EE156B"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E156B">
              <w:rPr>
                <w:rFonts w:ascii="Calibri" w:eastAsia="Times New Roman" w:hAnsi="Calibri" w:cs="Calibri"/>
                <w:color w:val="000000"/>
              </w:rPr>
              <w:t>Turbocharger</w:t>
            </w:r>
          </w:p>
        </w:tc>
      </w:tr>
    </w:tbl>
    <w:p w14:paraId="3ABA202F" w14:textId="77777777" w:rsidR="0095248C" w:rsidRDefault="0095248C" w:rsidP="0095248C"/>
    <w:p w14:paraId="1171872A" w14:textId="77777777" w:rsidR="0095248C" w:rsidRDefault="0095248C" w:rsidP="0095248C">
      <w:pPr>
        <w:pStyle w:val="Heading2"/>
      </w:pPr>
      <w:r>
        <w:t>No J1939 CA</w:t>
      </w:r>
    </w:p>
    <w:p w14:paraId="4B5B12CD" w14:textId="77777777" w:rsidR="0095248C" w:rsidRDefault="0095248C" w:rsidP="0095248C">
      <w:r>
        <w:t>The following were introduced above in the component breakdown and do not have a corresponding J1939 CA to which we could refer for traceability.</w:t>
      </w:r>
    </w:p>
    <w:tbl>
      <w:tblPr>
        <w:tblStyle w:val="GridTable2-Accent6"/>
        <w:tblW w:w="9120" w:type="dxa"/>
        <w:tblLook w:val="04A0" w:firstRow="1" w:lastRow="0" w:firstColumn="1" w:lastColumn="0" w:noHBand="0" w:noVBand="1"/>
      </w:tblPr>
      <w:tblGrid>
        <w:gridCol w:w="2915"/>
        <w:gridCol w:w="3886"/>
        <w:gridCol w:w="2319"/>
      </w:tblGrid>
      <w:tr w:rsidR="0095248C" w:rsidRPr="00555E55" w14:paraId="1E1D7093" w14:textId="77777777" w:rsidTr="00100C9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noWrap/>
            <w:hideMark/>
          </w:tcPr>
          <w:p w14:paraId="7FED1351" w14:textId="77777777" w:rsidR="0095248C" w:rsidRPr="0019126F" w:rsidRDefault="0095248C" w:rsidP="00100C99">
            <w:pPr>
              <w:rPr>
                <w:rFonts w:ascii="Calibri" w:eastAsia="Times New Roman" w:hAnsi="Calibri" w:cs="Calibri"/>
                <w:color w:val="000000" w:themeColor="text1"/>
              </w:rPr>
            </w:pPr>
            <w:r w:rsidRPr="0019126F">
              <w:rPr>
                <w:rFonts w:ascii="Calibri" w:eastAsia="Times New Roman" w:hAnsi="Calibri" w:cs="Calibri"/>
                <w:color w:val="000000" w:themeColor="text1"/>
              </w:rPr>
              <w:t>Matrix Component Name</w:t>
            </w:r>
          </w:p>
        </w:tc>
        <w:tc>
          <w:tcPr>
            <w:tcW w:w="0" w:type="dxa"/>
            <w:noWrap/>
            <w:hideMark/>
          </w:tcPr>
          <w:p w14:paraId="450B0A41" w14:textId="77777777" w:rsidR="0095248C" w:rsidRPr="0019126F"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rPr>
            </w:pPr>
            <w:r w:rsidRPr="0019126F">
              <w:rPr>
                <w:rFonts w:ascii="Calibri" w:eastAsia="Times New Roman" w:hAnsi="Calibri" w:cs="Calibri"/>
                <w:color w:val="000000" w:themeColor="text1"/>
              </w:rPr>
              <w:t>Matrix Order Sheet Line</w:t>
            </w:r>
          </w:p>
        </w:tc>
        <w:tc>
          <w:tcPr>
            <w:tcW w:w="0" w:type="dxa"/>
          </w:tcPr>
          <w:p w14:paraId="539534F5" w14:textId="77777777" w:rsidR="0095248C" w:rsidRPr="00555E55"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rPr>
            </w:pPr>
            <w:r w:rsidRPr="0019126F">
              <w:rPr>
                <w:rFonts w:ascii="Calibri" w:eastAsia="Times New Roman" w:hAnsi="Calibri" w:cs="Calibri"/>
                <w:color w:val="000000" w:themeColor="text1"/>
              </w:rPr>
              <w:t>Origin</w:t>
            </w:r>
          </w:p>
        </w:tc>
      </w:tr>
      <w:tr w:rsidR="0095248C" w:rsidRPr="00555E55" w14:paraId="5D93A702"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A747B8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3rd Party Equipment Gateway</w:t>
            </w:r>
          </w:p>
        </w:tc>
        <w:tc>
          <w:tcPr>
            <w:tcW w:w="0" w:type="dxa"/>
            <w:hideMark/>
          </w:tcPr>
          <w:p w14:paraId="11B32EB4"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2136843"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139055DF"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7ADB4F"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Adaptive Cruise Control</w:t>
            </w:r>
          </w:p>
        </w:tc>
        <w:tc>
          <w:tcPr>
            <w:tcW w:w="0" w:type="dxa"/>
            <w:hideMark/>
          </w:tcPr>
          <w:p w14:paraId="783C288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36EBEA82"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44C5C4AC"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233AFAEB"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ADAS Lane Keep</w:t>
            </w:r>
          </w:p>
        </w:tc>
        <w:tc>
          <w:tcPr>
            <w:tcW w:w="0" w:type="dxa"/>
            <w:hideMark/>
          </w:tcPr>
          <w:p w14:paraId="28B8D7F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FRAME &amp; EQUIPMENT</w:t>
            </w:r>
          </w:p>
        </w:tc>
        <w:tc>
          <w:tcPr>
            <w:tcW w:w="0" w:type="dxa"/>
          </w:tcPr>
          <w:p w14:paraId="564233B0"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5365614C"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216DD3D"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Brake Telematics</w:t>
            </w:r>
          </w:p>
        </w:tc>
        <w:tc>
          <w:tcPr>
            <w:tcW w:w="0" w:type="dxa"/>
            <w:hideMark/>
          </w:tcPr>
          <w:p w14:paraId="7232566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AIR EQUIPMENT</w:t>
            </w:r>
          </w:p>
        </w:tc>
        <w:tc>
          <w:tcPr>
            <w:tcW w:w="0" w:type="dxa"/>
          </w:tcPr>
          <w:p w14:paraId="102AC21C"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6928913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3527221"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Electronic Clutch Actuator</w:t>
            </w:r>
          </w:p>
        </w:tc>
        <w:tc>
          <w:tcPr>
            <w:tcW w:w="0" w:type="dxa"/>
            <w:hideMark/>
          </w:tcPr>
          <w:p w14:paraId="3CF14DC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1042AE6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2497FE49"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545793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Display</w:t>
            </w:r>
          </w:p>
        </w:tc>
        <w:tc>
          <w:tcPr>
            <w:tcW w:w="0" w:type="dxa"/>
            <w:hideMark/>
          </w:tcPr>
          <w:p w14:paraId="3EC3130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INSTRUMENTS &amp; CONTROLS</w:t>
            </w:r>
          </w:p>
        </w:tc>
        <w:tc>
          <w:tcPr>
            <w:tcW w:w="0" w:type="dxa"/>
          </w:tcPr>
          <w:p w14:paraId="5CBEF3B3"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7795A93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7602EB57"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Engine Telematics</w:t>
            </w:r>
          </w:p>
        </w:tc>
        <w:tc>
          <w:tcPr>
            <w:tcW w:w="0" w:type="dxa"/>
            <w:hideMark/>
          </w:tcPr>
          <w:p w14:paraId="690B6AFA"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ENGINE</w:t>
            </w:r>
          </w:p>
        </w:tc>
        <w:tc>
          <w:tcPr>
            <w:tcW w:w="0" w:type="dxa"/>
          </w:tcPr>
          <w:p w14:paraId="7613FB1E"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0DC433D"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38A15AC"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 Telematics</w:t>
            </w:r>
          </w:p>
        </w:tc>
        <w:tc>
          <w:tcPr>
            <w:tcW w:w="0" w:type="dxa"/>
            <w:hideMark/>
          </w:tcPr>
          <w:p w14:paraId="236E4E3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59BB4894"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7E74301A"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1D0C3D19"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Exterior Cameras</w:t>
            </w:r>
          </w:p>
        </w:tc>
        <w:tc>
          <w:tcPr>
            <w:tcW w:w="0" w:type="dxa"/>
            <w:hideMark/>
          </w:tcPr>
          <w:p w14:paraId="7990BBE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EXTERIOR</w:t>
            </w:r>
          </w:p>
        </w:tc>
        <w:tc>
          <w:tcPr>
            <w:tcW w:w="0" w:type="dxa"/>
          </w:tcPr>
          <w:p w14:paraId="40866241"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6E4735C2"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4A66432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 Telematics</w:t>
            </w:r>
          </w:p>
        </w:tc>
        <w:tc>
          <w:tcPr>
            <w:tcW w:w="0" w:type="dxa"/>
            <w:hideMark/>
          </w:tcPr>
          <w:p w14:paraId="502A92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0C532F38"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5A39605"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3CE6391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Interior Cameras</w:t>
            </w:r>
          </w:p>
        </w:tc>
        <w:tc>
          <w:tcPr>
            <w:tcW w:w="0" w:type="dxa"/>
            <w:hideMark/>
          </w:tcPr>
          <w:p w14:paraId="672899CB"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1BA0DF4F"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AEDD0DA" w14:textId="77777777" w:rsidTr="00100C99">
        <w:trPr>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FBEF9C2"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OEM Telematics</w:t>
            </w:r>
          </w:p>
        </w:tc>
        <w:tc>
          <w:tcPr>
            <w:tcW w:w="0" w:type="dxa"/>
            <w:hideMark/>
          </w:tcPr>
          <w:p w14:paraId="0C806D4F"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5EE1D7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03E1B4C7"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6071F48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lastRenderedPageBreak/>
              <w:t>Onboard Diagnostics Connector Gateway</w:t>
            </w:r>
          </w:p>
        </w:tc>
        <w:tc>
          <w:tcPr>
            <w:tcW w:w="0" w:type="dxa"/>
            <w:hideMark/>
          </w:tcPr>
          <w:p w14:paraId="0EBE4412"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34463165"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CB68585"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04E0FBE8"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Switch Field</w:t>
            </w:r>
          </w:p>
        </w:tc>
        <w:tc>
          <w:tcPr>
            <w:tcW w:w="0" w:type="dxa"/>
            <w:hideMark/>
          </w:tcPr>
          <w:p w14:paraId="462C9CF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CAB INTERIOR</w:t>
            </w:r>
          </w:p>
        </w:tc>
        <w:tc>
          <w:tcPr>
            <w:tcW w:w="0" w:type="dxa"/>
          </w:tcPr>
          <w:p w14:paraId="388DA317"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r w:rsidR="0095248C" w:rsidRPr="00555E55" w14:paraId="0CD89CF6" w14:textId="77777777" w:rsidTr="00100C99">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0" w:type="dxa"/>
            <w:hideMark/>
          </w:tcPr>
          <w:p w14:paraId="712D02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Telematics Interface Gateway</w:t>
            </w:r>
          </w:p>
        </w:tc>
        <w:tc>
          <w:tcPr>
            <w:tcW w:w="0" w:type="dxa"/>
            <w:hideMark/>
          </w:tcPr>
          <w:p w14:paraId="66D24BB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INFORMATION &amp; COMMUNICATION SYSTEMS</w:t>
            </w:r>
          </w:p>
        </w:tc>
        <w:tc>
          <w:tcPr>
            <w:tcW w:w="0" w:type="dxa"/>
          </w:tcPr>
          <w:p w14:paraId="2CB091DD"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29274A9B" w14:textId="77777777" w:rsidTr="00100C99">
        <w:trPr>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D0A3C64"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Transmission Telematics</w:t>
            </w:r>
          </w:p>
        </w:tc>
        <w:tc>
          <w:tcPr>
            <w:tcW w:w="0" w:type="dxa"/>
            <w:hideMark/>
          </w:tcPr>
          <w:p w14:paraId="3CBBBCEB"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TRANSMISSION</w:t>
            </w:r>
          </w:p>
        </w:tc>
        <w:tc>
          <w:tcPr>
            <w:tcW w:w="0" w:type="dxa"/>
          </w:tcPr>
          <w:p w14:paraId="094B4F21" w14:textId="77777777" w:rsidR="0095248C" w:rsidRPr="00555E55"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Industry Trajectory</w:t>
            </w:r>
          </w:p>
        </w:tc>
      </w:tr>
      <w:tr w:rsidR="0095248C" w:rsidRPr="00555E55" w14:paraId="362FC596" w14:textId="77777777" w:rsidTr="00100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0" w:type="dxa"/>
            <w:hideMark/>
          </w:tcPr>
          <w:p w14:paraId="6365D6D3" w14:textId="77777777" w:rsidR="0095248C" w:rsidRPr="00555E55" w:rsidRDefault="0095248C" w:rsidP="00100C99">
            <w:pPr>
              <w:rPr>
                <w:rFonts w:ascii="Calibri" w:eastAsia="Times New Roman" w:hAnsi="Calibri" w:cs="Calibri"/>
                <w:color w:val="000000"/>
              </w:rPr>
            </w:pPr>
            <w:r w:rsidRPr="00555E55">
              <w:rPr>
                <w:rFonts w:ascii="Calibri" w:eastAsia="Times New Roman" w:hAnsi="Calibri" w:cs="Calibri"/>
                <w:color w:val="000000"/>
              </w:rPr>
              <w:t>Wheel End Monitoring</w:t>
            </w:r>
          </w:p>
        </w:tc>
        <w:tc>
          <w:tcPr>
            <w:tcW w:w="0" w:type="dxa"/>
            <w:hideMark/>
          </w:tcPr>
          <w:p w14:paraId="54EF578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TIRES &amp; WHEELS</w:t>
            </w:r>
          </w:p>
        </w:tc>
        <w:tc>
          <w:tcPr>
            <w:tcW w:w="0" w:type="dxa"/>
          </w:tcPr>
          <w:p w14:paraId="7CFDF869" w14:textId="77777777" w:rsidR="0095248C" w:rsidRPr="00555E55"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55E55">
              <w:rPr>
                <w:rFonts w:ascii="Calibri" w:eastAsia="Times New Roman" w:hAnsi="Calibri" w:cs="Calibri"/>
                <w:color w:val="000000"/>
              </w:rPr>
              <w:t>Example Truck Topology</w:t>
            </w:r>
          </w:p>
        </w:tc>
      </w:tr>
    </w:tbl>
    <w:p w14:paraId="61BBE5A1" w14:textId="77777777" w:rsidR="0095248C" w:rsidRDefault="0095248C" w:rsidP="0095248C"/>
    <w:p w14:paraId="00653F0A" w14:textId="77777777" w:rsidR="0095248C" w:rsidRDefault="0095248C" w:rsidP="0095248C">
      <w:pPr>
        <w:pStyle w:val="Heading2"/>
      </w:pPr>
      <w:r>
        <w:t>Out of Scope J1939 CA</w:t>
      </w:r>
    </w:p>
    <w:p w14:paraId="4730052D" w14:textId="77777777" w:rsidR="0095248C" w:rsidRDefault="0095248C" w:rsidP="0095248C">
      <w:r>
        <w:t>The following were determined to not be applicable to the intended scope of the Truck Cybersecurity Requirements Matrix.</w:t>
      </w:r>
    </w:p>
    <w:tbl>
      <w:tblPr>
        <w:tblStyle w:val="GridTable2-Accent6"/>
        <w:tblW w:w="0" w:type="auto"/>
        <w:tblLook w:val="04A0" w:firstRow="1" w:lastRow="0" w:firstColumn="1" w:lastColumn="0" w:noHBand="0" w:noVBand="1"/>
      </w:tblPr>
      <w:tblGrid>
        <w:gridCol w:w="4884"/>
        <w:gridCol w:w="3036"/>
      </w:tblGrid>
      <w:tr w:rsidR="0095248C" w:rsidRPr="00573C38" w14:paraId="6D40A37D" w14:textId="77777777" w:rsidTr="00100C9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8435F13" w14:textId="77777777" w:rsidR="0095248C" w:rsidRPr="0019126F" w:rsidRDefault="0095248C" w:rsidP="00100C99">
            <w:pPr>
              <w:rPr>
                <w:rFonts w:ascii="Calibri" w:eastAsia="Times New Roman" w:hAnsi="Calibri" w:cs="Calibri"/>
              </w:rPr>
            </w:pPr>
            <w:r w:rsidRPr="0019126F">
              <w:rPr>
                <w:rFonts w:ascii="Calibri" w:eastAsia="Times New Roman" w:hAnsi="Calibri" w:cs="Calibri"/>
              </w:rPr>
              <w:t>Name in Origin</w:t>
            </w:r>
          </w:p>
        </w:tc>
        <w:tc>
          <w:tcPr>
            <w:tcW w:w="3036" w:type="dxa"/>
          </w:tcPr>
          <w:p w14:paraId="6BA327F4" w14:textId="77777777" w:rsidR="0095248C" w:rsidRPr="009A280B" w:rsidRDefault="0095248C" w:rsidP="00100C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19126F">
              <w:rPr>
                <w:rFonts w:ascii="Calibri" w:eastAsia="Times New Roman" w:hAnsi="Calibri" w:cs="Calibri"/>
              </w:rPr>
              <w:t>Origin</w:t>
            </w:r>
          </w:p>
        </w:tc>
      </w:tr>
      <w:tr w:rsidR="0095248C" w:rsidRPr="00573C38" w14:paraId="2AE78893"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CCE95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471FD2D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D124B5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F6F316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Articulation Turntable Control</w:t>
            </w:r>
          </w:p>
        </w:tc>
        <w:tc>
          <w:tcPr>
            <w:tcW w:w="3036" w:type="dxa"/>
          </w:tcPr>
          <w:p w14:paraId="37C78A5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4EEE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E0795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Atmospheric Sensor</w:t>
            </w:r>
          </w:p>
        </w:tc>
        <w:tc>
          <w:tcPr>
            <w:tcW w:w="3036" w:type="dxa"/>
          </w:tcPr>
          <w:p w14:paraId="5B9B851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B413F5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72FB1F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#1</w:t>
            </w:r>
          </w:p>
        </w:tc>
        <w:tc>
          <w:tcPr>
            <w:tcW w:w="3036" w:type="dxa"/>
          </w:tcPr>
          <w:p w14:paraId="4BCB246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B0DD1A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26D87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Heater #2</w:t>
            </w:r>
          </w:p>
        </w:tc>
        <w:tc>
          <w:tcPr>
            <w:tcW w:w="3036" w:type="dxa"/>
          </w:tcPr>
          <w:p w14:paraId="6A4B6FD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3B855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C3027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Auxiliary Power Unit (APU) #1</w:t>
            </w:r>
          </w:p>
        </w:tc>
        <w:tc>
          <w:tcPr>
            <w:tcW w:w="3036" w:type="dxa"/>
          </w:tcPr>
          <w:p w14:paraId="2E7543D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9DD43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BC1ED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#2 / APU #4</w:t>
            </w:r>
          </w:p>
        </w:tc>
        <w:tc>
          <w:tcPr>
            <w:tcW w:w="3036" w:type="dxa"/>
          </w:tcPr>
          <w:p w14:paraId="18F74EF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FF003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E3246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#3 / APU #3</w:t>
            </w:r>
          </w:p>
        </w:tc>
        <w:tc>
          <w:tcPr>
            <w:tcW w:w="3036" w:type="dxa"/>
          </w:tcPr>
          <w:p w14:paraId="33F9AA1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B6FCA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B6DE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Battery Pack Monitor #4 / APU #2</w:t>
            </w:r>
          </w:p>
        </w:tc>
        <w:tc>
          <w:tcPr>
            <w:tcW w:w="3036" w:type="dxa"/>
          </w:tcPr>
          <w:p w14:paraId="1270429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15AE3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207B18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File Server / Printer</w:t>
            </w:r>
          </w:p>
        </w:tc>
        <w:tc>
          <w:tcPr>
            <w:tcW w:w="3036" w:type="dxa"/>
          </w:tcPr>
          <w:p w14:paraId="3C31F1C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C2D96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A74E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Fire Protection System</w:t>
            </w:r>
          </w:p>
        </w:tc>
        <w:tc>
          <w:tcPr>
            <w:tcW w:w="3036" w:type="dxa"/>
          </w:tcPr>
          <w:p w14:paraId="5EF305A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55AC6E0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BE78F3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GLOBAL (All-Any Node)</w:t>
            </w:r>
          </w:p>
        </w:tc>
        <w:tc>
          <w:tcPr>
            <w:tcW w:w="3036" w:type="dxa"/>
          </w:tcPr>
          <w:p w14:paraId="2D6D504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BA3258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0701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Ground based speed sensor</w:t>
            </w:r>
          </w:p>
        </w:tc>
        <w:tc>
          <w:tcPr>
            <w:tcW w:w="3036" w:type="dxa"/>
          </w:tcPr>
          <w:p w14:paraId="4EDFD2B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8ED8C2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CE443C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Humidity sensor</w:t>
            </w:r>
          </w:p>
        </w:tc>
        <w:tc>
          <w:tcPr>
            <w:tcW w:w="3036" w:type="dxa"/>
          </w:tcPr>
          <w:p w14:paraId="1C07F92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5ECADB64"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C25B4B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Hydraulic Pump Controller</w:t>
            </w:r>
          </w:p>
        </w:tc>
        <w:tc>
          <w:tcPr>
            <w:tcW w:w="3036" w:type="dxa"/>
          </w:tcPr>
          <w:p w14:paraId="5D92AB8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14E5CF8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4F6F8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Inertial Sensor</w:t>
            </w:r>
          </w:p>
        </w:tc>
        <w:tc>
          <w:tcPr>
            <w:tcW w:w="3036" w:type="dxa"/>
          </w:tcPr>
          <w:p w14:paraId="2D75A27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8242E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58096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Keypad</w:t>
            </w:r>
          </w:p>
        </w:tc>
        <w:tc>
          <w:tcPr>
            <w:tcW w:w="3036" w:type="dxa"/>
          </w:tcPr>
          <w:p w14:paraId="7F6E4CB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75C8C92"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4D6E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Management Computer #1</w:t>
            </w:r>
          </w:p>
        </w:tc>
        <w:tc>
          <w:tcPr>
            <w:tcW w:w="3036" w:type="dxa"/>
          </w:tcPr>
          <w:p w14:paraId="029EF653"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8ECC1A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897C4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971AC53"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68B5DC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DCDBA7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787689A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AA2E8BE"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9A59D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4B74606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554DB4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C7A9F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4D187D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C76AB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6E32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15A298AA"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4F5FF49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255570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Not Available</w:t>
            </w:r>
          </w:p>
        </w:tc>
        <w:tc>
          <w:tcPr>
            <w:tcW w:w="3036" w:type="dxa"/>
          </w:tcPr>
          <w:p w14:paraId="6EF8870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21E9E04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F3682B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Null Address</w:t>
            </w:r>
          </w:p>
        </w:tc>
        <w:tc>
          <w:tcPr>
            <w:tcW w:w="3036" w:type="dxa"/>
          </w:tcPr>
          <w:p w14:paraId="5940B19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D3DF49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44D9EE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w:t>
            </w:r>
          </w:p>
        </w:tc>
        <w:tc>
          <w:tcPr>
            <w:tcW w:w="3036" w:type="dxa"/>
          </w:tcPr>
          <w:p w14:paraId="50D66DC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7F85B4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DCE60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Object Detection Sensor</w:t>
            </w:r>
          </w:p>
        </w:tc>
        <w:tc>
          <w:tcPr>
            <w:tcW w:w="3036" w:type="dxa"/>
          </w:tcPr>
          <w:p w14:paraId="2172461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799A828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DD30BC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#1</w:t>
            </w:r>
          </w:p>
        </w:tc>
        <w:tc>
          <w:tcPr>
            <w:tcW w:w="3036" w:type="dxa"/>
          </w:tcPr>
          <w:p w14:paraId="3477F90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2E8F831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8E32D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 Board Diagnostic-Service Tool #2</w:t>
            </w:r>
          </w:p>
        </w:tc>
        <w:tc>
          <w:tcPr>
            <w:tcW w:w="3036" w:type="dxa"/>
          </w:tcPr>
          <w:p w14:paraId="6541F63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EE00C98"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A494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Off-board diagnostic-service tool</w:t>
            </w:r>
          </w:p>
        </w:tc>
        <w:tc>
          <w:tcPr>
            <w:tcW w:w="3036" w:type="dxa"/>
          </w:tcPr>
          <w:p w14:paraId="0ED14F6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F03051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4FE57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On-board bin weighing scale</w:t>
            </w:r>
          </w:p>
        </w:tc>
        <w:tc>
          <w:tcPr>
            <w:tcW w:w="3036" w:type="dxa"/>
          </w:tcPr>
          <w:p w14:paraId="482282D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2A0CC3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E7350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On-board bin weighing scale display</w:t>
            </w:r>
          </w:p>
        </w:tc>
        <w:tc>
          <w:tcPr>
            <w:tcW w:w="3036" w:type="dxa"/>
          </w:tcPr>
          <w:p w14:paraId="7DE9EFC8"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3966A7E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DC7E7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391A1A1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3DD7181"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244762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#1 Devices</w:t>
            </w:r>
          </w:p>
        </w:tc>
        <w:tc>
          <w:tcPr>
            <w:tcW w:w="3036" w:type="dxa"/>
          </w:tcPr>
          <w:p w14:paraId="07758E36"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66B7D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582B1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E7916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78D656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4B97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#2 Devices</w:t>
            </w:r>
          </w:p>
        </w:tc>
        <w:tc>
          <w:tcPr>
            <w:tcW w:w="3036" w:type="dxa"/>
          </w:tcPr>
          <w:p w14:paraId="4A67B4B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5ECE98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6787A8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701AA3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CF28BF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CC70A0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#3 Devices</w:t>
            </w:r>
          </w:p>
        </w:tc>
        <w:tc>
          <w:tcPr>
            <w:tcW w:w="3036" w:type="dxa"/>
          </w:tcPr>
          <w:p w14:paraId="6AD8744D"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366719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FEF2145"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23DC3EE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F2D19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C20C537"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#4 Devices</w:t>
            </w:r>
          </w:p>
        </w:tc>
        <w:tc>
          <w:tcPr>
            <w:tcW w:w="3036" w:type="dxa"/>
          </w:tcPr>
          <w:p w14:paraId="303A7F2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810DEF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046288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6E8E66F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C13AD4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A47278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Other Trailer #5 Devices</w:t>
            </w:r>
          </w:p>
        </w:tc>
        <w:tc>
          <w:tcPr>
            <w:tcW w:w="3036" w:type="dxa"/>
          </w:tcPr>
          <w:p w14:paraId="46C3AEB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82D289"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EB591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PC Keyboard</w:t>
            </w:r>
          </w:p>
        </w:tc>
        <w:tc>
          <w:tcPr>
            <w:tcW w:w="3036" w:type="dxa"/>
          </w:tcPr>
          <w:p w14:paraId="54C63241"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6C71112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FD3B3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Ramp Control</w:t>
            </w:r>
          </w:p>
        </w:tc>
        <w:tc>
          <w:tcPr>
            <w:tcW w:w="3036" w:type="dxa"/>
          </w:tcPr>
          <w:p w14:paraId="779364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791AE9C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8AC9A7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Axle Steering Controller #1</w:t>
            </w:r>
          </w:p>
        </w:tc>
        <w:tc>
          <w:tcPr>
            <w:tcW w:w="3036" w:type="dxa"/>
          </w:tcPr>
          <w:p w14:paraId="20AF1DE7"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FB08104"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8866B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#2</w:t>
            </w:r>
          </w:p>
        </w:tc>
        <w:tc>
          <w:tcPr>
            <w:tcW w:w="3036" w:type="dxa"/>
          </w:tcPr>
          <w:p w14:paraId="77E462D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628F6E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521ED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Rear Steering Axle Controller #3</w:t>
            </w:r>
          </w:p>
        </w:tc>
        <w:tc>
          <w:tcPr>
            <w:tcW w:w="3036" w:type="dxa"/>
          </w:tcPr>
          <w:p w14:paraId="4675F44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7F22975"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95AAB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w:t>
            </w:r>
          </w:p>
        </w:tc>
        <w:tc>
          <w:tcPr>
            <w:tcW w:w="3036" w:type="dxa"/>
          </w:tcPr>
          <w:p w14:paraId="74C295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 Names IG0, IG1</w:t>
            </w:r>
          </w:p>
        </w:tc>
      </w:tr>
      <w:tr w:rsidR="0095248C" w:rsidRPr="00573C38" w14:paraId="19857F9B"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2D58B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 for Experimental Use</w:t>
            </w:r>
          </w:p>
        </w:tc>
        <w:tc>
          <w:tcPr>
            <w:tcW w:w="3036" w:type="dxa"/>
          </w:tcPr>
          <w:p w14:paraId="76B1AEA2"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386EADA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7D0F7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Reserved for OEM</w:t>
            </w:r>
          </w:p>
        </w:tc>
        <w:tc>
          <w:tcPr>
            <w:tcW w:w="3036" w:type="dxa"/>
          </w:tcPr>
          <w:p w14:paraId="25C6030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60E566C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908F3E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127 are reserved for future assignment by SAE</w:t>
            </w:r>
          </w:p>
        </w:tc>
        <w:tc>
          <w:tcPr>
            <w:tcW w:w="3036" w:type="dxa"/>
          </w:tcPr>
          <w:p w14:paraId="3780BD28"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0A34C27A"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BA47918"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227 are reserved for future assignment by SAE</w:t>
            </w:r>
          </w:p>
        </w:tc>
        <w:tc>
          <w:tcPr>
            <w:tcW w:w="3036" w:type="dxa"/>
          </w:tcPr>
          <w:p w14:paraId="4FC66C47"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7EE63B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5157E4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thru 247</w:t>
            </w:r>
          </w:p>
        </w:tc>
        <w:tc>
          <w:tcPr>
            <w:tcW w:w="3036" w:type="dxa"/>
          </w:tcPr>
          <w:p w14:paraId="4499B62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Global SA</w:t>
            </w:r>
          </w:p>
        </w:tc>
      </w:tr>
      <w:tr w:rsidR="0095248C" w:rsidRPr="00573C38" w14:paraId="46875B4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F734F7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Brakes (ABS-EBS)</w:t>
            </w:r>
          </w:p>
        </w:tc>
        <w:tc>
          <w:tcPr>
            <w:tcW w:w="3036" w:type="dxa"/>
          </w:tcPr>
          <w:p w14:paraId="35BD9EF1"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4DB68E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1C61A9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Bridge</w:t>
            </w:r>
          </w:p>
        </w:tc>
        <w:tc>
          <w:tcPr>
            <w:tcW w:w="3036" w:type="dxa"/>
          </w:tcPr>
          <w:p w14:paraId="37F81F74"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99B62B0"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0533B0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Cargo</w:t>
            </w:r>
          </w:p>
        </w:tc>
        <w:tc>
          <w:tcPr>
            <w:tcW w:w="3036" w:type="dxa"/>
          </w:tcPr>
          <w:p w14:paraId="040B8935"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EBF131"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925C8C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Chassis-Suspension</w:t>
            </w:r>
          </w:p>
        </w:tc>
        <w:tc>
          <w:tcPr>
            <w:tcW w:w="3036" w:type="dxa"/>
          </w:tcPr>
          <w:p w14:paraId="6993BDF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70BCF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D90C8A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Lighting-electrical</w:t>
            </w:r>
          </w:p>
        </w:tc>
        <w:tc>
          <w:tcPr>
            <w:tcW w:w="3036" w:type="dxa"/>
          </w:tcPr>
          <w:p w14:paraId="666F99E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55BE84C"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A0F0FF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#1 Reefer</w:t>
            </w:r>
          </w:p>
        </w:tc>
        <w:tc>
          <w:tcPr>
            <w:tcW w:w="3036" w:type="dxa"/>
          </w:tcPr>
          <w:p w14:paraId="4EE4AA09"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1527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1EB7AF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Brakes (ABS-EBS)</w:t>
            </w:r>
          </w:p>
        </w:tc>
        <w:tc>
          <w:tcPr>
            <w:tcW w:w="3036" w:type="dxa"/>
          </w:tcPr>
          <w:p w14:paraId="61D8F08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9A45D9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415D27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Bridge</w:t>
            </w:r>
          </w:p>
        </w:tc>
        <w:tc>
          <w:tcPr>
            <w:tcW w:w="3036" w:type="dxa"/>
          </w:tcPr>
          <w:p w14:paraId="2437BEE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F00E0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1A66AD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Cargo</w:t>
            </w:r>
          </w:p>
        </w:tc>
        <w:tc>
          <w:tcPr>
            <w:tcW w:w="3036" w:type="dxa"/>
          </w:tcPr>
          <w:p w14:paraId="685E0B9A"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3F826B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57FEB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Chassis-Suspension</w:t>
            </w:r>
          </w:p>
        </w:tc>
        <w:tc>
          <w:tcPr>
            <w:tcW w:w="3036" w:type="dxa"/>
          </w:tcPr>
          <w:p w14:paraId="58D44F6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1CD9083"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F15E8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Lighting-electrical</w:t>
            </w:r>
          </w:p>
        </w:tc>
        <w:tc>
          <w:tcPr>
            <w:tcW w:w="3036" w:type="dxa"/>
          </w:tcPr>
          <w:p w14:paraId="63C4D93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A0AF1E5"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62DA54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#2 Reefer</w:t>
            </w:r>
          </w:p>
        </w:tc>
        <w:tc>
          <w:tcPr>
            <w:tcW w:w="3036" w:type="dxa"/>
          </w:tcPr>
          <w:p w14:paraId="702AEE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46970A7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EEAD8A"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Brakes (ABS-EBS)</w:t>
            </w:r>
          </w:p>
        </w:tc>
        <w:tc>
          <w:tcPr>
            <w:tcW w:w="3036" w:type="dxa"/>
          </w:tcPr>
          <w:p w14:paraId="6F846EAE"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D4C0767"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B793772"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Bridge</w:t>
            </w:r>
          </w:p>
        </w:tc>
        <w:tc>
          <w:tcPr>
            <w:tcW w:w="3036" w:type="dxa"/>
          </w:tcPr>
          <w:p w14:paraId="6450DD70"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7D3D8AB"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8C4BB9B"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Cargo</w:t>
            </w:r>
          </w:p>
        </w:tc>
        <w:tc>
          <w:tcPr>
            <w:tcW w:w="3036" w:type="dxa"/>
          </w:tcPr>
          <w:p w14:paraId="6E5E04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2E4F1E2"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52BDE2F"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Chassis-Suspension</w:t>
            </w:r>
          </w:p>
        </w:tc>
        <w:tc>
          <w:tcPr>
            <w:tcW w:w="3036" w:type="dxa"/>
          </w:tcPr>
          <w:p w14:paraId="7EF75E2D"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CC3E836"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4206FF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Lighting-electrical</w:t>
            </w:r>
          </w:p>
        </w:tc>
        <w:tc>
          <w:tcPr>
            <w:tcW w:w="3036" w:type="dxa"/>
          </w:tcPr>
          <w:p w14:paraId="7B739910"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A959FC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2B01A96"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#3 Reefer</w:t>
            </w:r>
          </w:p>
        </w:tc>
        <w:tc>
          <w:tcPr>
            <w:tcW w:w="3036" w:type="dxa"/>
          </w:tcPr>
          <w:p w14:paraId="58F8C475"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22A564DF"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91FAF5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Brakes (ABS-EBS)</w:t>
            </w:r>
          </w:p>
        </w:tc>
        <w:tc>
          <w:tcPr>
            <w:tcW w:w="3036" w:type="dxa"/>
          </w:tcPr>
          <w:p w14:paraId="0F96AE32"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E84CA4D"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E1B7509"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Bridge</w:t>
            </w:r>
          </w:p>
        </w:tc>
        <w:tc>
          <w:tcPr>
            <w:tcW w:w="3036" w:type="dxa"/>
          </w:tcPr>
          <w:p w14:paraId="3E65B2AF"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3063A18C"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51C6F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Cargo</w:t>
            </w:r>
          </w:p>
        </w:tc>
        <w:tc>
          <w:tcPr>
            <w:tcW w:w="3036" w:type="dxa"/>
          </w:tcPr>
          <w:p w14:paraId="0749AC4C"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52B2C250"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9394BB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Chassis-Suspension</w:t>
            </w:r>
          </w:p>
        </w:tc>
        <w:tc>
          <w:tcPr>
            <w:tcW w:w="3036" w:type="dxa"/>
          </w:tcPr>
          <w:p w14:paraId="261A1C0C"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0B9C39D"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ED55B9E"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Lighting-electrical</w:t>
            </w:r>
          </w:p>
        </w:tc>
        <w:tc>
          <w:tcPr>
            <w:tcW w:w="3036" w:type="dxa"/>
          </w:tcPr>
          <w:p w14:paraId="4A288D1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562DE7A"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192151C"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#4 Reefer</w:t>
            </w:r>
          </w:p>
        </w:tc>
        <w:tc>
          <w:tcPr>
            <w:tcW w:w="3036" w:type="dxa"/>
          </w:tcPr>
          <w:p w14:paraId="1C409A0E"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13A8EAD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CFDF4E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Brakes (ABS-EBS)</w:t>
            </w:r>
          </w:p>
        </w:tc>
        <w:tc>
          <w:tcPr>
            <w:tcW w:w="3036" w:type="dxa"/>
          </w:tcPr>
          <w:p w14:paraId="65A8B15B"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1F0B64F"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2471553"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lastRenderedPageBreak/>
              <w:t>Trailer #5 Bridge</w:t>
            </w:r>
          </w:p>
        </w:tc>
        <w:tc>
          <w:tcPr>
            <w:tcW w:w="3036" w:type="dxa"/>
          </w:tcPr>
          <w:p w14:paraId="0C09E05B"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384C389"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A8ED7D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Cargo</w:t>
            </w:r>
          </w:p>
        </w:tc>
        <w:tc>
          <w:tcPr>
            <w:tcW w:w="3036" w:type="dxa"/>
          </w:tcPr>
          <w:p w14:paraId="14FAC5D9"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736A266"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74E5754"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Chassis-Suspension</w:t>
            </w:r>
          </w:p>
        </w:tc>
        <w:tc>
          <w:tcPr>
            <w:tcW w:w="3036" w:type="dxa"/>
          </w:tcPr>
          <w:p w14:paraId="2379156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62CBCC4E"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60113AD"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Lighting-electrical</w:t>
            </w:r>
          </w:p>
        </w:tc>
        <w:tc>
          <w:tcPr>
            <w:tcW w:w="3036" w:type="dxa"/>
          </w:tcPr>
          <w:p w14:paraId="725C879F"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0B415FB8" w14:textId="77777777" w:rsidTr="00100C9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F69BBC1"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Trailer #5 Reefer</w:t>
            </w:r>
          </w:p>
        </w:tc>
        <w:tc>
          <w:tcPr>
            <w:tcW w:w="3036" w:type="dxa"/>
          </w:tcPr>
          <w:p w14:paraId="5654B8C6" w14:textId="77777777" w:rsidR="0095248C" w:rsidRPr="00573C38" w:rsidRDefault="0095248C" w:rsidP="00100C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r w:rsidR="0095248C" w:rsidRPr="00573C38" w14:paraId="7AD51DB7" w14:textId="77777777" w:rsidTr="00100C99">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601DCE0" w14:textId="77777777" w:rsidR="0095248C" w:rsidRPr="00573C38" w:rsidRDefault="0095248C" w:rsidP="00100C99">
            <w:pPr>
              <w:rPr>
                <w:rFonts w:ascii="Calibri" w:eastAsia="Times New Roman" w:hAnsi="Calibri" w:cs="Calibri"/>
                <w:color w:val="000000"/>
              </w:rPr>
            </w:pPr>
            <w:r w:rsidRPr="00573C38">
              <w:rPr>
                <w:rFonts w:ascii="Calibri" w:eastAsia="Times New Roman" w:hAnsi="Calibri" w:cs="Calibri"/>
                <w:color w:val="000000"/>
              </w:rPr>
              <w:t>WWH-OBD Tester</w:t>
            </w:r>
          </w:p>
        </w:tc>
        <w:tc>
          <w:tcPr>
            <w:tcW w:w="3036" w:type="dxa"/>
          </w:tcPr>
          <w:p w14:paraId="70835EB4" w14:textId="77777777" w:rsidR="0095248C" w:rsidRPr="00573C38" w:rsidRDefault="0095248C" w:rsidP="00100C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73C38">
              <w:rPr>
                <w:rFonts w:ascii="Calibri" w:eastAsia="Times New Roman" w:hAnsi="Calibri" w:cs="Calibri"/>
                <w:color w:val="000000"/>
              </w:rPr>
              <w:t>IG1 SA</w:t>
            </w:r>
          </w:p>
        </w:tc>
      </w:tr>
    </w:tbl>
    <w:p w14:paraId="5CE1FF46" w14:textId="77777777" w:rsidR="0095248C" w:rsidRPr="006119B7" w:rsidRDefault="0095248C" w:rsidP="0095248C"/>
    <w:p w14:paraId="650AFBC4" w14:textId="77777777" w:rsidR="006E4C78" w:rsidRPr="006B0E5B" w:rsidRDefault="006E4C78" w:rsidP="006B0E5B"/>
    <w:sectPr w:rsidR="006E4C78" w:rsidRPr="006B0E5B" w:rsidSect="00BA39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1E66C" w14:textId="77777777" w:rsidR="00316519" w:rsidRDefault="00316519" w:rsidP="00BA3929">
      <w:pPr>
        <w:spacing w:after="0" w:line="240" w:lineRule="auto"/>
      </w:pPr>
      <w:r>
        <w:separator/>
      </w:r>
    </w:p>
  </w:endnote>
  <w:endnote w:type="continuationSeparator" w:id="0">
    <w:p w14:paraId="4EB0A182" w14:textId="77777777" w:rsidR="00316519" w:rsidRDefault="00316519" w:rsidP="00BA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B000" w14:textId="77777777" w:rsidR="00100C99" w:rsidRDefault="0010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2692" w14:textId="77777777" w:rsidR="00100C99" w:rsidRDefault="00100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175A" w14:textId="77777777" w:rsidR="00100C99" w:rsidRDefault="00100C99" w:rsidP="00513B6C">
    <w:pPr>
      <w:pStyle w:val="Footer"/>
      <w:jc w:val="center"/>
    </w:pPr>
    <w:r>
      <w:t>© NMFTA, Inc. 2021,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5288" w14:textId="77777777" w:rsidR="00316519" w:rsidRDefault="00316519" w:rsidP="00BA3929">
      <w:pPr>
        <w:spacing w:after="0" w:line="240" w:lineRule="auto"/>
      </w:pPr>
      <w:r>
        <w:separator/>
      </w:r>
    </w:p>
  </w:footnote>
  <w:footnote w:type="continuationSeparator" w:id="0">
    <w:p w14:paraId="4F5BADFF" w14:textId="77777777" w:rsidR="00316519" w:rsidRDefault="00316519" w:rsidP="00BA3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7E66" w14:textId="77777777" w:rsidR="00100C99" w:rsidRDefault="00100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13BB" w14:textId="77777777" w:rsidR="00100C99" w:rsidRDefault="00100C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43DC" w14:textId="3585C320" w:rsidR="00100C99" w:rsidRDefault="00100C99" w:rsidP="00BA3929">
    <w:pPr>
      <w:pStyle w:val="Header"/>
    </w:pPr>
    <w:r>
      <w:rPr>
        <w:noProof/>
      </w:rPr>
      <w:drawing>
        <wp:inline distT="0" distB="0" distL="0" distR="0" wp14:anchorId="39CEC61F" wp14:editId="4C9361DC">
          <wp:extent cx="1657350" cy="8502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FTA_color_768x394.png"/>
                  <pic:cNvPicPr/>
                </pic:nvPicPr>
                <pic:blipFill>
                  <a:blip r:embed="rId1">
                    <a:extLst>
                      <a:ext uri="{28A0092B-C50C-407E-A947-70E740481C1C}">
                        <a14:useLocalDpi xmlns:a14="http://schemas.microsoft.com/office/drawing/2010/main" val="0"/>
                      </a:ext>
                    </a:extLst>
                  </a:blip>
                  <a:stretch>
                    <a:fillRect/>
                  </a:stretch>
                </pic:blipFill>
                <pic:spPr>
                  <a:xfrm>
                    <a:off x="0" y="0"/>
                    <a:ext cx="1673191" cy="858404"/>
                  </a:xfrm>
                  <a:prstGeom prst="rect">
                    <a:avLst/>
                  </a:prstGeom>
                </pic:spPr>
              </pic:pic>
            </a:graphicData>
          </a:graphic>
        </wp:inline>
      </w:drawing>
    </w:r>
    <w:r>
      <w:t xml:space="preserve"> </w:t>
    </w:r>
    <w:r>
      <w:tab/>
    </w:r>
    <w:r>
      <w:tab/>
      <w:t>7 April 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F25"/>
    <w:multiLevelType w:val="hybridMultilevel"/>
    <w:tmpl w:val="BF4EB45A"/>
    <w:lvl w:ilvl="0" w:tplc="CB1EC7A6">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953819"/>
    <w:multiLevelType w:val="hybridMultilevel"/>
    <w:tmpl w:val="7212A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14B40"/>
    <w:multiLevelType w:val="hybridMultilevel"/>
    <w:tmpl w:val="2C3C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72D10"/>
    <w:multiLevelType w:val="hybridMultilevel"/>
    <w:tmpl w:val="A9023C3C"/>
    <w:lvl w:ilvl="0" w:tplc="F5427C00">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6432B"/>
    <w:multiLevelType w:val="hybridMultilevel"/>
    <w:tmpl w:val="7F289CC0"/>
    <w:lvl w:ilvl="0" w:tplc="7754683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26593">
    <w:abstractNumId w:val="1"/>
  </w:num>
  <w:num w:numId="2" w16cid:durableId="637494113">
    <w:abstractNumId w:val="2"/>
  </w:num>
  <w:num w:numId="3" w16cid:durableId="732971925">
    <w:abstractNumId w:val="4"/>
  </w:num>
  <w:num w:numId="4" w16cid:durableId="1727558193">
    <w:abstractNumId w:val="3"/>
  </w:num>
  <w:num w:numId="5" w16cid:durableId="909715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Gardiner">
    <w15:presenceInfo w15:providerId="AD" w15:userId="S::ben.gardiner@yellowflag.onmicrosoft.com::02c74d52-d41c-40a4-a339-cb9570ef97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22C"/>
    <w:rsid w:val="000020FE"/>
    <w:rsid w:val="0001125A"/>
    <w:rsid w:val="00024486"/>
    <w:rsid w:val="00030BEF"/>
    <w:rsid w:val="00035B27"/>
    <w:rsid w:val="00044674"/>
    <w:rsid w:val="00047F7D"/>
    <w:rsid w:val="00055468"/>
    <w:rsid w:val="00060DDC"/>
    <w:rsid w:val="00067C2C"/>
    <w:rsid w:val="000725A4"/>
    <w:rsid w:val="0007432C"/>
    <w:rsid w:val="00080CDE"/>
    <w:rsid w:val="00082F1A"/>
    <w:rsid w:val="00087943"/>
    <w:rsid w:val="00092EDF"/>
    <w:rsid w:val="00096565"/>
    <w:rsid w:val="000C16E6"/>
    <w:rsid w:val="000C338F"/>
    <w:rsid w:val="000C69A2"/>
    <w:rsid w:val="000D20A6"/>
    <w:rsid w:val="000E0FB8"/>
    <w:rsid w:val="000E251F"/>
    <w:rsid w:val="000E42A7"/>
    <w:rsid w:val="00100C99"/>
    <w:rsid w:val="001147D1"/>
    <w:rsid w:val="00157759"/>
    <w:rsid w:val="00192CBE"/>
    <w:rsid w:val="00194A2A"/>
    <w:rsid w:val="001A0D53"/>
    <w:rsid w:val="001A13B4"/>
    <w:rsid w:val="001B1D33"/>
    <w:rsid w:val="001D1550"/>
    <w:rsid w:val="001E4F23"/>
    <w:rsid w:val="001E6D27"/>
    <w:rsid w:val="001F6442"/>
    <w:rsid w:val="002016F2"/>
    <w:rsid w:val="00217321"/>
    <w:rsid w:val="00223CCD"/>
    <w:rsid w:val="00223F06"/>
    <w:rsid w:val="00223FED"/>
    <w:rsid w:val="00236635"/>
    <w:rsid w:val="00244122"/>
    <w:rsid w:val="00244F5D"/>
    <w:rsid w:val="00265061"/>
    <w:rsid w:val="002844BC"/>
    <w:rsid w:val="002C041E"/>
    <w:rsid w:val="002D6185"/>
    <w:rsid w:val="002F122C"/>
    <w:rsid w:val="00306578"/>
    <w:rsid w:val="0031584B"/>
    <w:rsid w:val="00316519"/>
    <w:rsid w:val="003170A9"/>
    <w:rsid w:val="003465C5"/>
    <w:rsid w:val="00351928"/>
    <w:rsid w:val="003549A6"/>
    <w:rsid w:val="00366E99"/>
    <w:rsid w:val="00380522"/>
    <w:rsid w:val="003A1158"/>
    <w:rsid w:val="003A59DC"/>
    <w:rsid w:val="003A5FDA"/>
    <w:rsid w:val="003B2D8B"/>
    <w:rsid w:val="003B3B71"/>
    <w:rsid w:val="003B4D14"/>
    <w:rsid w:val="003C2FBB"/>
    <w:rsid w:val="003E0A1C"/>
    <w:rsid w:val="003F2446"/>
    <w:rsid w:val="003F25CB"/>
    <w:rsid w:val="003F5D45"/>
    <w:rsid w:val="0040255C"/>
    <w:rsid w:val="00403D97"/>
    <w:rsid w:val="004124A4"/>
    <w:rsid w:val="00415C74"/>
    <w:rsid w:val="00422B5E"/>
    <w:rsid w:val="004261BF"/>
    <w:rsid w:val="004400D5"/>
    <w:rsid w:val="004454E0"/>
    <w:rsid w:val="00461EF9"/>
    <w:rsid w:val="00471D4E"/>
    <w:rsid w:val="00477943"/>
    <w:rsid w:val="004A24F2"/>
    <w:rsid w:val="004A39DA"/>
    <w:rsid w:val="004B217F"/>
    <w:rsid w:val="004B43E7"/>
    <w:rsid w:val="004C6F33"/>
    <w:rsid w:val="004D5EEB"/>
    <w:rsid w:val="004F002B"/>
    <w:rsid w:val="004F3D22"/>
    <w:rsid w:val="005021DD"/>
    <w:rsid w:val="00511300"/>
    <w:rsid w:val="00513B6C"/>
    <w:rsid w:val="00524A01"/>
    <w:rsid w:val="00530797"/>
    <w:rsid w:val="0053364F"/>
    <w:rsid w:val="00534769"/>
    <w:rsid w:val="00536D4D"/>
    <w:rsid w:val="00572598"/>
    <w:rsid w:val="0058217C"/>
    <w:rsid w:val="00592327"/>
    <w:rsid w:val="005962D9"/>
    <w:rsid w:val="005965B0"/>
    <w:rsid w:val="005B2916"/>
    <w:rsid w:val="005D260E"/>
    <w:rsid w:val="005E3678"/>
    <w:rsid w:val="005F56E0"/>
    <w:rsid w:val="005F7648"/>
    <w:rsid w:val="00607202"/>
    <w:rsid w:val="00620967"/>
    <w:rsid w:val="0062564F"/>
    <w:rsid w:val="00637674"/>
    <w:rsid w:val="00641992"/>
    <w:rsid w:val="0066591C"/>
    <w:rsid w:val="00666F4D"/>
    <w:rsid w:val="00672AEA"/>
    <w:rsid w:val="00672EDA"/>
    <w:rsid w:val="006867AE"/>
    <w:rsid w:val="00690CEA"/>
    <w:rsid w:val="006B0E5B"/>
    <w:rsid w:val="006B525E"/>
    <w:rsid w:val="006C3B61"/>
    <w:rsid w:val="006C62DF"/>
    <w:rsid w:val="006D1A31"/>
    <w:rsid w:val="006E4C78"/>
    <w:rsid w:val="00707BD1"/>
    <w:rsid w:val="00727BD8"/>
    <w:rsid w:val="00732261"/>
    <w:rsid w:val="007375B6"/>
    <w:rsid w:val="0074211A"/>
    <w:rsid w:val="00757897"/>
    <w:rsid w:val="00767965"/>
    <w:rsid w:val="00776D9C"/>
    <w:rsid w:val="0079501A"/>
    <w:rsid w:val="007A39B1"/>
    <w:rsid w:val="007C0013"/>
    <w:rsid w:val="007C0FA8"/>
    <w:rsid w:val="007D1052"/>
    <w:rsid w:val="007F1CE8"/>
    <w:rsid w:val="00841BDB"/>
    <w:rsid w:val="0085181A"/>
    <w:rsid w:val="00853A92"/>
    <w:rsid w:val="00883BED"/>
    <w:rsid w:val="00893044"/>
    <w:rsid w:val="008A61DF"/>
    <w:rsid w:val="008B37DD"/>
    <w:rsid w:val="008B683F"/>
    <w:rsid w:val="008C1331"/>
    <w:rsid w:val="008C2F83"/>
    <w:rsid w:val="008C468C"/>
    <w:rsid w:val="008D2BA6"/>
    <w:rsid w:val="008E5BFB"/>
    <w:rsid w:val="008F084E"/>
    <w:rsid w:val="008F1077"/>
    <w:rsid w:val="008F744F"/>
    <w:rsid w:val="0090302E"/>
    <w:rsid w:val="0091597E"/>
    <w:rsid w:val="0092149E"/>
    <w:rsid w:val="00923B58"/>
    <w:rsid w:val="009249CA"/>
    <w:rsid w:val="00927203"/>
    <w:rsid w:val="00931666"/>
    <w:rsid w:val="00932E50"/>
    <w:rsid w:val="00950C11"/>
    <w:rsid w:val="009515AF"/>
    <w:rsid w:val="0095248C"/>
    <w:rsid w:val="00967986"/>
    <w:rsid w:val="009708B2"/>
    <w:rsid w:val="00971E1F"/>
    <w:rsid w:val="009905B6"/>
    <w:rsid w:val="00991782"/>
    <w:rsid w:val="009B589C"/>
    <w:rsid w:val="009C4185"/>
    <w:rsid w:val="009D52FD"/>
    <w:rsid w:val="009E3667"/>
    <w:rsid w:val="009E61F6"/>
    <w:rsid w:val="009F1653"/>
    <w:rsid w:val="00A014D0"/>
    <w:rsid w:val="00A274FD"/>
    <w:rsid w:val="00A37D64"/>
    <w:rsid w:val="00A40649"/>
    <w:rsid w:val="00A42FE9"/>
    <w:rsid w:val="00A4316D"/>
    <w:rsid w:val="00A507EB"/>
    <w:rsid w:val="00A744C5"/>
    <w:rsid w:val="00A82E1A"/>
    <w:rsid w:val="00A94CD3"/>
    <w:rsid w:val="00AA773A"/>
    <w:rsid w:val="00AC3EFE"/>
    <w:rsid w:val="00B110C1"/>
    <w:rsid w:val="00B1777A"/>
    <w:rsid w:val="00B20362"/>
    <w:rsid w:val="00B32586"/>
    <w:rsid w:val="00B50997"/>
    <w:rsid w:val="00B64E5B"/>
    <w:rsid w:val="00BA3929"/>
    <w:rsid w:val="00BC6F7F"/>
    <w:rsid w:val="00BF656D"/>
    <w:rsid w:val="00C1253C"/>
    <w:rsid w:val="00C2060B"/>
    <w:rsid w:val="00C34F0A"/>
    <w:rsid w:val="00C542E0"/>
    <w:rsid w:val="00C56661"/>
    <w:rsid w:val="00C63D17"/>
    <w:rsid w:val="00C82A88"/>
    <w:rsid w:val="00C84AA4"/>
    <w:rsid w:val="00C90243"/>
    <w:rsid w:val="00CA2467"/>
    <w:rsid w:val="00CB775E"/>
    <w:rsid w:val="00CE730C"/>
    <w:rsid w:val="00CF7076"/>
    <w:rsid w:val="00D055A2"/>
    <w:rsid w:val="00D249DF"/>
    <w:rsid w:val="00D43D0C"/>
    <w:rsid w:val="00D508E2"/>
    <w:rsid w:val="00D619DD"/>
    <w:rsid w:val="00D672AF"/>
    <w:rsid w:val="00D70595"/>
    <w:rsid w:val="00D730E7"/>
    <w:rsid w:val="00D83E09"/>
    <w:rsid w:val="00D85659"/>
    <w:rsid w:val="00D91C7D"/>
    <w:rsid w:val="00D92126"/>
    <w:rsid w:val="00D9499D"/>
    <w:rsid w:val="00D96587"/>
    <w:rsid w:val="00DB5E1E"/>
    <w:rsid w:val="00DC3AE4"/>
    <w:rsid w:val="00DC649A"/>
    <w:rsid w:val="00DD3F43"/>
    <w:rsid w:val="00DE2891"/>
    <w:rsid w:val="00DE636D"/>
    <w:rsid w:val="00E01A44"/>
    <w:rsid w:val="00E03D2E"/>
    <w:rsid w:val="00E05C54"/>
    <w:rsid w:val="00E20B46"/>
    <w:rsid w:val="00E41B0D"/>
    <w:rsid w:val="00E45CCC"/>
    <w:rsid w:val="00E50092"/>
    <w:rsid w:val="00E56C68"/>
    <w:rsid w:val="00E70F33"/>
    <w:rsid w:val="00E932B2"/>
    <w:rsid w:val="00EA0C66"/>
    <w:rsid w:val="00EB0185"/>
    <w:rsid w:val="00EB3559"/>
    <w:rsid w:val="00EC28D9"/>
    <w:rsid w:val="00EC2EDD"/>
    <w:rsid w:val="00EC7A1F"/>
    <w:rsid w:val="00EE0642"/>
    <w:rsid w:val="00F25EFF"/>
    <w:rsid w:val="00F53C4B"/>
    <w:rsid w:val="00F5639B"/>
    <w:rsid w:val="00F572D8"/>
    <w:rsid w:val="00F71311"/>
    <w:rsid w:val="00F72482"/>
    <w:rsid w:val="00F765E7"/>
    <w:rsid w:val="00F77C63"/>
    <w:rsid w:val="00F92CBE"/>
    <w:rsid w:val="00F94558"/>
    <w:rsid w:val="00FB23B9"/>
    <w:rsid w:val="00FB3F1D"/>
    <w:rsid w:val="00FB43DB"/>
    <w:rsid w:val="00FB676E"/>
    <w:rsid w:val="00FC7E81"/>
    <w:rsid w:val="00FD6783"/>
    <w:rsid w:val="00FE438D"/>
    <w:rsid w:val="00FE7965"/>
    <w:rsid w:val="00FF225E"/>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55CB1"/>
  <w15:chartTrackingRefBased/>
  <w15:docId w15:val="{4134BC2B-351A-47E1-B10A-5F4F0697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48C"/>
  </w:style>
  <w:style w:type="paragraph" w:styleId="Heading1">
    <w:name w:val="heading 1"/>
    <w:basedOn w:val="Normal"/>
    <w:next w:val="Normal"/>
    <w:link w:val="Heading1Char"/>
    <w:uiPriority w:val="9"/>
    <w:qFormat/>
    <w:rsid w:val="00952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24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29"/>
  </w:style>
  <w:style w:type="paragraph" w:styleId="Footer">
    <w:name w:val="footer"/>
    <w:basedOn w:val="Normal"/>
    <w:link w:val="FooterChar"/>
    <w:uiPriority w:val="99"/>
    <w:unhideWhenUsed/>
    <w:rsid w:val="00BA3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29"/>
  </w:style>
  <w:style w:type="paragraph" w:styleId="ListParagraph">
    <w:name w:val="List Paragraph"/>
    <w:basedOn w:val="Normal"/>
    <w:uiPriority w:val="34"/>
    <w:qFormat/>
    <w:rsid w:val="00BA3929"/>
    <w:pPr>
      <w:ind w:left="720"/>
      <w:contextualSpacing/>
    </w:pPr>
  </w:style>
  <w:style w:type="paragraph" w:styleId="BalloonText">
    <w:name w:val="Balloon Text"/>
    <w:basedOn w:val="Normal"/>
    <w:link w:val="BalloonTextChar"/>
    <w:uiPriority w:val="99"/>
    <w:semiHidden/>
    <w:unhideWhenUsed/>
    <w:rsid w:val="006419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992"/>
    <w:rPr>
      <w:rFonts w:ascii="Segoe UI" w:hAnsi="Segoe UI" w:cs="Segoe UI"/>
      <w:sz w:val="18"/>
      <w:szCs w:val="18"/>
    </w:rPr>
  </w:style>
  <w:style w:type="character" w:styleId="Hyperlink">
    <w:name w:val="Hyperlink"/>
    <w:basedOn w:val="DefaultParagraphFont"/>
    <w:uiPriority w:val="99"/>
    <w:unhideWhenUsed/>
    <w:rsid w:val="001F6442"/>
    <w:rPr>
      <w:color w:val="0563C1" w:themeColor="hyperlink"/>
      <w:u w:val="single"/>
    </w:rPr>
  </w:style>
  <w:style w:type="character" w:customStyle="1" w:styleId="UnresolvedMention1">
    <w:name w:val="Unresolved Mention1"/>
    <w:basedOn w:val="DefaultParagraphFont"/>
    <w:uiPriority w:val="99"/>
    <w:semiHidden/>
    <w:unhideWhenUsed/>
    <w:rsid w:val="001F6442"/>
    <w:rPr>
      <w:color w:val="605E5C"/>
      <w:shd w:val="clear" w:color="auto" w:fill="E1DFDD"/>
    </w:rPr>
  </w:style>
  <w:style w:type="character" w:styleId="FollowedHyperlink">
    <w:name w:val="FollowedHyperlink"/>
    <w:basedOn w:val="DefaultParagraphFont"/>
    <w:uiPriority w:val="99"/>
    <w:semiHidden/>
    <w:unhideWhenUsed/>
    <w:rsid w:val="000C338F"/>
    <w:rPr>
      <w:color w:val="954F72" w:themeColor="followedHyperlink"/>
      <w:u w:val="single"/>
    </w:rPr>
  </w:style>
  <w:style w:type="character" w:styleId="CommentReference">
    <w:name w:val="annotation reference"/>
    <w:basedOn w:val="DefaultParagraphFont"/>
    <w:uiPriority w:val="99"/>
    <w:semiHidden/>
    <w:unhideWhenUsed/>
    <w:rsid w:val="004F002B"/>
    <w:rPr>
      <w:sz w:val="16"/>
      <w:szCs w:val="16"/>
    </w:rPr>
  </w:style>
  <w:style w:type="paragraph" w:styleId="CommentText">
    <w:name w:val="annotation text"/>
    <w:basedOn w:val="Normal"/>
    <w:link w:val="CommentTextChar"/>
    <w:uiPriority w:val="99"/>
    <w:semiHidden/>
    <w:unhideWhenUsed/>
    <w:rsid w:val="004F002B"/>
    <w:pPr>
      <w:spacing w:line="240" w:lineRule="auto"/>
    </w:pPr>
    <w:rPr>
      <w:sz w:val="20"/>
      <w:szCs w:val="20"/>
    </w:rPr>
  </w:style>
  <w:style w:type="character" w:customStyle="1" w:styleId="CommentTextChar">
    <w:name w:val="Comment Text Char"/>
    <w:basedOn w:val="DefaultParagraphFont"/>
    <w:link w:val="CommentText"/>
    <w:uiPriority w:val="99"/>
    <w:semiHidden/>
    <w:rsid w:val="004F002B"/>
    <w:rPr>
      <w:sz w:val="20"/>
      <w:szCs w:val="20"/>
    </w:rPr>
  </w:style>
  <w:style w:type="paragraph" w:styleId="CommentSubject">
    <w:name w:val="annotation subject"/>
    <w:basedOn w:val="CommentText"/>
    <w:next w:val="CommentText"/>
    <w:link w:val="CommentSubjectChar"/>
    <w:uiPriority w:val="99"/>
    <w:semiHidden/>
    <w:unhideWhenUsed/>
    <w:rsid w:val="004F002B"/>
    <w:rPr>
      <w:b/>
      <w:bCs/>
    </w:rPr>
  </w:style>
  <w:style w:type="character" w:customStyle="1" w:styleId="CommentSubjectChar">
    <w:name w:val="Comment Subject Char"/>
    <w:basedOn w:val="CommentTextChar"/>
    <w:link w:val="CommentSubject"/>
    <w:uiPriority w:val="99"/>
    <w:semiHidden/>
    <w:rsid w:val="004F002B"/>
    <w:rPr>
      <w:b/>
      <w:bCs/>
      <w:sz w:val="20"/>
      <w:szCs w:val="20"/>
    </w:rPr>
  </w:style>
  <w:style w:type="character" w:customStyle="1" w:styleId="Heading1Char">
    <w:name w:val="Heading 1 Char"/>
    <w:basedOn w:val="DefaultParagraphFont"/>
    <w:link w:val="Heading1"/>
    <w:uiPriority w:val="9"/>
    <w:rsid w:val="009524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248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248C"/>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6">
    <w:name w:val="Grid Table 2 Accent 6"/>
    <w:basedOn w:val="TableNormal"/>
    <w:uiPriority w:val="47"/>
    <w:rsid w:val="0095248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
    <w:name w:val="Revision"/>
    <w:hidden/>
    <w:uiPriority w:val="99"/>
    <w:semiHidden/>
    <w:rsid w:val="001147D1"/>
    <w:pPr>
      <w:spacing w:after="0" w:line="240" w:lineRule="auto"/>
    </w:pPr>
  </w:style>
  <w:style w:type="character" w:styleId="Emphasis">
    <w:name w:val="Emphasis"/>
    <w:basedOn w:val="DefaultParagraphFont"/>
    <w:uiPriority w:val="20"/>
    <w:qFormat/>
    <w:rsid w:val="00E41B0D"/>
    <w:rPr>
      <w:i/>
      <w:iCs/>
    </w:rPr>
  </w:style>
  <w:style w:type="table" w:styleId="TableGrid">
    <w:name w:val="Table Grid"/>
    <w:basedOn w:val="TableNormal"/>
    <w:uiPriority w:val="39"/>
    <w:rsid w:val="00E41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41B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41B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986">
      <w:bodyDiv w:val="1"/>
      <w:marLeft w:val="0"/>
      <w:marRight w:val="0"/>
      <w:marTop w:val="0"/>
      <w:marBottom w:val="0"/>
      <w:divBdr>
        <w:top w:val="none" w:sz="0" w:space="0" w:color="auto"/>
        <w:left w:val="none" w:sz="0" w:space="0" w:color="auto"/>
        <w:bottom w:val="none" w:sz="0" w:space="0" w:color="auto"/>
        <w:right w:val="none" w:sz="0" w:space="0" w:color="auto"/>
      </w:divBdr>
    </w:div>
    <w:div w:id="127092193">
      <w:bodyDiv w:val="1"/>
      <w:marLeft w:val="0"/>
      <w:marRight w:val="0"/>
      <w:marTop w:val="0"/>
      <w:marBottom w:val="0"/>
      <w:divBdr>
        <w:top w:val="none" w:sz="0" w:space="0" w:color="auto"/>
        <w:left w:val="none" w:sz="0" w:space="0" w:color="auto"/>
        <w:bottom w:val="none" w:sz="0" w:space="0" w:color="auto"/>
        <w:right w:val="none" w:sz="0" w:space="0" w:color="auto"/>
      </w:divBdr>
    </w:div>
    <w:div w:id="151070325">
      <w:bodyDiv w:val="1"/>
      <w:marLeft w:val="0"/>
      <w:marRight w:val="0"/>
      <w:marTop w:val="0"/>
      <w:marBottom w:val="0"/>
      <w:divBdr>
        <w:top w:val="none" w:sz="0" w:space="0" w:color="auto"/>
        <w:left w:val="none" w:sz="0" w:space="0" w:color="auto"/>
        <w:bottom w:val="none" w:sz="0" w:space="0" w:color="auto"/>
        <w:right w:val="none" w:sz="0" w:space="0" w:color="auto"/>
      </w:divBdr>
    </w:div>
    <w:div w:id="192617344">
      <w:bodyDiv w:val="1"/>
      <w:marLeft w:val="0"/>
      <w:marRight w:val="0"/>
      <w:marTop w:val="0"/>
      <w:marBottom w:val="0"/>
      <w:divBdr>
        <w:top w:val="none" w:sz="0" w:space="0" w:color="auto"/>
        <w:left w:val="none" w:sz="0" w:space="0" w:color="auto"/>
        <w:bottom w:val="none" w:sz="0" w:space="0" w:color="auto"/>
        <w:right w:val="none" w:sz="0" w:space="0" w:color="auto"/>
      </w:divBdr>
    </w:div>
    <w:div w:id="194932235">
      <w:bodyDiv w:val="1"/>
      <w:marLeft w:val="0"/>
      <w:marRight w:val="0"/>
      <w:marTop w:val="0"/>
      <w:marBottom w:val="0"/>
      <w:divBdr>
        <w:top w:val="none" w:sz="0" w:space="0" w:color="auto"/>
        <w:left w:val="none" w:sz="0" w:space="0" w:color="auto"/>
        <w:bottom w:val="none" w:sz="0" w:space="0" w:color="auto"/>
        <w:right w:val="none" w:sz="0" w:space="0" w:color="auto"/>
      </w:divBdr>
    </w:div>
    <w:div w:id="208033100">
      <w:bodyDiv w:val="1"/>
      <w:marLeft w:val="0"/>
      <w:marRight w:val="0"/>
      <w:marTop w:val="0"/>
      <w:marBottom w:val="0"/>
      <w:divBdr>
        <w:top w:val="none" w:sz="0" w:space="0" w:color="auto"/>
        <w:left w:val="none" w:sz="0" w:space="0" w:color="auto"/>
        <w:bottom w:val="none" w:sz="0" w:space="0" w:color="auto"/>
        <w:right w:val="none" w:sz="0" w:space="0" w:color="auto"/>
      </w:divBdr>
    </w:div>
    <w:div w:id="274483257">
      <w:bodyDiv w:val="1"/>
      <w:marLeft w:val="0"/>
      <w:marRight w:val="0"/>
      <w:marTop w:val="0"/>
      <w:marBottom w:val="0"/>
      <w:divBdr>
        <w:top w:val="none" w:sz="0" w:space="0" w:color="auto"/>
        <w:left w:val="none" w:sz="0" w:space="0" w:color="auto"/>
        <w:bottom w:val="none" w:sz="0" w:space="0" w:color="auto"/>
        <w:right w:val="none" w:sz="0" w:space="0" w:color="auto"/>
      </w:divBdr>
    </w:div>
    <w:div w:id="354963398">
      <w:bodyDiv w:val="1"/>
      <w:marLeft w:val="0"/>
      <w:marRight w:val="0"/>
      <w:marTop w:val="0"/>
      <w:marBottom w:val="0"/>
      <w:divBdr>
        <w:top w:val="none" w:sz="0" w:space="0" w:color="auto"/>
        <w:left w:val="none" w:sz="0" w:space="0" w:color="auto"/>
        <w:bottom w:val="none" w:sz="0" w:space="0" w:color="auto"/>
        <w:right w:val="none" w:sz="0" w:space="0" w:color="auto"/>
      </w:divBdr>
    </w:div>
    <w:div w:id="368184103">
      <w:bodyDiv w:val="1"/>
      <w:marLeft w:val="0"/>
      <w:marRight w:val="0"/>
      <w:marTop w:val="0"/>
      <w:marBottom w:val="0"/>
      <w:divBdr>
        <w:top w:val="none" w:sz="0" w:space="0" w:color="auto"/>
        <w:left w:val="none" w:sz="0" w:space="0" w:color="auto"/>
        <w:bottom w:val="none" w:sz="0" w:space="0" w:color="auto"/>
        <w:right w:val="none" w:sz="0" w:space="0" w:color="auto"/>
      </w:divBdr>
    </w:div>
    <w:div w:id="404257067">
      <w:bodyDiv w:val="1"/>
      <w:marLeft w:val="0"/>
      <w:marRight w:val="0"/>
      <w:marTop w:val="0"/>
      <w:marBottom w:val="0"/>
      <w:divBdr>
        <w:top w:val="none" w:sz="0" w:space="0" w:color="auto"/>
        <w:left w:val="none" w:sz="0" w:space="0" w:color="auto"/>
        <w:bottom w:val="none" w:sz="0" w:space="0" w:color="auto"/>
        <w:right w:val="none" w:sz="0" w:space="0" w:color="auto"/>
      </w:divBdr>
    </w:div>
    <w:div w:id="483162930">
      <w:bodyDiv w:val="1"/>
      <w:marLeft w:val="0"/>
      <w:marRight w:val="0"/>
      <w:marTop w:val="0"/>
      <w:marBottom w:val="0"/>
      <w:divBdr>
        <w:top w:val="none" w:sz="0" w:space="0" w:color="auto"/>
        <w:left w:val="none" w:sz="0" w:space="0" w:color="auto"/>
        <w:bottom w:val="none" w:sz="0" w:space="0" w:color="auto"/>
        <w:right w:val="none" w:sz="0" w:space="0" w:color="auto"/>
      </w:divBdr>
    </w:div>
    <w:div w:id="545337006">
      <w:bodyDiv w:val="1"/>
      <w:marLeft w:val="0"/>
      <w:marRight w:val="0"/>
      <w:marTop w:val="0"/>
      <w:marBottom w:val="0"/>
      <w:divBdr>
        <w:top w:val="none" w:sz="0" w:space="0" w:color="auto"/>
        <w:left w:val="none" w:sz="0" w:space="0" w:color="auto"/>
        <w:bottom w:val="none" w:sz="0" w:space="0" w:color="auto"/>
        <w:right w:val="none" w:sz="0" w:space="0" w:color="auto"/>
      </w:divBdr>
    </w:div>
    <w:div w:id="551623381">
      <w:bodyDiv w:val="1"/>
      <w:marLeft w:val="0"/>
      <w:marRight w:val="0"/>
      <w:marTop w:val="0"/>
      <w:marBottom w:val="0"/>
      <w:divBdr>
        <w:top w:val="none" w:sz="0" w:space="0" w:color="auto"/>
        <w:left w:val="none" w:sz="0" w:space="0" w:color="auto"/>
        <w:bottom w:val="none" w:sz="0" w:space="0" w:color="auto"/>
        <w:right w:val="none" w:sz="0" w:space="0" w:color="auto"/>
      </w:divBdr>
    </w:div>
    <w:div w:id="601912836">
      <w:bodyDiv w:val="1"/>
      <w:marLeft w:val="0"/>
      <w:marRight w:val="0"/>
      <w:marTop w:val="0"/>
      <w:marBottom w:val="0"/>
      <w:divBdr>
        <w:top w:val="none" w:sz="0" w:space="0" w:color="auto"/>
        <w:left w:val="none" w:sz="0" w:space="0" w:color="auto"/>
        <w:bottom w:val="none" w:sz="0" w:space="0" w:color="auto"/>
        <w:right w:val="none" w:sz="0" w:space="0" w:color="auto"/>
      </w:divBdr>
    </w:div>
    <w:div w:id="663976944">
      <w:bodyDiv w:val="1"/>
      <w:marLeft w:val="0"/>
      <w:marRight w:val="0"/>
      <w:marTop w:val="0"/>
      <w:marBottom w:val="0"/>
      <w:divBdr>
        <w:top w:val="none" w:sz="0" w:space="0" w:color="auto"/>
        <w:left w:val="none" w:sz="0" w:space="0" w:color="auto"/>
        <w:bottom w:val="none" w:sz="0" w:space="0" w:color="auto"/>
        <w:right w:val="none" w:sz="0" w:space="0" w:color="auto"/>
      </w:divBdr>
    </w:div>
    <w:div w:id="677926312">
      <w:bodyDiv w:val="1"/>
      <w:marLeft w:val="0"/>
      <w:marRight w:val="0"/>
      <w:marTop w:val="0"/>
      <w:marBottom w:val="0"/>
      <w:divBdr>
        <w:top w:val="none" w:sz="0" w:space="0" w:color="auto"/>
        <w:left w:val="none" w:sz="0" w:space="0" w:color="auto"/>
        <w:bottom w:val="none" w:sz="0" w:space="0" w:color="auto"/>
        <w:right w:val="none" w:sz="0" w:space="0" w:color="auto"/>
      </w:divBdr>
    </w:div>
    <w:div w:id="700276627">
      <w:bodyDiv w:val="1"/>
      <w:marLeft w:val="0"/>
      <w:marRight w:val="0"/>
      <w:marTop w:val="0"/>
      <w:marBottom w:val="0"/>
      <w:divBdr>
        <w:top w:val="none" w:sz="0" w:space="0" w:color="auto"/>
        <w:left w:val="none" w:sz="0" w:space="0" w:color="auto"/>
        <w:bottom w:val="none" w:sz="0" w:space="0" w:color="auto"/>
        <w:right w:val="none" w:sz="0" w:space="0" w:color="auto"/>
      </w:divBdr>
    </w:div>
    <w:div w:id="711224952">
      <w:bodyDiv w:val="1"/>
      <w:marLeft w:val="0"/>
      <w:marRight w:val="0"/>
      <w:marTop w:val="0"/>
      <w:marBottom w:val="0"/>
      <w:divBdr>
        <w:top w:val="none" w:sz="0" w:space="0" w:color="auto"/>
        <w:left w:val="none" w:sz="0" w:space="0" w:color="auto"/>
        <w:bottom w:val="none" w:sz="0" w:space="0" w:color="auto"/>
        <w:right w:val="none" w:sz="0" w:space="0" w:color="auto"/>
      </w:divBdr>
    </w:div>
    <w:div w:id="907302603">
      <w:bodyDiv w:val="1"/>
      <w:marLeft w:val="0"/>
      <w:marRight w:val="0"/>
      <w:marTop w:val="0"/>
      <w:marBottom w:val="0"/>
      <w:divBdr>
        <w:top w:val="none" w:sz="0" w:space="0" w:color="auto"/>
        <w:left w:val="none" w:sz="0" w:space="0" w:color="auto"/>
        <w:bottom w:val="none" w:sz="0" w:space="0" w:color="auto"/>
        <w:right w:val="none" w:sz="0" w:space="0" w:color="auto"/>
      </w:divBdr>
    </w:div>
    <w:div w:id="1009453987">
      <w:bodyDiv w:val="1"/>
      <w:marLeft w:val="0"/>
      <w:marRight w:val="0"/>
      <w:marTop w:val="0"/>
      <w:marBottom w:val="0"/>
      <w:divBdr>
        <w:top w:val="none" w:sz="0" w:space="0" w:color="auto"/>
        <w:left w:val="none" w:sz="0" w:space="0" w:color="auto"/>
        <w:bottom w:val="none" w:sz="0" w:space="0" w:color="auto"/>
        <w:right w:val="none" w:sz="0" w:space="0" w:color="auto"/>
      </w:divBdr>
    </w:div>
    <w:div w:id="1195653961">
      <w:bodyDiv w:val="1"/>
      <w:marLeft w:val="0"/>
      <w:marRight w:val="0"/>
      <w:marTop w:val="0"/>
      <w:marBottom w:val="0"/>
      <w:divBdr>
        <w:top w:val="none" w:sz="0" w:space="0" w:color="auto"/>
        <w:left w:val="none" w:sz="0" w:space="0" w:color="auto"/>
        <w:bottom w:val="none" w:sz="0" w:space="0" w:color="auto"/>
        <w:right w:val="none" w:sz="0" w:space="0" w:color="auto"/>
      </w:divBdr>
    </w:div>
    <w:div w:id="1271204999">
      <w:bodyDiv w:val="1"/>
      <w:marLeft w:val="0"/>
      <w:marRight w:val="0"/>
      <w:marTop w:val="0"/>
      <w:marBottom w:val="0"/>
      <w:divBdr>
        <w:top w:val="none" w:sz="0" w:space="0" w:color="auto"/>
        <w:left w:val="none" w:sz="0" w:space="0" w:color="auto"/>
        <w:bottom w:val="none" w:sz="0" w:space="0" w:color="auto"/>
        <w:right w:val="none" w:sz="0" w:space="0" w:color="auto"/>
      </w:divBdr>
    </w:div>
    <w:div w:id="1301691184">
      <w:bodyDiv w:val="1"/>
      <w:marLeft w:val="0"/>
      <w:marRight w:val="0"/>
      <w:marTop w:val="0"/>
      <w:marBottom w:val="0"/>
      <w:divBdr>
        <w:top w:val="none" w:sz="0" w:space="0" w:color="auto"/>
        <w:left w:val="none" w:sz="0" w:space="0" w:color="auto"/>
        <w:bottom w:val="none" w:sz="0" w:space="0" w:color="auto"/>
        <w:right w:val="none" w:sz="0" w:space="0" w:color="auto"/>
      </w:divBdr>
    </w:div>
    <w:div w:id="1314530034">
      <w:bodyDiv w:val="1"/>
      <w:marLeft w:val="0"/>
      <w:marRight w:val="0"/>
      <w:marTop w:val="0"/>
      <w:marBottom w:val="0"/>
      <w:divBdr>
        <w:top w:val="none" w:sz="0" w:space="0" w:color="auto"/>
        <w:left w:val="none" w:sz="0" w:space="0" w:color="auto"/>
        <w:bottom w:val="none" w:sz="0" w:space="0" w:color="auto"/>
        <w:right w:val="none" w:sz="0" w:space="0" w:color="auto"/>
      </w:divBdr>
    </w:div>
    <w:div w:id="1545290852">
      <w:bodyDiv w:val="1"/>
      <w:marLeft w:val="0"/>
      <w:marRight w:val="0"/>
      <w:marTop w:val="0"/>
      <w:marBottom w:val="0"/>
      <w:divBdr>
        <w:top w:val="none" w:sz="0" w:space="0" w:color="auto"/>
        <w:left w:val="none" w:sz="0" w:space="0" w:color="auto"/>
        <w:bottom w:val="none" w:sz="0" w:space="0" w:color="auto"/>
        <w:right w:val="none" w:sz="0" w:space="0" w:color="auto"/>
      </w:divBdr>
    </w:div>
    <w:div w:id="1548685802">
      <w:bodyDiv w:val="1"/>
      <w:marLeft w:val="0"/>
      <w:marRight w:val="0"/>
      <w:marTop w:val="0"/>
      <w:marBottom w:val="0"/>
      <w:divBdr>
        <w:top w:val="none" w:sz="0" w:space="0" w:color="auto"/>
        <w:left w:val="none" w:sz="0" w:space="0" w:color="auto"/>
        <w:bottom w:val="none" w:sz="0" w:space="0" w:color="auto"/>
        <w:right w:val="none" w:sz="0" w:space="0" w:color="auto"/>
      </w:divBdr>
    </w:div>
    <w:div w:id="1599095379">
      <w:bodyDiv w:val="1"/>
      <w:marLeft w:val="0"/>
      <w:marRight w:val="0"/>
      <w:marTop w:val="0"/>
      <w:marBottom w:val="0"/>
      <w:divBdr>
        <w:top w:val="none" w:sz="0" w:space="0" w:color="auto"/>
        <w:left w:val="none" w:sz="0" w:space="0" w:color="auto"/>
        <w:bottom w:val="none" w:sz="0" w:space="0" w:color="auto"/>
        <w:right w:val="none" w:sz="0" w:space="0" w:color="auto"/>
      </w:divBdr>
    </w:div>
    <w:div w:id="1696466511">
      <w:bodyDiv w:val="1"/>
      <w:marLeft w:val="0"/>
      <w:marRight w:val="0"/>
      <w:marTop w:val="0"/>
      <w:marBottom w:val="0"/>
      <w:divBdr>
        <w:top w:val="none" w:sz="0" w:space="0" w:color="auto"/>
        <w:left w:val="none" w:sz="0" w:space="0" w:color="auto"/>
        <w:bottom w:val="none" w:sz="0" w:space="0" w:color="auto"/>
        <w:right w:val="none" w:sz="0" w:space="0" w:color="auto"/>
      </w:divBdr>
    </w:div>
    <w:div w:id="1715419861">
      <w:bodyDiv w:val="1"/>
      <w:marLeft w:val="0"/>
      <w:marRight w:val="0"/>
      <w:marTop w:val="0"/>
      <w:marBottom w:val="0"/>
      <w:divBdr>
        <w:top w:val="none" w:sz="0" w:space="0" w:color="auto"/>
        <w:left w:val="none" w:sz="0" w:space="0" w:color="auto"/>
        <w:bottom w:val="none" w:sz="0" w:space="0" w:color="auto"/>
        <w:right w:val="none" w:sz="0" w:space="0" w:color="auto"/>
      </w:divBdr>
    </w:div>
    <w:div w:id="1718311278">
      <w:bodyDiv w:val="1"/>
      <w:marLeft w:val="0"/>
      <w:marRight w:val="0"/>
      <w:marTop w:val="0"/>
      <w:marBottom w:val="0"/>
      <w:divBdr>
        <w:top w:val="none" w:sz="0" w:space="0" w:color="auto"/>
        <w:left w:val="none" w:sz="0" w:space="0" w:color="auto"/>
        <w:bottom w:val="none" w:sz="0" w:space="0" w:color="auto"/>
        <w:right w:val="none" w:sz="0" w:space="0" w:color="auto"/>
      </w:divBdr>
    </w:div>
    <w:div w:id="1836333370">
      <w:bodyDiv w:val="1"/>
      <w:marLeft w:val="0"/>
      <w:marRight w:val="0"/>
      <w:marTop w:val="0"/>
      <w:marBottom w:val="0"/>
      <w:divBdr>
        <w:top w:val="none" w:sz="0" w:space="0" w:color="auto"/>
        <w:left w:val="none" w:sz="0" w:space="0" w:color="auto"/>
        <w:bottom w:val="none" w:sz="0" w:space="0" w:color="auto"/>
        <w:right w:val="none" w:sz="0" w:space="0" w:color="auto"/>
      </w:divBdr>
    </w:div>
    <w:div w:id="1861431393">
      <w:bodyDiv w:val="1"/>
      <w:marLeft w:val="0"/>
      <w:marRight w:val="0"/>
      <w:marTop w:val="0"/>
      <w:marBottom w:val="0"/>
      <w:divBdr>
        <w:top w:val="none" w:sz="0" w:space="0" w:color="auto"/>
        <w:left w:val="none" w:sz="0" w:space="0" w:color="auto"/>
        <w:bottom w:val="none" w:sz="0" w:space="0" w:color="auto"/>
        <w:right w:val="none" w:sz="0" w:space="0" w:color="auto"/>
      </w:divBdr>
    </w:div>
    <w:div w:id="1949461945">
      <w:bodyDiv w:val="1"/>
      <w:marLeft w:val="0"/>
      <w:marRight w:val="0"/>
      <w:marTop w:val="0"/>
      <w:marBottom w:val="0"/>
      <w:divBdr>
        <w:top w:val="none" w:sz="0" w:space="0" w:color="auto"/>
        <w:left w:val="none" w:sz="0" w:space="0" w:color="auto"/>
        <w:bottom w:val="none" w:sz="0" w:space="0" w:color="auto"/>
        <w:right w:val="none" w:sz="0" w:space="0" w:color="auto"/>
      </w:divBdr>
    </w:div>
    <w:div w:id="2049913345">
      <w:bodyDiv w:val="1"/>
      <w:marLeft w:val="0"/>
      <w:marRight w:val="0"/>
      <w:marTop w:val="0"/>
      <w:marBottom w:val="0"/>
      <w:divBdr>
        <w:top w:val="none" w:sz="0" w:space="0" w:color="auto"/>
        <w:left w:val="none" w:sz="0" w:space="0" w:color="auto"/>
        <w:bottom w:val="none" w:sz="0" w:space="0" w:color="auto"/>
        <w:right w:val="none" w:sz="0" w:space="0" w:color="auto"/>
      </w:divBdr>
    </w:div>
    <w:div w:id="205384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0937BB35BD2C4E96F195F6BB339A05" ma:contentTypeVersion="10" ma:contentTypeDescription="Create a new document." ma:contentTypeScope="" ma:versionID="3e08185d6a33f639f1e2ec8f90eeb304">
  <xsd:schema xmlns:xsd="http://www.w3.org/2001/XMLSchema" xmlns:xs="http://www.w3.org/2001/XMLSchema" xmlns:p="http://schemas.microsoft.com/office/2006/metadata/properties" xmlns:ns3="e8587601-ece7-4d6e-874d-ae155c056da1" targetNamespace="http://schemas.microsoft.com/office/2006/metadata/properties" ma:root="true" ma:fieldsID="95cd22e2d8766f54ee836a26e810fe48" ns3:_="">
    <xsd:import namespace="e8587601-ece7-4d6e-874d-ae155c056da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87601-ece7-4d6e-874d-ae155c056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5822CB-A199-420F-8C7C-6077E4374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587601-ece7-4d6e-874d-ae155c056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0AA8BE-F33F-4D10-863C-3E08EFAA66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6AE8CA-6A1F-43DC-BA15-90BAF3B43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24</Pages>
  <Words>6733</Words>
  <Characters>38381</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National Motor Freight Traffic Association, Inc.</Company>
  <LinksUpToDate>false</LinksUpToDate>
  <CharactersWithSpaces>45024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Jonson</dc:creator>
  <cp:keywords/>
  <dc:description/>
  <cp:lastModifiedBy>Ben Gardiner</cp:lastModifiedBy>
  <cp:revision>12</cp:revision>
  <dcterms:created xsi:type="dcterms:W3CDTF">2022-02-26T00:48:00Z</dcterms:created>
  <dcterms:modified xsi:type="dcterms:W3CDTF">2022-07-11T18:36:00Z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0x0101008E0937BB35BD2C4E96F195F6BB339A05</vt:lpwstr>
  </property>
  <property fmtid="{D5CDD505-2E9C-101B-9397-08002B2CF9AE}" pid="3" name="MSIP_Label_19540963-e559-4020-8a90-fe8a502c2801_Enabled">
    <vt:lpwstr>true</vt:lpwstr>
  </property>
  <property fmtid="{D5CDD505-2E9C-101B-9397-08002B2CF9AE}" pid="4" name="MSIP_Label_19540963-e559-4020-8a90-fe8a502c2801_SetDate">
    <vt:lpwstr>2021-04-13T17:47:09Z</vt:lpwstr>
  </property>
  <property fmtid="{D5CDD505-2E9C-101B-9397-08002B2CF9AE}" pid="5" name="MSIP_Label_19540963-e559-4020-8a90-fe8a502c2801_Method">
    <vt:lpwstr>Standard</vt:lpwstr>
  </property>
  <property fmtid="{D5CDD505-2E9C-101B-9397-08002B2CF9AE}" pid="6" name="MSIP_Label_19540963-e559-4020-8a90-fe8a502c2801_Name">
    <vt:lpwstr>19540963-e559-4020-8a90-fe8a502c2801</vt:lpwstr>
  </property>
  <property fmtid="{D5CDD505-2E9C-101B-9397-08002B2CF9AE}" pid="7" name="MSIP_Label_19540963-e559-4020-8a90-fe8a502c2801_SiteId">
    <vt:lpwstr>f25493ae-1c98-41d7-8a33-0be75f5fe603</vt:lpwstr>
  </property>
  <property fmtid="{D5CDD505-2E9C-101B-9397-08002B2CF9AE}" pid="8" name="MSIP_Label_19540963-e559-4020-8a90-fe8a502c2801_ActionId">
    <vt:lpwstr>42c491c9-1449-4576-a85e-b494795ca1e4</vt:lpwstr>
  </property>
  <property fmtid="{D5CDD505-2E9C-101B-9397-08002B2CF9AE}" pid="9" name="MSIP_Label_19540963-e559-4020-8a90-fe8a502c2801_ContentBits">
    <vt:lpwstr>0</vt:lpwstr>
  </property>
</Properties>
</file>