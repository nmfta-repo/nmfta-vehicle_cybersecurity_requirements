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9969D" w14:textId="3EACCEC6" w:rsidR="0095248C" w:rsidRDefault="00223F06" w:rsidP="00223F06">
      <w:pPr>
        <w:pStyle w:val="Heading1"/>
      </w:pPr>
      <w:r>
        <w:t xml:space="preserve">Truck Component </w:t>
      </w:r>
      <w:r w:rsidR="00194A2A" w:rsidRPr="00524A01">
        <w:rPr>
          <w:i/>
          <w:iCs/>
        </w:rPr>
        <w:t>Order Sheet</w:t>
      </w:r>
      <w:r w:rsidR="00194A2A">
        <w:t xml:space="preserve"> </w:t>
      </w:r>
      <w:r>
        <w:t>Breakdown for Cybersecurity Matrix</w:t>
      </w:r>
    </w:p>
    <w:p w14:paraId="7233FD4B" w14:textId="5455E3A4" w:rsidR="0095248C" w:rsidRPr="00AC7E0A" w:rsidRDefault="0095248C" w:rsidP="0095248C">
      <w:pPr>
        <w:pStyle w:val="NormalWeb"/>
        <w:shd w:val="clear" w:color="auto" w:fill="FFFFFF"/>
        <w:rPr>
          <w:rFonts w:asciiTheme="minorHAnsi" w:hAnsiTheme="minorHAnsi" w:cstheme="minorHAnsi"/>
          <w:color w:val="2E3338"/>
          <w:sz w:val="22"/>
          <w:szCs w:val="22"/>
        </w:rPr>
      </w:pPr>
      <w:r w:rsidRPr="00AC7E0A">
        <w:rPr>
          <w:rFonts w:asciiTheme="minorHAnsi" w:hAnsiTheme="minorHAnsi" w:cstheme="minorHAnsi"/>
          <w:color w:val="2E3338"/>
          <w:sz w:val="22"/>
          <w:szCs w:val="22"/>
        </w:rPr>
        <w:t>The first</w:t>
      </w:r>
      <w:r w:rsidR="007F1CE8">
        <w:rPr>
          <w:rFonts w:asciiTheme="minorHAnsi" w:hAnsiTheme="minorHAnsi" w:cstheme="minorHAnsi"/>
          <w:color w:val="2E3338"/>
          <w:sz w:val="22"/>
          <w:szCs w:val="22"/>
        </w:rPr>
        <w:t xml:space="preserve"> </w:t>
      </w:r>
      <w:r w:rsidRPr="00AC7E0A">
        <w:rPr>
          <w:rFonts w:asciiTheme="minorHAnsi" w:hAnsiTheme="minorHAnsi" w:cstheme="minorHAnsi"/>
          <w:color w:val="2E3338"/>
          <w:sz w:val="22"/>
          <w:szCs w:val="22"/>
        </w:rPr>
        <w:t xml:space="preserve">level are categories that match truck order sheets and they are the 'anchor' to what the fleets will understand when </w:t>
      </w:r>
      <w:r w:rsidR="007F1CE8">
        <w:rPr>
          <w:rFonts w:asciiTheme="minorHAnsi" w:hAnsiTheme="minorHAnsi" w:cstheme="minorHAnsi"/>
          <w:color w:val="2E3338"/>
          <w:sz w:val="22"/>
          <w:szCs w:val="22"/>
        </w:rPr>
        <w:t>creating</w:t>
      </w:r>
      <w:r w:rsidR="007F1CE8" w:rsidRPr="00AC7E0A">
        <w:rPr>
          <w:rFonts w:asciiTheme="minorHAnsi" w:hAnsiTheme="minorHAnsi" w:cstheme="minorHAnsi"/>
          <w:color w:val="2E3338"/>
          <w:sz w:val="22"/>
          <w:szCs w:val="22"/>
        </w:rPr>
        <w:t xml:space="preserve"> </w:t>
      </w:r>
      <w:r w:rsidRPr="00AC7E0A">
        <w:rPr>
          <w:rFonts w:asciiTheme="minorHAnsi" w:hAnsiTheme="minorHAnsi" w:cstheme="minorHAnsi"/>
          <w:color w:val="2E3338"/>
          <w:sz w:val="22"/>
          <w:szCs w:val="22"/>
        </w:rPr>
        <w:t>their RFP/RFQs. The next level are the individual </w:t>
      </w:r>
      <w:r w:rsidRPr="00AC7E0A">
        <w:rPr>
          <w:rFonts w:asciiTheme="minorHAnsi" w:hAnsiTheme="minorHAnsi" w:cstheme="minorHAnsi"/>
          <w:i/>
          <w:iCs/>
          <w:color w:val="2E3338"/>
          <w:sz w:val="22"/>
          <w:szCs w:val="22"/>
        </w:rPr>
        <w:t>components</w:t>
      </w:r>
      <w:r w:rsidRPr="00AC7E0A">
        <w:rPr>
          <w:rFonts w:asciiTheme="minorHAnsi" w:hAnsiTheme="minorHAnsi" w:cstheme="minorHAnsi"/>
          <w:color w:val="2E3338"/>
          <w:sz w:val="22"/>
          <w:szCs w:val="22"/>
        </w:rPr>
        <w:t> to which we will apply security requirements.</w:t>
      </w:r>
    </w:p>
    <w:p w14:paraId="4F89149D" w14:textId="290800FD" w:rsidR="0095248C" w:rsidRDefault="0095248C" w:rsidP="0095248C">
      <w:pPr>
        <w:shd w:val="clear" w:color="auto" w:fill="FFFFFF"/>
        <w:spacing w:before="100" w:beforeAutospacing="1" w:after="100" w:afterAutospacing="1" w:line="240" w:lineRule="auto"/>
        <w:rPr>
          <w:rFonts w:eastAsia="Times New Roman" w:cstheme="minorHAnsi"/>
          <w:color w:val="2E3338"/>
        </w:rPr>
      </w:pPr>
      <w:r w:rsidRPr="00AC7E0A">
        <w:rPr>
          <w:rFonts w:eastAsia="Times New Roman" w:cstheme="minorHAnsi"/>
          <w:color w:val="2E3338"/>
        </w:rPr>
        <w:t xml:space="preserve">Each component may or may not be present on a particular truck being spec'd for quote. Furthermore, each component being spec'd may be implemented by a portion of a device, one whole device or multiple devices provided by the OEM. Because of this order-centric view (for the benefit of the fleets), OEMs receiving RFPs may view duplication of requirements </w:t>
      </w:r>
      <w:r w:rsidR="00D672AF">
        <w:rPr>
          <w:rFonts w:eastAsia="Times New Roman" w:cstheme="minorHAnsi"/>
          <w:color w:val="2E3338"/>
        </w:rPr>
        <w:t>in questionnaires.</w:t>
      </w:r>
    </w:p>
    <w:p w14:paraId="4CD1068B" w14:textId="77777777" w:rsidR="005D260E" w:rsidRDefault="00D672AF" w:rsidP="0095248C">
      <w:pPr>
        <w:shd w:val="clear" w:color="auto" w:fill="FFFFFF"/>
        <w:spacing w:before="100" w:beforeAutospacing="1" w:after="100" w:afterAutospacing="1" w:line="240" w:lineRule="auto"/>
        <w:rPr>
          <w:rFonts w:eastAsia="Times New Roman" w:cstheme="minorHAnsi"/>
          <w:color w:val="2E3338"/>
        </w:rPr>
      </w:pPr>
      <w:r>
        <w:rPr>
          <w:rFonts w:eastAsia="Times New Roman" w:cstheme="minorHAnsi"/>
          <w:color w:val="2E3338"/>
        </w:rPr>
        <w:t xml:space="preserve">Each component below has been assigned to a </w:t>
      </w:r>
      <w:r w:rsidR="00931666">
        <w:rPr>
          <w:rFonts w:eastAsia="Times New Roman" w:cstheme="minorHAnsi"/>
          <w:color w:val="2E3338"/>
        </w:rPr>
        <w:t xml:space="preserve">‘class’ of cybersecurity requirements 0-5. The classes are generally defined as captured in the table below. Each assignment of a component to a class was determined by performing a risk analysis of </w:t>
      </w:r>
      <w:r w:rsidR="00477943">
        <w:rPr>
          <w:rFonts w:eastAsia="Times New Roman" w:cstheme="minorHAnsi"/>
          <w:color w:val="2E3338"/>
        </w:rPr>
        <w:t xml:space="preserve">modern truck topologies in cooperation with OEMs and fleets. The OEMs shared enough detail to form estimates of attack likelihood and the fleets shared enough information to form estimates of attack impact, which yielded risk estimates for each component. For more detail on this process, please see the </w:t>
      </w:r>
      <w:r w:rsidR="00477943">
        <w:rPr>
          <w:rFonts w:eastAsia="Times New Roman" w:cstheme="minorHAnsi"/>
          <w:i/>
          <w:iCs/>
          <w:color w:val="2E3338"/>
        </w:rPr>
        <w:t>Component Class Assignment</w:t>
      </w:r>
      <w:r w:rsidR="00477943">
        <w:rPr>
          <w:rFonts w:eastAsia="Times New Roman" w:cstheme="minorHAnsi"/>
          <w:color w:val="2E3338"/>
        </w:rPr>
        <w:t xml:space="preserve"> </w:t>
      </w:r>
      <w:r w:rsidR="00F53C4B">
        <w:rPr>
          <w:rFonts w:eastAsia="Times New Roman" w:cstheme="minorHAnsi"/>
          <w:color w:val="2E3338"/>
        </w:rPr>
        <w:t xml:space="preserve">workbook sheet </w:t>
      </w:r>
      <w:r w:rsidR="00F53C4B">
        <w:rPr>
          <w:rFonts w:eastAsia="Times New Roman" w:cstheme="minorHAnsi"/>
          <w:i/>
          <w:iCs/>
          <w:color w:val="2E3338"/>
        </w:rPr>
        <w:t>Simplified Risk Analysis and Classification.</w:t>
      </w:r>
    </w:p>
    <w:tbl>
      <w:tblPr>
        <w:tblStyle w:val="GridTable5Dark"/>
        <w:tblW w:w="9175" w:type="dxa"/>
        <w:tblLook w:val="04A0" w:firstRow="1" w:lastRow="0" w:firstColumn="1" w:lastColumn="0" w:noHBand="0" w:noVBand="1"/>
      </w:tblPr>
      <w:tblGrid>
        <w:gridCol w:w="1811"/>
        <w:gridCol w:w="4124"/>
        <w:gridCol w:w="3240"/>
      </w:tblGrid>
      <w:tr w:rsidR="0006790C" w:rsidRPr="00E41B0D" w14:paraId="58977836" w14:textId="77777777" w:rsidTr="00204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2AC897" w14:textId="77777777" w:rsidR="0006790C" w:rsidRPr="00524A01" w:rsidRDefault="0006790C" w:rsidP="0006790C">
            <w:pPr>
              <w:spacing w:after="240"/>
              <w:jc w:val="center"/>
              <w:rPr>
                <w:rFonts w:eastAsia="Times New Roman" w:cstheme="minorHAnsi"/>
                <w:color w:val="C9D1D9"/>
              </w:rPr>
            </w:pPr>
            <w:r w:rsidRPr="00524A01">
              <w:rPr>
                <w:rFonts w:eastAsia="Times New Roman" w:cstheme="minorHAnsi"/>
                <w:color w:val="C9D1D9"/>
              </w:rPr>
              <w:t>Class</w:t>
            </w:r>
          </w:p>
        </w:tc>
        <w:tc>
          <w:tcPr>
            <w:tcW w:w="4124" w:type="dxa"/>
          </w:tcPr>
          <w:p w14:paraId="2965C8F0" w14:textId="7245F7A8" w:rsidR="0006790C" w:rsidRPr="00524A01" w:rsidDel="0006790C" w:rsidRDefault="0006790C" w:rsidP="0006790C">
            <w:pPr>
              <w:spacing w:after="24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C9D1D9"/>
              </w:rPr>
            </w:pPr>
            <w:r>
              <w:rPr>
                <w:rFonts w:eastAsia="Times New Roman" w:cstheme="minorHAnsi"/>
                <w:color w:val="C9D1D9"/>
              </w:rPr>
              <w:t>Devices</w:t>
            </w:r>
          </w:p>
        </w:tc>
        <w:tc>
          <w:tcPr>
            <w:tcW w:w="3240" w:type="dxa"/>
            <w:hideMark/>
          </w:tcPr>
          <w:p w14:paraId="6C5E0791" w14:textId="6C9DC3A0" w:rsidR="0006790C" w:rsidRPr="00524A01" w:rsidRDefault="0006790C" w:rsidP="0006790C">
            <w:pPr>
              <w:spacing w:after="24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C9D1D9"/>
              </w:rPr>
            </w:pPr>
            <w:r>
              <w:rPr>
                <w:rFonts w:eastAsia="Times New Roman" w:cstheme="minorHAnsi"/>
                <w:color w:val="C9D1D9"/>
              </w:rPr>
              <w:t>Heuristic</w:t>
            </w:r>
          </w:p>
        </w:tc>
      </w:tr>
      <w:tr w:rsidR="00C4206A" w:rsidRPr="00E41B0D" w14:paraId="13A3A3FF" w14:textId="77777777" w:rsidTr="00204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5EB8FC0" w14:textId="2C442431" w:rsidR="00C4206A" w:rsidRPr="009249CA" w:rsidRDefault="00C4206A" w:rsidP="00C4206A">
            <w:r w:rsidRPr="00756DD2">
              <w:t>0 Telematics</w:t>
            </w:r>
          </w:p>
        </w:tc>
        <w:tc>
          <w:tcPr>
            <w:tcW w:w="4124" w:type="dxa"/>
            <w:vAlign w:val="bottom"/>
          </w:tcPr>
          <w:p w14:paraId="68CCD36C"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Engine Telematics (J1939 SA 249)</w:t>
            </w:r>
            <w:r w:rsidR="005E5E57">
              <w:rPr>
                <w:rFonts w:ascii="Calibri" w:hAnsi="Calibri" w:cs="Calibri"/>
                <w:color w:val="000000"/>
              </w:rPr>
              <w:t xml:space="preserve">, </w:t>
            </w:r>
          </w:p>
          <w:p w14:paraId="33FA5E83"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OEM Telematics (aka Telematics GateWay (TGW) / Off Vehicle Gateway / Communications Unit / Communications Telematics (CTP-FB)) (J1939 SA 249, 251)</w:t>
            </w:r>
            <w:r w:rsidR="005E5E57">
              <w:rPr>
                <w:rFonts w:ascii="Calibri" w:hAnsi="Calibri" w:cs="Calibri"/>
                <w:color w:val="000000"/>
              </w:rPr>
              <w:t xml:space="preserve">, </w:t>
            </w:r>
          </w:p>
          <w:p w14:paraId="633478B6" w14:textId="14D7C056"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Brake Telematics</w:t>
            </w:r>
            <w:r w:rsidR="005E5E57">
              <w:rPr>
                <w:rFonts w:ascii="Calibri" w:hAnsi="Calibri" w:cs="Calibri"/>
                <w:color w:val="000000"/>
              </w:rPr>
              <w:t xml:space="preserve">, </w:t>
            </w:r>
          </w:p>
          <w:p w14:paraId="1AC0AEC9"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Transmission Telematics</w:t>
            </w:r>
            <w:r w:rsidR="005E5E57">
              <w:rPr>
                <w:rFonts w:ascii="Calibri" w:hAnsi="Calibri" w:cs="Calibri"/>
                <w:color w:val="000000"/>
              </w:rPr>
              <w:t xml:space="preserve">, </w:t>
            </w:r>
          </w:p>
          <w:p w14:paraId="68E93E2F"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Exterior Camera Telematics</w:t>
            </w:r>
            <w:r w:rsidR="005E5E57">
              <w:rPr>
                <w:rFonts w:ascii="Calibri" w:hAnsi="Calibri" w:cs="Calibri"/>
                <w:color w:val="000000"/>
              </w:rPr>
              <w:t xml:space="preserve">, </w:t>
            </w:r>
          </w:p>
          <w:p w14:paraId="152038B9" w14:textId="6CFE0A97" w:rsidR="00C4206A" w:rsidRPr="009249CA" w:rsidRDefault="00C4206A" w:rsidP="00C420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 xml:space="preserve"> Interior Camera Telematics</w:t>
            </w:r>
          </w:p>
        </w:tc>
        <w:tc>
          <w:tcPr>
            <w:tcW w:w="3240" w:type="dxa"/>
            <w:vAlign w:val="center"/>
            <w:hideMark/>
          </w:tcPr>
          <w:p w14:paraId="78F6944F" w14:textId="40DA634C" w:rsidR="00C4206A" w:rsidRPr="009249CA" w:rsidRDefault="00C4206A" w:rsidP="00C4206A">
            <w:pPr>
              <w:cnfStyle w:val="000000100000" w:firstRow="0" w:lastRow="0" w:firstColumn="0" w:lastColumn="0" w:oddVBand="0" w:evenVBand="0" w:oddHBand="1" w:evenHBand="0" w:firstRowFirstColumn="0" w:firstRowLastColumn="0" w:lastRowFirstColumn="0" w:lastRowLastColumn="0"/>
            </w:pPr>
            <w:r w:rsidRPr="009249CA">
              <w:t>Components of a telematics system or truck modules that otherwise connect to cellular, satellite or other Wide Area Networks (WANs), or the internet</w:t>
            </w:r>
          </w:p>
        </w:tc>
      </w:tr>
      <w:tr w:rsidR="00C4206A" w:rsidRPr="00E41B0D" w14:paraId="3E6A055F" w14:textId="77777777" w:rsidTr="002046D7">
        <w:tc>
          <w:tcPr>
            <w:cnfStyle w:val="001000000000" w:firstRow="0" w:lastRow="0" w:firstColumn="1" w:lastColumn="0" w:oddVBand="0" w:evenVBand="0" w:oddHBand="0" w:evenHBand="0" w:firstRowFirstColumn="0" w:firstRowLastColumn="0" w:lastRowFirstColumn="0" w:lastRowLastColumn="0"/>
            <w:tcW w:w="0" w:type="auto"/>
            <w:vAlign w:val="center"/>
          </w:tcPr>
          <w:p w14:paraId="4CBD539F" w14:textId="1E91D8F9" w:rsidR="00C4206A" w:rsidRPr="009249CA" w:rsidRDefault="00C4206A" w:rsidP="00C4206A">
            <w:r w:rsidRPr="009249CA">
              <w:t>1 Multi Segment with Wireless</w:t>
            </w:r>
          </w:p>
        </w:tc>
        <w:tc>
          <w:tcPr>
            <w:tcW w:w="4124" w:type="dxa"/>
            <w:vAlign w:val="bottom"/>
          </w:tcPr>
          <w:p w14:paraId="3ED22380"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Antilock Brake System (ABS) (J1939 SA 11)</w:t>
            </w:r>
            <w:r w:rsidR="005E5E57">
              <w:rPr>
                <w:rFonts w:ascii="Calibri" w:hAnsi="Calibri" w:cs="Calibri"/>
                <w:color w:val="000000"/>
              </w:rPr>
              <w:t xml:space="preserve">, </w:t>
            </w:r>
          </w:p>
          <w:p w14:paraId="49E1085D"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Brakes - System Controller (J1939 SA 11)</w:t>
            </w:r>
            <w:r w:rsidR="005E5E57">
              <w:rPr>
                <w:rFonts w:ascii="Calibri" w:hAnsi="Calibri" w:cs="Calibri"/>
                <w:color w:val="000000"/>
              </w:rPr>
              <w:t xml:space="preserve">, </w:t>
            </w:r>
          </w:p>
          <w:p w14:paraId="0C69807D"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Tire Pressure Controller (aka Tire Pressure Monitoring System (TPMS)) (J1939 SA 51)</w:t>
            </w:r>
            <w:r w:rsidR="005E5E57">
              <w:rPr>
                <w:rFonts w:ascii="Calibri" w:hAnsi="Calibri" w:cs="Calibri"/>
                <w:color w:val="000000"/>
              </w:rPr>
              <w:t xml:space="preserve">, </w:t>
            </w:r>
          </w:p>
          <w:p w14:paraId="411299D8"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Wheel End Monitoring</w:t>
            </w:r>
            <w:r w:rsidR="005E5E57">
              <w:rPr>
                <w:rFonts w:ascii="Calibri" w:hAnsi="Calibri" w:cs="Calibri"/>
                <w:color w:val="000000"/>
              </w:rPr>
              <w:t xml:space="preserve">, </w:t>
            </w:r>
          </w:p>
          <w:p w14:paraId="2C8D088B"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Propulsion Battery Charger (J1939 SA 73)</w:t>
            </w:r>
            <w:r w:rsidR="005E5E57">
              <w:rPr>
                <w:rFonts w:ascii="Calibri" w:hAnsi="Calibri" w:cs="Calibri"/>
                <w:color w:val="000000"/>
              </w:rPr>
              <w:t xml:space="preserve">, </w:t>
            </w:r>
          </w:p>
          <w:p w14:paraId="04242894"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Brakes - Drive axle #1 (J1939 SA 13)</w:t>
            </w:r>
            <w:r w:rsidR="005E5E57">
              <w:rPr>
                <w:rFonts w:ascii="Calibri" w:hAnsi="Calibri" w:cs="Calibri"/>
                <w:color w:val="000000"/>
              </w:rPr>
              <w:t xml:space="preserve">, </w:t>
            </w:r>
          </w:p>
          <w:p w14:paraId="704F4775"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Brakes - Drive Axle #2 (J1939 SA 14)</w:t>
            </w:r>
            <w:r w:rsidR="005E5E57">
              <w:rPr>
                <w:rFonts w:ascii="Calibri" w:hAnsi="Calibri" w:cs="Calibri"/>
                <w:color w:val="000000"/>
              </w:rPr>
              <w:t xml:space="preserve">, </w:t>
            </w:r>
          </w:p>
          <w:p w14:paraId="29DFF21C"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Vehicle Navigation (J1939 SA 84)</w:t>
            </w:r>
            <w:r w:rsidR="005E5E57">
              <w:rPr>
                <w:rFonts w:ascii="Calibri" w:hAnsi="Calibri" w:cs="Calibri"/>
                <w:color w:val="000000"/>
              </w:rPr>
              <w:t xml:space="preserve">, </w:t>
            </w:r>
          </w:p>
          <w:p w14:paraId="215135F0" w14:textId="2C7544DF" w:rsidR="00C4206A" w:rsidRPr="009249CA" w:rsidRDefault="00C4206A" w:rsidP="00C420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 xml:space="preserve"> Radio (aka Head Unit / Infotainment) (J1939 SA 76, 84)</w:t>
            </w:r>
          </w:p>
        </w:tc>
        <w:tc>
          <w:tcPr>
            <w:tcW w:w="3240" w:type="dxa"/>
            <w:vAlign w:val="center"/>
          </w:tcPr>
          <w:p w14:paraId="163DDA60" w14:textId="102CCA15" w:rsidR="00C4206A" w:rsidRPr="009249CA" w:rsidRDefault="00C4206A" w:rsidP="00C4206A">
            <w:pPr>
              <w:cnfStyle w:val="000000000000" w:firstRow="0" w:lastRow="0" w:firstColumn="0" w:lastColumn="0" w:oddVBand="0" w:evenVBand="0" w:oddHBand="0" w:evenHBand="0" w:firstRowFirstColumn="0" w:firstRowLastColumn="0" w:lastRowFirstColumn="0" w:lastRowLastColumn="0"/>
            </w:pPr>
            <w:r w:rsidRPr="009249CA">
              <w:t xml:space="preserve">Truck modules that may or may not </w:t>
            </w:r>
            <w:r>
              <w:t xml:space="preserve">be </w:t>
            </w:r>
            <w:r w:rsidRPr="009249CA">
              <w:t>intended to perform gateway functions (transport, translate, transform, filter or encapsulate data)</w:t>
            </w:r>
            <w:r>
              <w:t xml:space="preserve"> and has at least one wireless interface</w:t>
            </w:r>
          </w:p>
        </w:tc>
      </w:tr>
      <w:tr w:rsidR="00C4206A" w:rsidRPr="00E41B0D" w14:paraId="64F323E9" w14:textId="77777777" w:rsidTr="00204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D72516" w14:textId="54E018E1" w:rsidR="00C4206A" w:rsidRPr="009249CA" w:rsidRDefault="00C4206A" w:rsidP="00C4206A">
            <w:r w:rsidRPr="009249CA">
              <w:lastRenderedPageBreak/>
              <w:t>2 Vehicle Gateway</w:t>
            </w:r>
          </w:p>
        </w:tc>
        <w:tc>
          <w:tcPr>
            <w:tcW w:w="4124" w:type="dxa"/>
            <w:vAlign w:val="bottom"/>
          </w:tcPr>
          <w:p w14:paraId="394CA7E1"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Onboard Diagnostics Connector Gateway (aka Gateway (CGW)) (J1939 SA 39, 17, 44, 49, 50, 77)</w:t>
            </w:r>
            <w:r w:rsidR="005E5E57">
              <w:rPr>
                <w:rFonts w:ascii="Calibri" w:hAnsi="Calibri" w:cs="Calibri"/>
                <w:color w:val="000000"/>
              </w:rPr>
              <w:t xml:space="preserve">, </w:t>
            </w:r>
          </w:p>
          <w:p w14:paraId="11027778"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3rd Party Equipment Gateway (J1939 SA 249)</w:t>
            </w:r>
            <w:r w:rsidR="005E5E57">
              <w:rPr>
                <w:rFonts w:ascii="Calibri" w:hAnsi="Calibri" w:cs="Calibri"/>
                <w:color w:val="000000"/>
              </w:rPr>
              <w:t xml:space="preserve">, </w:t>
            </w:r>
          </w:p>
          <w:p w14:paraId="5E69599E" w14:textId="4CD1359C" w:rsidR="00C4206A" w:rsidRPr="009249CA" w:rsidRDefault="00C4206A" w:rsidP="00C420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 xml:space="preserve"> Telematics Interface Gateway</w:t>
            </w:r>
          </w:p>
        </w:tc>
        <w:tc>
          <w:tcPr>
            <w:tcW w:w="3240" w:type="dxa"/>
            <w:vAlign w:val="center"/>
            <w:hideMark/>
          </w:tcPr>
          <w:p w14:paraId="63B6805A" w14:textId="438EF567" w:rsidR="00C4206A" w:rsidRPr="009249CA" w:rsidRDefault="00C4206A" w:rsidP="00C4206A">
            <w:pPr>
              <w:cnfStyle w:val="000000100000" w:firstRow="0" w:lastRow="0" w:firstColumn="0" w:lastColumn="0" w:oddVBand="0" w:evenVBand="0" w:oddHBand="1" w:evenHBand="0" w:firstRowFirstColumn="0" w:firstRowLastColumn="0" w:lastRowFirstColumn="0" w:lastRowLastColumn="0"/>
            </w:pPr>
            <w:r w:rsidRPr="009249CA">
              <w:t>Truck modules intended to perform gateway functions (transport, translate, transform, filter or encapsulate data) between two or more vehicle network segments</w:t>
            </w:r>
          </w:p>
        </w:tc>
      </w:tr>
      <w:tr w:rsidR="00C4206A" w:rsidRPr="00E41B0D" w14:paraId="5106B3CC" w14:textId="77777777" w:rsidTr="002046D7">
        <w:tc>
          <w:tcPr>
            <w:cnfStyle w:val="001000000000" w:firstRow="0" w:lastRow="0" w:firstColumn="1" w:lastColumn="0" w:oddVBand="0" w:evenVBand="0" w:oddHBand="0" w:evenHBand="0" w:firstRowFirstColumn="0" w:firstRowLastColumn="0" w:lastRowFirstColumn="0" w:lastRowLastColumn="0"/>
            <w:tcW w:w="0" w:type="auto"/>
            <w:vAlign w:val="center"/>
          </w:tcPr>
          <w:p w14:paraId="3B6B8D05" w14:textId="261958D7" w:rsidR="00C4206A" w:rsidRPr="009249CA" w:rsidRDefault="00C4206A" w:rsidP="00C4206A">
            <w:r>
              <w:t>3 Multi Segment with Untrusted Wired Connection</w:t>
            </w:r>
          </w:p>
        </w:tc>
        <w:tc>
          <w:tcPr>
            <w:tcW w:w="4124" w:type="dxa"/>
            <w:vAlign w:val="bottom"/>
          </w:tcPr>
          <w:p w14:paraId="78D9E7A1"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Tractor/Trailer Bridge #2 (J1939 SA 138, 39)</w:t>
            </w:r>
            <w:r w:rsidR="005E5E57">
              <w:rPr>
                <w:rFonts w:ascii="Calibri" w:hAnsi="Calibri" w:cs="Calibri"/>
                <w:color w:val="000000"/>
              </w:rPr>
              <w:t xml:space="preserve">, </w:t>
            </w:r>
          </w:p>
          <w:p w14:paraId="16FF6BE0"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Thermal Management System Controller (J1939 SA 49)</w:t>
            </w:r>
            <w:r w:rsidR="005E5E57">
              <w:rPr>
                <w:rFonts w:ascii="Calibri" w:hAnsi="Calibri" w:cs="Calibri"/>
                <w:color w:val="000000"/>
              </w:rPr>
              <w:t xml:space="preserve">, </w:t>
            </w:r>
          </w:p>
          <w:p w14:paraId="4EA6D37B"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Parking Brake Controller (J1939 SA 80)</w:t>
            </w:r>
            <w:r w:rsidR="005E5E57">
              <w:rPr>
                <w:rFonts w:ascii="Calibri" w:hAnsi="Calibri" w:cs="Calibri"/>
                <w:color w:val="000000"/>
              </w:rPr>
              <w:t xml:space="preserve">, </w:t>
            </w:r>
          </w:p>
          <w:p w14:paraId="70052F77"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Traction Control (J1939 SA 138, 39)</w:t>
            </w:r>
            <w:r w:rsidR="005E5E57">
              <w:rPr>
                <w:rFonts w:ascii="Calibri" w:hAnsi="Calibri" w:cs="Calibri"/>
                <w:color w:val="000000"/>
              </w:rPr>
              <w:t xml:space="preserve">, </w:t>
            </w:r>
          </w:p>
          <w:p w14:paraId="5E04E67D"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Water Pump Controller (J1939 SA 57)</w:t>
            </w:r>
            <w:r w:rsidR="005E5E57">
              <w:rPr>
                <w:rFonts w:ascii="Calibri" w:hAnsi="Calibri" w:cs="Calibri"/>
                <w:color w:val="000000"/>
              </w:rPr>
              <w:t xml:space="preserve">, </w:t>
            </w:r>
          </w:p>
          <w:p w14:paraId="31A72527"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Steering Input Unit (aka Steering Angle Sensor (SAS))</w:t>
            </w:r>
            <w:r w:rsidR="005E5E57">
              <w:rPr>
                <w:rFonts w:ascii="Calibri" w:hAnsi="Calibri" w:cs="Calibri"/>
                <w:color w:val="000000"/>
              </w:rPr>
              <w:t xml:space="preserve">, </w:t>
            </w:r>
          </w:p>
          <w:p w14:paraId="3366A5B2"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On Board Diagnostic Unit (aka OEM Factory &amp; Service tool) (J1939 SA 250)</w:t>
            </w:r>
            <w:r w:rsidR="005E5E57">
              <w:rPr>
                <w:rFonts w:ascii="Calibri" w:hAnsi="Calibri" w:cs="Calibri"/>
                <w:color w:val="000000"/>
              </w:rPr>
              <w:t xml:space="preserve">, </w:t>
            </w:r>
          </w:p>
          <w:p w14:paraId="120B0118"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Low-Voltage Disconnect (J1939 SA 49)</w:t>
            </w:r>
            <w:r w:rsidR="005E5E57">
              <w:rPr>
                <w:rFonts w:ascii="Calibri" w:hAnsi="Calibri" w:cs="Calibri"/>
                <w:color w:val="000000"/>
              </w:rPr>
              <w:t xml:space="preserve">, </w:t>
            </w:r>
          </w:p>
          <w:p w14:paraId="65CDE7A5"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Fifth Wheel Smart System (J1939 SA 138, 39)</w:t>
            </w:r>
            <w:r w:rsidR="005E5E57">
              <w:rPr>
                <w:rFonts w:ascii="Calibri" w:hAnsi="Calibri" w:cs="Calibri"/>
                <w:color w:val="000000"/>
              </w:rPr>
              <w:t xml:space="preserve">, </w:t>
            </w:r>
          </w:p>
          <w:p w14:paraId="57068E42"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ADAS Lane Keep (aka LCS Side Sensor (blind spot only) / Lane Warning / Lane Departure Warning System / Bendix Fusion / Exterior Camera for Lane Departune Warning / Driver Assistance Camera (MPC)) (J1939 SA 232, 19)</w:t>
            </w:r>
            <w:r w:rsidR="005E5E57">
              <w:rPr>
                <w:rFonts w:ascii="Calibri" w:hAnsi="Calibri" w:cs="Calibri"/>
                <w:color w:val="000000"/>
              </w:rPr>
              <w:t xml:space="preserve">, </w:t>
            </w:r>
          </w:p>
          <w:p w14:paraId="7104F8BF"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Tractor-Trailer Bridge #1 (J1939 SA 32)</w:t>
            </w:r>
            <w:r w:rsidR="005E5E57">
              <w:rPr>
                <w:rFonts w:ascii="Calibri" w:hAnsi="Calibri" w:cs="Calibri"/>
                <w:color w:val="000000"/>
              </w:rPr>
              <w:t xml:space="preserve">, </w:t>
            </w:r>
          </w:p>
          <w:p w14:paraId="17CC62BE"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Engine #1 (aka Motor Control Module (MCM) / Engine Management System (EMS) / Engine Control Module (ECM)) (J1939 SA 00, 01)</w:t>
            </w:r>
            <w:r w:rsidR="005E5E57">
              <w:rPr>
                <w:rFonts w:ascii="Calibri" w:hAnsi="Calibri" w:cs="Calibri"/>
                <w:color w:val="000000"/>
              </w:rPr>
              <w:t xml:space="preserve">, </w:t>
            </w:r>
          </w:p>
          <w:p w14:paraId="48478479"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Fan Drive Controller (aka Fan Hub) (J1939 SA 78)</w:t>
            </w:r>
            <w:r w:rsidR="005E5E57">
              <w:rPr>
                <w:rFonts w:ascii="Calibri" w:hAnsi="Calibri" w:cs="Calibri"/>
                <w:color w:val="000000"/>
              </w:rPr>
              <w:t xml:space="preserve">, </w:t>
            </w:r>
          </w:p>
          <w:p w14:paraId="16E49B4F"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Powertrain Control Module (aka Common Powertrain Controller Module (CPC)) (J1939 SA 90)</w:t>
            </w:r>
            <w:r w:rsidR="005E5E57">
              <w:rPr>
                <w:rFonts w:ascii="Calibri" w:hAnsi="Calibri" w:cs="Calibri"/>
                <w:color w:val="000000"/>
              </w:rPr>
              <w:t xml:space="preserve">, </w:t>
            </w:r>
          </w:p>
          <w:p w14:paraId="00B6335D"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Transmission #1 (aka Transmission Control Module (TCM)) (J1939 SA 03)</w:t>
            </w:r>
            <w:r w:rsidR="005E5E57">
              <w:rPr>
                <w:rFonts w:ascii="Calibri" w:hAnsi="Calibri" w:cs="Calibri"/>
                <w:color w:val="000000"/>
              </w:rPr>
              <w:t xml:space="preserve">, </w:t>
            </w:r>
          </w:p>
          <w:p w14:paraId="0629EF59"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Body-to-Vehicle Interface Control (aka VECU - Vehicle ECU) (J1939 SA 33)</w:t>
            </w:r>
            <w:r w:rsidR="005E5E57">
              <w:rPr>
                <w:rFonts w:ascii="Calibri" w:hAnsi="Calibri" w:cs="Calibri"/>
                <w:color w:val="000000"/>
              </w:rPr>
              <w:t xml:space="preserve">, </w:t>
            </w:r>
          </w:p>
          <w:p w14:paraId="6C8237F3"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Ignition Control Module #2 (J1939 SA 57)</w:t>
            </w:r>
            <w:r w:rsidR="005E5E57">
              <w:rPr>
                <w:rFonts w:ascii="Calibri" w:hAnsi="Calibri" w:cs="Calibri"/>
                <w:color w:val="000000"/>
              </w:rPr>
              <w:t xml:space="preserve">, </w:t>
            </w:r>
          </w:p>
          <w:p w14:paraId="2CC432BE"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Cab Controller - Primary (aka SAM CAB) (J1939 SA 49)</w:t>
            </w:r>
            <w:r w:rsidR="005E5E57">
              <w:rPr>
                <w:rFonts w:ascii="Calibri" w:hAnsi="Calibri" w:cs="Calibri"/>
                <w:color w:val="000000"/>
              </w:rPr>
              <w:t xml:space="preserve">, </w:t>
            </w:r>
          </w:p>
          <w:p w14:paraId="68159EAC"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Cab Controller - Secondary (J1939 SA 50)</w:t>
            </w:r>
            <w:r w:rsidR="005E5E57">
              <w:rPr>
                <w:rFonts w:ascii="Calibri" w:hAnsi="Calibri" w:cs="Calibri"/>
                <w:color w:val="000000"/>
              </w:rPr>
              <w:t xml:space="preserve">, </w:t>
            </w:r>
          </w:p>
          <w:p w14:paraId="45EA9F87"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Starter System (J1939 SA 00,  03)</w:t>
            </w:r>
            <w:r w:rsidR="005E5E57">
              <w:rPr>
                <w:rFonts w:ascii="Calibri" w:hAnsi="Calibri" w:cs="Calibri"/>
                <w:color w:val="000000"/>
              </w:rPr>
              <w:t xml:space="preserve">, </w:t>
            </w:r>
          </w:p>
          <w:p w14:paraId="1F5FACC6"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Fuel Heater, In-Tank (J1939 SA 72)</w:t>
            </w:r>
            <w:r w:rsidR="005E5E57">
              <w:rPr>
                <w:rFonts w:ascii="Calibri" w:hAnsi="Calibri" w:cs="Calibri"/>
                <w:color w:val="000000"/>
              </w:rPr>
              <w:t xml:space="preserve">, </w:t>
            </w:r>
          </w:p>
          <w:p w14:paraId="5C16B20E"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Differential Lock Controller (J1939 SA 138, 72, 39 )</w:t>
            </w:r>
            <w:r w:rsidR="005E5E57">
              <w:rPr>
                <w:rFonts w:ascii="Calibri" w:hAnsi="Calibri" w:cs="Calibri"/>
                <w:color w:val="000000"/>
              </w:rPr>
              <w:t xml:space="preserve">, </w:t>
            </w:r>
          </w:p>
          <w:p w14:paraId="06B46B87"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lastRenderedPageBreak/>
              <w:t xml:space="preserve"> Suspension - Drive Axle #1 (J1939 SA 138, 72, 39)</w:t>
            </w:r>
            <w:r w:rsidR="005E5E57">
              <w:rPr>
                <w:rFonts w:ascii="Calibri" w:hAnsi="Calibri" w:cs="Calibri"/>
                <w:color w:val="000000"/>
              </w:rPr>
              <w:t xml:space="preserve">, </w:t>
            </w:r>
          </w:p>
          <w:p w14:paraId="280916D9"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Suspension - Drive Axle #2 (J1939 SA 22)</w:t>
            </w:r>
            <w:r w:rsidR="005E5E57">
              <w:rPr>
                <w:rFonts w:ascii="Calibri" w:hAnsi="Calibri" w:cs="Calibri"/>
                <w:color w:val="000000"/>
              </w:rPr>
              <w:t xml:space="preserve">, </w:t>
            </w:r>
          </w:p>
          <w:p w14:paraId="42D3DCBA"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Cruise Control (J1939 SA 17)</w:t>
            </w:r>
            <w:r w:rsidR="005E5E57">
              <w:rPr>
                <w:rFonts w:ascii="Calibri" w:hAnsi="Calibri" w:cs="Calibri"/>
                <w:color w:val="000000"/>
              </w:rPr>
              <w:t xml:space="preserve">, </w:t>
            </w:r>
          </w:p>
          <w:p w14:paraId="0C6BE470"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Forward Road Image Processor (J1939 SA 232)</w:t>
            </w:r>
            <w:r w:rsidR="005E5E57">
              <w:rPr>
                <w:rFonts w:ascii="Calibri" w:hAnsi="Calibri" w:cs="Calibri"/>
                <w:color w:val="000000"/>
              </w:rPr>
              <w:t xml:space="preserve">, </w:t>
            </w:r>
          </w:p>
          <w:p w14:paraId="59A86804"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Object Detection Display (aka Active Safety Components / Bendix Fusion (Display))</w:t>
            </w:r>
            <w:r w:rsidR="005E5E57">
              <w:rPr>
                <w:rFonts w:ascii="Calibri" w:hAnsi="Calibri" w:cs="Calibri"/>
                <w:color w:val="000000"/>
              </w:rPr>
              <w:t xml:space="preserve">, </w:t>
            </w:r>
          </w:p>
          <w:p w14:paraId="3F848420"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Ammeter (J1939 SA 23, 39)</w:t>
            </w:r>
            <w:r w:rsidR="005E5E57">
              <w:rPr>
                <w:rFonts w:ascii="Calibri" w:hAnsi="Calibri" w:cs="Calibri"/>
                <w:color w:val="000000"/>
              </w:rPr>
              <w:t xml:space="preserve">, </w:t>
            </w:r>
          </w:p>
          <w:p w14:paraId="4059F255"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On-Board Data Logger (J1939 SA 251)</w:t>
            </w:r>
            <w:r w:rsidR="005E5E57">
              <w:rPr>
                <w:rFonts w:ascii="Calibri" w:hAnsi="Calibri" w:cs="Calibri"/>
                <w:color w:val="000000"/>
              </w:rPr>
              <w:t xml:space="preserve">, </w:t>
            </w:r>
          </w:p>
          <w:p w14:paraId="3C3A61EE"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Instrument Cluster #1 (aka Gauges) (J1939 SA 23)</w:t>
            </w:r>
            <w:r w:rsidR="005E5E57">
              <w:rPr>
                <w:rFonts w:ascii="Calibri" w:hAnsi="Calibri" w:cs="Calibri"/>
                <w:color w:val="000000"/>
              </w:rPr>
              <w:t xml:space="preserve">, </w:t>
            </w:r>
          </w:p>
          <w:p w14:paraId="70D7C33F"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ADAS Adaptive Cruise Control (aka Bendix Fusion) (J1939 SA 42)</w:t>
            </w:r>
            <w:r w:rsidR="005E5E57">
              <w:rPr>
                <w:rFonts w:ascii="Calibri" w:hAnsi="Calibri" w:cs="Calibri"/>
                <w:color w:val="000000"/>
              </w:rPr>
              <w:t xml:space="preserve">, </w:t>
            </w:r>
          </w:p>
          <w:p w14:paraId="2731798E"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Predictive Cruise Control (aka E-Horizon / Intelligent Predictive Powertrain Control (IPPC)) (J1939 SA 75)</w:t>
            </w:r>
            <w:r w:rsidR="005E5E57">
              <w:rPr>
                <w:rFonts w:ascii="Calibri" w:hAnsi="Calibri" w:cs="Calibri"/>
                <w:color w:val="000000"/>
              </w:rPr>
              <w:t xml:space="preserve">, </w:t>
            </w:r>
          </w:p>
          <w:p w14:paraId="280DD355" w14:textId="206A404C" w:rsidR="00C4206A" w:rsidRPr="009249CA" w:rsidRDefault="00C4206A" w:rsidP="00C420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 xml:space="preserve"> Lighting - Operator Controls (J1939 SA 71)</w:t>
            </w:r>
          </w:p>
        </w:tc>
        <w:tc>
          <w:tcPr>
            <w:tcW w:w="3240" w:type="dxa"/>
            <w:vAlign w:val="center"/>
          </w:tcPr>
          <w:p w14:paraId="3571278A" w14:textId="78B94B9E" w:rsidR="00C4206A" w:rsidRPr="009249CA" w:rsidRDefault="005C52A3" w:rsidP="00C4206A">
            <w:pPr>
              <w:cnfStyle w:val="000000000000" w:firstRow="0" w:lastRow="0" w:firstColumn="0" w:lastColumn="0" w:oddVBand="0" w:evenVBand="0" w:oddHBand="0" w:evenHBand="0" w:firstRowFirstColumn="0" w:firstRowLastColumn="0" w:lastRowFirstColumn="0" w:lastRowLastColumn="0"/>
            </w:pPr>
            <w:r w:rsidRPr="005C52A3">
              <w:lastRenderedPageBreak/>
              <w:t>Truck modules that are not intended to be Vehicle Gateways but nonetheless are connected to two or more vehicle network segments</w:t>
            </w:r>
            <w:r>
              <w:t xml:space="preserve"> where one or more of those segments are untrusted</w:t>
            </w:r>
            <w:r w:rsidR="00946F7A">
              <w:t>.</w:t>
            </w:r>
          </w:p>
        </w:tc>
      </w:tr>
      <w:tr w:rsidR="00C4206A" w:rsidRPr="00E41B0D" w14:paraId="22D8F4FD" w14:textId="77777777" w:rsidTr="00204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B59901" w14:textId="7B66B899" w:rsidR="00C4206A" w:rsidRPr="009249CA" w:rsidRDefault="00C4206A" w:rsidP="00C4206A">
            <w:r>
              <w:t>4</w:t>
            </w:r>
            <w:r w:rsidRPr="009249CA">
              <w:t xml:space="preserve"> Multi Segment</w:t>
            </w:r>
          </w:p>
        </w:tc>
        <w:tc>
          <w:tcPr>
            <w:tcW w:w="4124" w:type="dxa"/>
            <w:vAlign w:val="bottom"/>
          </w:tcPr>
          <w:p w14:paraId="16CD70DB"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Oil Sensor (J1939 SA 00)</w:t>
            </w:r>
            <w:r w:rsidR="005E5E57">
              <w:rPr>
                <w:rFonts w:ascii="Calibri" w:hAnsi="Calibri" w:cs="Calibri"/>
                <w:color w:val="000000"/>
              </w:rPr>
              <w:t xml:space="preserve">, </w:t>
            </w:r>
          </w:p>
          <w:p w14:paraId="60693F65"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Retarder - Engine (J1939 SA 15)</w:t>
            </w:r>
            <w:r w:rsidR="005E5E57">
              <w:rPr>
                <w:rFonts w:ascii="Calibri" w:hAnsi="Calibri" w:cs="Calibri"/>
                <w:color w:val="000000"/>
              </w:rPr>
              <w:t xml:space="preserve">, </w:t>
            </w:r>
          </w:p>
          <w:p w14:paraId="061DB073"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Radiator (aka Radiator Fan Control) (J1939 SA 78, 00, 255)</w:t>
            </w:r>
            <w:r w:rsidR="005E5E57">
              <w:rPr>
                <w:rFonts w:ascii="Calibri" w:hAnsi="Calibri" w:cs="Calibri"/>
                <w:color w:val="000000"/>
              </w:rPr>
              <w:t xml:space="preserve">, </w:t>
            </w:r>
          </w:p>
          <w:p w14:paraId="6D200442"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Oil Pan Heater (J1939 SA 00)</w:t>
            </w:r>
            <w:r w:rsidR="005E5E57">
              <w:rPr>
                <w:rFonts w:ascii="Calibri" w:hAnsi="Calibri" w:cs="Calibri"/>
                <w:color w:val="000000"/>
              </w:rPr>
              <w:t xml:space="preserve">, </w:t>
            </w:r>
          </w:p>
          <w:p w14:paraId="24DDD3D6"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Electronic Clutch Actuator (J1939 SA 03)</w:t>
            </w:r>
            <w:r w:rsidR="005E5E57">
              <w:rPr>
                <w:rFonts w:ascii="Calibri" w:hAnsi="Calibri" w:cs="Calibri"/>
                <w:color w:val="000000"/>
              </w:rPr>
              <w:t xml:space="preserve">, </w:t>
            </w:r>
          </w:p>
          <w:p w14:paraId="47E0EE5A"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Steering Controller (aka Front Axle Steering (FAS) / VDS / MCS) (J1939 SA 19)</w:t>
            </w:r>
            <w:r w:rsidR="005E5E57">
              <w:rPr>
                <w:rFonts w:ascii="Calibri" w:hAnsi="Calibri" w:cs="Calibri"/>
                <w:color w:val="000000"/>
              </w:rPr>
              <w:t xml:space="preserve">, </w:t>
            </w:r>
          </w:p>
          <w:p w14:paraId="6F76A20A"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Lift Axle (J1939 SA 138, 71)</w:t>
            </w:r>
            <w:r w:rsidR="005E5E57">
              <w:rPr>
                <w:rFonts w:ascii="Calibri" w:hAnsi="Calibri" w:cs="Calibri"/>
                <w:color w:val="000000"/>
              </w:rPr>
              <w:t xml:space="preserve">, </w:t>
            </w:r>
          </w:p>
          <w:p w14:paraId="0D5240C5"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Engine Injection Control Module (J1939 SA 00)</w:t>
            </w:r>
            <w:r w:rsidR="005E5E57">
              <w:rPr>
                <w:rFonts w:ascii="Calibri" w:hAnsi="Calibri" w:cs="Calibri"/>
                <w:color w:val="000000"/>
              </w:rPr>
              <w:t xml:space="preserve">, </w:t>
            </w:r>
          </w:p>
          <w:p w14:paraId="2CF189B2"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Fuel Actuator (J1939 SA 15)</w:t>
            </w:r>
            <w:r w:rsidR="005E5E57">
              <w:rPr>
                <w:rFonts w:ascii="Calibri" w:hAnsi="Calibri" w:cs="Calibri"/>
                <w:color w:val="000000"/>
              </w:rPr>
              <w:t xml:space="preserve">, </w:t>
            </w:r>
          </w:p>
          <w:p w14:paraId="2663657B"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Throttle (J1939 SA 0)</w:t>
            </w:r>
            <w:r w:rsidR="005E5E57">
              <w:rPr>
                <w:rFonts w:ascii="Calibri" w:hAnsi="Calibri" w:cs="Calibri"/>
                <w:color w:val="000000"/>
              </w:rPr>
              <w:t xml:space="preserve">, </w:t>
            </w:r>
          </w:p>
          <w:p w14:paraId="78091B09"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Headway Controller (J1939 SA 42)</w:t>
            </w:r>
            <w:r w:rsidR="005E5E57">
              <w:rPr>
                <w:rFonts w:ascii="Calibri" w:hAnsi="Calibri" w:cs="Calibri"/>
                <w:color w:val="000000"/>
              </w:rPr>
              <w:t xml:space="preserve">, </w:t>
            </w:r>
          </w:p>
          <w:p w14:paraId="29A4098B"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Ignition Control Module #1 (J1939 SA 52)</w:t>
            </w:r>
            <w:r w:rsidR="005E5E57">
              <w:rPr>
                <w:rFonts w:ascii="Calibri" w:hAnsi="Calibri" w:cs="Calibri"/>
                <w:color w:val="000000"/>
              </w:rPr>
              <w:t xml:space="preserve">, </w:t>
            </w:r>
          </w:p>
          <w:p w14:paraId="748F55FA"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Chassis Controller #2 (J1939 SA 72)</w:t>
            </w:r>
            <w:r w:rsidR="005E5E57">
              <w:rPr>
                <w:rFonts w:ascii="Calibri" w:hAnsi="Calibri" w:cs="Calibri"/>
                <w:color w:val="000000"/>
              </w:rPr>
              <w:t xml:space="preserve">, </w:t>
            </w:r>
          </w:p>
          <w:p w14:paraId="3C9C813D"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Transmission Display - Primary (J1939 SA 59)</w:t>
            </w:r>
            <w:r w:rsidR="005E5E57">
              <w:rPr>
                <w:rFonts w:ascii="Calibri" w:hAnsi="Calibri" w:cs="Calibri"/>
                <w:color w:val="000000"/>
              </w:rPr>
              <w:t xml:space="preserve">, </w:t>
            </w:r>
          </w:p>
          <w:p w14:paraId="15FF0AA2"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Trip Recorder (J1939 SA 24)</w:t>
            </w:r>
            <w:r w:rsidR="005E5E57">
              <w:rPr>
                <w:rFonts w:ascii="Calibri" w:hAnsi="Calibri" w:cs="Calibri"/>
                <w:color w:val="000000"/>
              </w:rPr>
              <w:t xml:space="preserve">, </w:t>
            </w:r>
          </w:p>
          <w:p w14:paraId="7BC362FC"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Engine Display</w:t>
            </w:r>
            <w:r w:rsidR="005E5E57">
              <w:rPr>
                <w:rFonts w:ascii="Calibri" w:hAnsi="Calibri" w:cs="Calibri"/>
                <w:color w:val="000000"/>
              </w:rPr>
              <w:t xml:space="preserve">, </w:t>
            </w:r>
          </w:p>
          <w:p w14:paraId="0D997428"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Axle - Drive #1 (J1939 SA 09)</w:t>
            </w:r>
            <w:r w:rsidR="005E5E57">
              <w:rPr>
                <w:rFonts w:ascii="Calibri" w:hAnsi="Calibri" w:cs="Calibri"/>
                <w:color w:val="000000"/>
              </w:rPr>
              <w:t xml:space="preserve">, </w:t>
            </w:r>
          </w:p>
          <w:p w14:paraId="3E40DB6C"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Axle - Drive #2 (J1939 SA 10)</w:t>
            </w:r>
            <w:r w:rsidR="005E5E57">
              <w:rPr>
                <w:rFonts w:ascii="Calibri" w:hAnsi="Calibri" w:cs="Calibri"/>
                <w:color w:val="000000"/>
              </w:rPr>
              <w:t xml:space="preserve">, </w:t>
            </w:r>
          </w:p>
          <w:p w14:paraId="6939DD58"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Mirrors (J1939 SA 40)</w:t>
            </w:r>
            <w:r w:rsidR="005E5E57">
              <w:rPr>
                <w:rFonts w:ascii="Calibri" w:hAnsi="Calibri" w:cs="Calibri"/>
                <w:color w:val="000000"/>
              </w:rPr>
              <w:t xml:space="preserve">, </w:t>
            </w:r>
          </w:p>
          <w:p w14:paraId="31F36048" w14:textId="592E8890" w:rsidR="00C4206A" w:rsidRPr="009249CA" w:rsidRDefault="00C4206A" w:rsidP="00C420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 xml:space="preserve"> Switch Field (aka Additional Switches / Modular Switch Field (MSF)) (J1939 SA 138)</w:t>
            </w:r>
          </w:p>
        </w:tc>
        <w:tc>
          <w:tcPr>
            <w:tcW w:w="3240" w:type="dxa"/>
            <w:vAlign w:val="center"/>
            <w:hideMark/>
          </w:tcPr>
          <w:p w14:paraId="77BBA2C3" w14:textId="2EC4BFF1" w:rsidR="00C4206A" w:rsidRPr="009249CA" w:rsidRDefault="00C4206A" w:rsidP="00C4206A">
            <w:pPr>
              <w:cnfStyle w:val="000000100000" w:firstRow="0" w:lastRow="0" w:firstColumn="0" w:lastColumn="0" w:oddVBand="0" w:evenVBand="0" w:oddHBand="1" w:evenHBand="0" w:firstRowFirstColumn="0" w:firstRowLastColumn="0" w:lastRowFirstColumn="0" w:lastRowLastColumn="0"/>
            </w:pPr>
            <w:r w:rsidRPr="009249CA">
              <w:t xml:space="preserve">Truck modules that are not intended to be </w:t>
            </w:r>
            <w:r w:rsidRPr="00680594">
              <w:t>Vehicle Gateways</w:t>
            </w:r>
            <w:r w:rsidRPr="009249CA">
              <w:t xml:space="preserve"> but nonetheless are connected to </w:t>
            </w:r>
            <w:r>
              <w:t>two</w:t>
            </w:r>
            <w:r w:rsidRPr="009249CA">
              <w:t xml:space="preserve"> or more vehicle network segments</w:t>
            </w:r>
            <w:r w:rsidR="005C52A3">
              <w:t>.</w:t>
            </w:r>
            <w:r w:rsidR="00946F7A">
              <w:t xml:space="preserve"> Where all of the segments are trusted.</w:t>
            </w:r>
          </w:p>
        </w:tc>
      </w:tr>
      <w:tr w:rsidR="00C4206A" w:rsidRPr="00E41B0D" w14:paraId="4A019D98" w14:textId="77777777" w:rsidTr="002046D7">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83B5A42" w14:textId="4D044BDA" w:rsidR="00C4206A" w:rsidRPr="009249CA" w:rsidRDefault="00C4206A" w:rsidP="00C4206A">
            <w:r w:rsidRPr="009249CA">
              <w:t xml:space="preserve">Class </w:t>
            </w:r>
            <w:r>
              <w:t>5</w:t>
            </w:r>
          </w:p>
        </w:tc>
        <w:tc>
          <w:tcPr>
            <w:tcW w:w="4124" w:type="dxa"/>
            <w:vAlign w:val="bottom"/>
          </w:tcPr>
          <w:p w14:paraId="0BD93201"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Power TakeOff (Front or Secondary) (J1939 SA 07)</w:t>
            </w:r>
            <w:r w:rsidR="005E5E57">
              <w:rPr>
                <w:rFonts w:ascii="Calibri" w:hAnsi="Calibri" w:cs="Calibri"/>
                <w:color w:val="000000"/>
              </w:rPr>
              <w:t xml:space="preserve">, </w:t>
            </w:r>
          </w:p>
          <w:p w14:paraId="4A6978D5"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Idle Control System (J1939 SA 68)</w:t>
            </w:r>
            <w:r w:rsidR="005E5E57">
              <w:rPr>
                <w:rFonts w:ascii="Calibri" w:hAnsi="Calibri" w:cs="Calibri"/>
                <w:color w:val="000000"/>
              </w:rPr>
              <w:t xml:space="preserve">, </w:t>
            </w:r>
          </w:p>
          <w:p w14:paraId="71D00115"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Pneumatic - System Controller (J1939 SA 48)</w:t>
            </w:r>
            <w:r w:rsidR="005E5E57">
              <w:rPr>
                <w:rFonts w:ascii="Calibri" w:hAnsi="Calibri" w:cs="Calibri"/>
                <w:color w:val="000000"/>
              </w:rPr>
              <w:t xml:space="preserve">, </w:t>
            </w:r>
          </w:p>
          <w:p w14:paraId="7FE6CA85"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lastRenderedPageBreak/>
              <w:t xml:space="preserve"> Power TakeOff (PTO) Switches (J1939 SA 07)</w:t>
            </w:r>
            <w:r w:rsidR="005E5E57">
              <w:rPr>
                <w:rFonts w:ascii="Calibri" w:hAnsi="Calibri" w:cs="Calibri"/>
                <w:color w:val="000000"/>
              </w:rPr>
              <w:t xml:space="preserve">, </w:t>
            </w:r>
          </w:p>
          <w:p w14:paraId="60629D3C"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Engine Cylinder Pressure Monitoring System</w:t>
            </w:r>
            <w:r w:rsidR="005E5E57">
              <w:rPr>
                <w:rFonts w:ascii="Calibri" w:hAnsi="Calibri" w:cs="Calibri"/>
                <w:color w:val="000000"/>
              </w:rPr>
              <w:t xml:space="preserve">, </w:t>
            </w:r>
          </w:p>
          <w:p w14:paraId="50B32399"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Aftertreatment #1 system gas intake (J1939 SA 81)</w:t>
            </w:r>
            <w:r w:rsidR="005E5E57">
              <w:rPr>
                <w:rFonts w:ascii="Calibri" w:hAnsi="Calibri" w:cs="Calibri"/>
                <w:color w:val="000000"/>
              </w:rPr>
              <w:t xml:space="preserve">, </w:t>
            </w:r>
          </w:p>
          <w:p w14:paraId="02FE1192"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Aftertreatment #2 system gas intake (J1939 SA 86)</w:t>
            </w:r>
            <w:r w:rsidR="005E5E57">
              <w:rPr>
                <w:rFonts w:ascii="Calibri" w:hAnsi="Calibri" w:cs="Calibri"/>
                <w:color w:val="000000"/>
              </w:rPr>
              <w:t xml:space="preserve">, </w:t>
            </w:r>
          </w:p>
          <w:p w14:paraId="3534C52B"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Diesel Particulate Filter Controller (aka Aftertreatment Control Module (ACM) / Exhaust Emission Controller) (J1939 SA 211)</w:t>
            </w:r>
            <w:r w:rsidR="005E5E57">
              <w:rPr>
                <w:rFonts w:ascii="Calibri" w:hAnsi="Calibri" w:cs="Calibri"/>
                <w:color w:val="000000"/>
              </w:rPr>
              <w:t xml:space="preserve">, </w:t>
            </w:r>
          </w:p>
          <w:p w14:paraId="05A0E6DA"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Engine Exhaust Backpressure (J1939 SA 34)</w:t>
            </w:r>
            <w:r w:rsidR="005E5E57">
              <w:rPr>
                <w:rFonts w:ascii="Calibri" w:hAnsi="Calibri" w:cs="Calibri"/>
                <w:color w:val="000000"/>
              </w:rPr>
              <w:t xml:space="preserve">, </w:t>
            </w:r>
          </w:p>
          <w:p w14:paraId="073982D5"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Retarder - Driveline (J1939 SA 16)</w:t>
            </w:r>
            <w:r w:rsidR="005E5E57">
              <w:rPr>
                <w:rFonts w:ascii="Calibri" w:hAnsi="Calibri" w:cs="Calibri"/>
                <w:color w:val="000000"/>
              </w:rPr>
              <w:t xml:space="preserve">, </w:t>
            </w:r>
          </w:p>
          <w:p w14:paraId="36A23622"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Power TakeOff - (Main or Rear) (J1939 SA 07)</w:t>
            </w:r>
            <w:r w:rsidR="005E5E57">
              <w:rPr>
                <w:rFonts w:ascii="Calibri" w:hAnsi="Calibri" w:cs="Calibri"/>
                <w:color w:val="000000"/>
              </w:rPr>
              <w:t xml:space="preserve">, </w:t>
            </w:r>
          </w:p>
          <w:p w14:paraId="07E865B5"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Retarder, Exhaust, Engine #1</w:t>
            </w:r>
            <w:r w:rsidR="005E5E57">
              <w:rPr>
                <w:rFonts w:ascii="Calibri" w:hAnsi="Calibri" w:cs="Calibri"/>
                <w:color w:val="000000"/>
              </w:rPr>
              <w:t xml:space="preserve">, </w:t>
            </w:r>
          </w:p>
          <w:p w14:paraId="7936F339" w14:textId="08037692" w:rsidR="00C4206A" w:rsidRPr="009249CA" w:rsidRDefault="00C4206A" w:rsidP="00C420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 xml:space="preserve"> Retarder, Exhaust, Engine #2</w:t>
            </w:r>
          </w:p>
        </w:tc>
        <w:tc>
          <w:tcPr>
            <w:tcW w:w="3240" w:type="dxa"/>
            <w:vAlign w:val="center"/>
            <w:hideMark/>
          </w:tcPr>
          <w:p w14:paraId="180299B4" w14:textId="60C17874" w:rsidR="00C4206A" w:rsidRPr="009249CA" w:rsidRDefault="00C4206A" w:rsidP="00C4206A">
            <w:pPr>
              <w:cnfStyle w:val="000000000000" w:firstRow="0" w:lastRow="0" w:firstColumn="0" w:lastColumn="0" w:oddVBand="0" w:evenVBand="0" w:oddHBand="0" w:evenHBand="0" w:firstRowFirstColumn="0" w:firstRowLastColumn="0" w:lastRowFirstColumn="0" w:lastRowLastColumn="0"/>
            </w:pPr>
            <w:r w:rsidRPr="009249CA">
              <w:lastRenderedPageBreak/>
              <w:t>Truck modules found to have a 'high' overall fleet risk</w:t>
            </w:r>
          </w:p>
        </w:tc>
      </w:tr>
      <w:tr w:rsidR="00C4206A" w:rsidRPr="00E41B0D" w14:paraId="759ADFCF" w14:textId="77777777" w:rsidTr="00204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B07A7D0" w14:textId="38DED917" w:rsidR="00C4206A" w:rsidRPr="009249CA" w:rsidRDefault="00C4206A" w:rsidP="00C4206A">
            <w:r w:rsidRPr="009249CA">
              <w:t xml:space="preserve">Class </w:t>
            </w:r>
            <w:r>
              <w:t>6</w:t>
            </w:r>
          </w:p>
        </w:tc>
        <w:tc>
          <w:tcPr>
            <w:tcW w:w="4124" w:type="dxa"/>
            <w:vAlign w:val="bottom"/>
          </w:tcPr>
          <w:p w14:paraId="03552F37"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Suspension - Steer Axle (aka Electronically Controlled Suspension (ECS) / Electronically Controlled Air Suspension (ECAS)) (J1939 SA 20)</w:t>
            </w:r>
            <w:r w:rsidR="005E5E57">
              <w:rPr>
                <w:rFonts w:ascii="Calibri" w:hAnsi="Calibri" w:cs="Calibri"/>
                <w:color w:val="000000"/>
              </w:rPr>
              <w:t xml:space="preserve">, </w:t>
            </w:r>
          </w:p>
          <w:p w14:paraId="2042CC1C"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Suspension - System Controller #1 (J1939 SA 47)</w:t>
            </w:r>
            <w:r w:rsidR="005E5E57">
              <w:rPr>
                <w:rFonts w:ascii="Calibri" w:hAnsi="Calibri" w:cs="Calibri"/>
                <w:color w:val="000000"/>
              </w:rPr>
              <w:t xml:space="preserve">, </w:t>
            </w:r>
          </w:p>
          <w:p w14:paraId="5057154C"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Automated Driving (L0-L2) (aka Bendix FLR and FLC (Forward looking Camera / Radar))</w:t>
            </w:r>
            <w:r w:rsidR="005E5E57">
              <w:rPr>
                <w:rFonts w:ascii="Calibri" w:hAnsi="Calibri" w:cs="Calibri"/>
                <w:color w:val="000000"/>
              </w:rPr>
              <w:t xml:space="preserve">, </w:t>
            </w:r>
          </w:p>
          <w:p w14:paraId="164DAE47"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Engine Valve Controller (J1939 SA 0)</w:t>
            </w:r>
            <w:r w:rsidR="005E5E57">
              <w:rPr>
                <w:rFonts w:ascii="Calibri" w:hAnsi="Calibri" w:cs="Calibri"/>
                <w:color w:val="000000"/>
              </w:rPr>
              <w:t xml:space="preserve">, </w:t>
            </w:r>
          </w:p>
          <w:p w14:paraId="1BE8F3F6"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Clutch/Converter Unit (J1939 SA 78)</w:t>
            </w:r>
            <w:r w:rsidR="005E5E57">
              <w:rPr>
                <w:rFonts w:ascii="Calibri" w:hAnsi="Calibri" w:cs="Calibri"/>
                <w:color w:val="000000"/>
              </w:rPr>
              <w:t xml:space="preserve">, </w:t>
            </w:r>
          </w:p>
          <w:p w14:paraId="09A2CDBB"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Transmission #2 (aka Auxiliary Transmission) (J1939 SA 16)</w:t>
            </w:r>
            <w:r w:rsidR="005E5E57">
              <w:rPr>
                <w:rFonts w:ascii="Calibri" w:hAnsi="Calibri" w:cs="Calibri"/>
                <w:color w:val="000000"/>
              </w:rPr>
              <w:t xml:space="preserve">, </w:t>
            </w:r>
          </w:p>
          <w:p w14:paraId="3A52EEC4"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Collision Avoidance (J1939 SA 42)</w:t>
            </w:r>
            <w:r w:rsidR="005E5E57">
              <w:rPr>
                <w:rFonts w:ascii="Calibri" w:hAnsi="Calibri" w:cs="Calibri"/>
                <w:color w:val="000000"/>
              </w:rPr>
              <w:t xml:space="preserve">, </w:t>
            </w:r>
          </w:p>
          <w:p w14:paraId="51A02DD8"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Body Controller (aka Key-Lock Options)</w:t>
            </w:r>
            <w:r w:rsidR="005E5E57">
              <w:rPr>
                <w:rFonts w:ascii="Calibri" w:hAnsi="Calibri" w:cs="Calibri"/>
                <w:color w:val="000000"/>
              </w:rPr>
              <w:t xml:space="preserve">, </w:t>
            </w:r>
          </w:p>
          <w:p w14:paraId="1D0307AA"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Shift Console - Primary (aka Gearshift ECU) (J1939 SA 05)</w:t>
            </w:r>
            <w:r w:rsidR="005E5E57">
              <w:rPr>
                <w:rFonts w:ascii="Calibri" w:hAnsi="Calibri" w:cs="Calibri"/>
                <w:color w:val="000000"/>
              </w:rPr>
              <w:t xml:space="preserve">, </w:t>
            </w:r>
          </w:p>
          <w:p w14:paraId="62A2FFA2"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Safety Restraint System (SRS) (J1939 SA 83)</w:t>
            </w:r>
            <w:r w:rsidR="005E5E57">
              <w:rPr>
                <w:rFonts w:ascii="Calibri" w:hAnsi="Calibri" w:cs="Calibri"/>
                <w:color w:val="000000"/>
              </w:rPr>
              <w:t xml:space="preserve">, </w:t>
            </w:r>
          </w:p>
          <w:p w14:paraId="08D1333A"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Vehicle Dynamic Stability Controller (J1939 SA 62)</w:t>
            </w:r>
            <w:r w:rsidR="005E5E57">
              <w:rPr>
                <w:rFonts w:ascii="Calibri" w:hAnsi="Calibri" w:cs="Calibri"/>
                <w:color w:val="000000"/>
              </w:rPr>
              <w:t xml:space="preserve">, </w:t>
            </w:r>
          </w:p>
          <w:p w14:paraId="0CB813BD" w14:textId="77777777" w:rsidR="005E5E57" w:rsidRDefault="00C4206A" w:rsidP="00C4206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Pyrometer</w:t>
            </w:r>
            <w:r w:rsidR="005E5E57">
              <w:rPr>
                <w:rFonts w:ascii="Calibri" w:hAnsi="Calibri" w:cs="Calibri"/>
                <w:color w:val="000000"/>
              </w:rPr>
              <w:t xml:space="preserve">, </w:t>
            </w:r>
          </w:p>
          <w:p w14:paraId="2C58C86E" w14:textId="5CA6F955" w:rsidR="00C4206A" w:rsidRPr="009249CA" w:rsidRDefault="00C4206A" w:rsidP="00C420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 xml:space="preserve"> Adaptive Front Lighting System (J1939 SA 71)</w:t>
            </w:r>
          </w:p>
        </w:tc>
        <w:tc>
          <w:tcPr>
            <w:tcW w:w="3240" w:type="dxa"/>
            <w:vAlign w:val="center"/>
            <w:hideMark/>
          </w:tcPr>
          <w:p w14:paraId="2FBD9701" w14:textId="4C1DBFED" w:rsidR="00C4206A" w:rsidRPr="009249CA" w:rsidRDefault="00C4206A" w:rsidP="00C4206A">
            <w:pPr>
              <w:cnfStyle w:val="000000100000" w:firstRow="0" w:lastRow="0" w:firstColumn="0" w:lastColumn="0" w:oddVBand="0" w:evenVBand="0" w:oddHBand="1" w:evenHBand="0" w:firstRowFirstColumn="0" w:firstRowLastColumn="0" w:lastRowFirstColumn="0" w:lastRowLastColumn="0"/>
            </w:pPr>
            <w:r w:rsidRPr="009249CA">
              <w:t>Truck modules found to have a 'medium' overall fleet risk</w:t>
            </w:r>
          </w:p>
        </w:tc>
      </w:tr>
      <w:tr w:rsidR="00C4206A" w:rsidRPr="00E41B0D" w14:paraId="1FFBE7D6" w14:textId="77777777" w:rsidTr="002046D7">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188F0E0" w14:textId="583B1A9A" w:rsidR="00C4206A" w:rsidRPr="009249CA" w:rsidRDefault="00C4206A" w:rsidP="00C4206A">
            <w:r w:rsidRPr="009249CA">
              <w:t xml:space="preserve">Class </w:t>
            </w:r>
            <w:r>
              <w:t>7</w:t>
            </w:r>
          </w:p>
        </w:tc>
        <w:tc>
          <w:tcPr>
            <w:tcW w:w="4124" w:type="dxa"/>
            <w:vAlign w:val="bottom"/>
          </w:tcPr>
          <w:p w14:paraId="20B2DAA5"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Electric Propulsion Control Unit #1</w:t>
            </w:r>
            <w:r w:rsidR="005E5E57">
              <w:rPr>
                <w:rFonts w:ascii="Calibri" w:hAnsi="Calibri" w:cs="Calibri"/>
                <w:color w:val="000000"/>
              </w:rPr>
              <w:t xml:space="preserve">, </w:t>
            </w:r>
          </w:p>
          <w:p w14:paraId="6786EC66"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Retarder Display (J1939 SA 23)</w:t>
            </w:r>
            <w:r w:rsidR="005E5E57">
              <w:rPr>
                <w:rFonts w:ascii="Calibri" w:hAnsi="Calibri" w:cs="Calibri"/>
                <w:color w:val="000000"/>
              </w:rPr>
              <w:t xml:space="preserve">, </w:t>
            </w:r>
          </w:p>
          <w:p w14:paraId="1B95FDBE"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Shift Console - Secondary (J1939 SA 06)</w:t>
            </w:r>
            <w:r w:rsidR="005E5E57">
              <w:rPr>
                <w:rFonts w:ascii="Calibri" w:hAnsi="Calibri" w:cs="Calibri"/>
                <w:color w:val="000000"/>
              </w:rPr>
              <w:t xml:space="preserve">, </w:t>
            </w:r>
          </w:p>
          <w:p w14:paraId="41796F83"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Transmission Display - Secondary (J1939 SA 60)</w:t>
            </w:r>
            <w:r w:rsidR="005E5E57">
              <w:rPr>
                <w:rFonts w:ascii="Calibri" w:hAnsi="Calibri" w:cs="Calibri"/>
                <w:color w:val="000000"/>
              </w:rPr>
              <w:t xml:space="preserve">, </w:t>
            </w:r>
          </w:p>
          <w:p w14:paraId="26F5F4F7"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lastRenderedPageBreak/>
              <w:t xml:space="preserve"> Chassis Controller #1 (aka SAM Chassis) (J1939 SA 71)</w:t>
            </w:r>
            <w:r w:rsidR="005E5E57">
              <w:rPr>
                <w:rFonts w:ascii="Calibri" w:hAnsi="Calibri" w:cs="Calibri"/>
                <w:color w:val="000000"/>
              </w:rPr>
              <w:t xml:space="preserve">, </w:t>
            </w:r>
          </w:p>
          <w:p w14:paraId="17C23895"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Passenger-Operator Climate Control #1 (aka LECM (Living Environment Control Module) / HVAC / HVAC FCU) (J1939 SA 25)</w:t>
            </w:r>
            <w:r w:rsidR="005E5E57">
              <w:rPr>
                <w:rFonts w:ascii="Calibri" w:hAnsi="Calibri" w:cs="Calibri"/>
                <w:color w:val="000000"/>
              </w:rPr>
              <w:t xml:space="preserve">, </w:t>
            </w:r>
          </w:p>
          <w:p w14:paraId="7C5BD360"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Battery Pack Monitor #1 (J1939 SA 243)</w:t>
            </w:r>
            <w:r w:rsidR="005E5E57">
              <w:rPr>
                <w:rFonts w:ascii="Calibri" w:hAnsi="Calibri" w:cs="Calibri"/>
                <w:color w:val="000000"/>
              </w:rPr>
              <w:t xml:space="preserve">, </w:t>
            </w:r>
          </w:p>
          <w:p w14:paraId="5E838ACF"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Slope Sensor (aka Hill Start Assist)</w:t>
            </w:r>
            <w:r w:rsidR="005E5E57">
              <w:rPr>
                <w:rFonts w:ascii="Calibri" w:hAnsi="Calibri" w:cs="Calibri"/>
                <w:color w:val="000000"/>
              </w:rPr>
              <w:t xml:space="preserve">, </w:t>
            </w:r>
          </w:p>
          <w:p w14:paraId="44E2D293"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Aftertreatment #2 system gas outlet (J1939 SA 87)</w:t>
            </w:r>
            <w:r w:rsidR="005E5E57">
              <w:rPr>
                <w:rFonts w:ascii="Calibri" w:hAnsi="Calibri" w:cs="Calibri"/>
                <w:color w:val="000000"/>
              </w:rPr>
              <w:t xml:space="preserve">, </w:t>
            </w:r>
          </w:p>
          <w:p w14:paraId="5A9C99F9"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Axle - Steering (J1939 SA 08)</w:t>
            </w:r>
            <w:r w:rsidR="005E5E57">
              <w:rPr>
                <w:rFonts w:ascii="Calibri" w:hAnsi="Calibri" w:cs="Calibri"/>
                <w:color w:val="000000"/>
              </w:rPr>
              <w:t xml:space="preserve">, </w:t>
            </w:r>
          </w:p>
          <w:p w14:paraId="5AA6F38D"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Steering Column Unit (aka Turn Signal Control)</w:t>
            </w:r>
            <w:r w:rsidR="005E5E57">
              <w:rPr>
                <w:rFonts w:ascii="Calibri" w:hAnsi="Calibri" w:cs="Calibri"/>
                <w:color w:val="000000"/>
              </w:rPr>
              <w:t xml:space="preserve">, </w:t>
            </w:r>
          </w:p>
          <w:p w14:paraId="3FE851AC"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Steering Wheel Switches (J1939 SA 77)</w:t>
            </w:r>
            <w:r w:rsidR="005E5E57">
              <w:rPr>
                <w:rFonts w:ascii="Calibri" w:hAnsi="Calibri" w:cs="Calibri"/>
                <w:color w:val="000000"/>
              </w:rPr>
              <w:t xml:space="preserve">, </w:t>
            </w:r>
          </w:p>
          <w:p w14:paraId="519217CB"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Auxiliary Valve Control or Engine Air System Valve Control (J1939 SA 34)</w:t>
            </w:r>
            <w:r w:rsidR="005E5E57">
              <w:rPr>
                <w:rFonts w:ascii="Calibri" w:hAnsi="Calibri" w:cs="Calibri"/>
                <w:color w:val="000000"/>
              </w:rPr>
              <w:t xml:space="preserve">, </w:t>
            </w:r>
          </w:p>
          <w:p w14:paraId="761328CC"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Body Controller #2</w:t>
            </w:r>
            <w:r w:rsidR="005E5E57">
              <w:rPr>
                <w:rFonts w:ascii="Calibri" w:hAnsi="Calibri" w:cs="Calibri"/>
                <w:color w:val="000000"/>
              </w:rPr>
              <w:t xml:space="preserve">, </w:t>
            </w:r>
          </w:p>
          <w:p w14:paraId="244AB3E1"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Passenger-Operator Climate Control #2 (aka HVAC #2 / HVAC ACU)</w:t>
            </w:r>
            <w:r w:rsidR="005E5E57">
              <w:rPr>
                <w:rFonts w:ascii="Calibri" w:hAnsi="Calibri" w:cs="Calibri"/>
                <w:color w:val="000000"/>
              </w:rPr>
              <w:t xml:space="preserve">, </w:t>
            </w:r>
          </w:p>
          <w:p w14:paraId="1316FD55"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Aftertreatment #1 system gas outlet (aka NoX Sensors ) (J1939 SA 82)</w:t>
            </w:r>
            <w:r w:rsidR="005E5E57">
              <w:rPr>
                <w:rFonts w:ascii="Calibri" w:hAnsi="Calibri" w:cs="Calibri"/>
                <w:color w:val="000000"/>
              </w:rPr>
              <w:t xml:space="preserve">, </w:t>
            </w:r>
          </w:p>
          <w:p w14:paraId="75770B14"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Catalyst Fluid Sensor (aka DEF Quality Sensor) (J1939 SA 211)</w:t>
            </w:r>
            <w:r w:rsidR="005E5E57">
              <w:rPr>
                <w:rFonts w:ascii="Calibri" w:hAnsi="Calibri" w:cs="Calibri"/>
                <w:color w:val="000000"/>
              </w:rPr>
              <w:t xml:space="preserve">, </w:t>
            </w:r>
          </w:p>
          <w:p w14:paraId="1FAD3262"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Seat Control #1</w:t>
            </w:r>
            <w:r w:rsidR="005E5E57">
              <w:rPr>
                <w:rFonts w:ascii="Calibri" w:hAnsi="Calibri" w:cs="Calibri"/>
                <w:color w:val="000000"/>
              </w:rPr>
              <w:t xml:space="preserve">, </w:t>
            </w:r>
          </w:p>
          <w:p w14:paraId="0F560D0B"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Turbocharger (J1939 SA 02)</w:t>
            </w:r>
            <w:r w:rsidR="005E5E57">
              <w:rPr>
                <w:rFonts w:ascii="Calibri" w:hAnsi="Calibri" w:cs="Calibri"/>
                <w:color w:val="000000"/>
              </w:rPr>
              <w:t xml:space="preserve">, </w:t>
            </w:r>
          </w:p>
          <w:p w14:paraId="58F61820"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Turbocharger Compressor Bypass (J1939 SA 02)</w:t>
            </w:r>
            <w:r w:rsidR="005E5E57">
              <w:rPr>
                <w:rFonts w:ascii="Calibri" w:hAnsi="Calibri" w:cs="Calibri"/>
                <w:color w:val="000000"/>
              </w:rPr>
              <w:t xml:space="preserve">, </w:t>
            </w:r>
          </w:p>
          <w:p w14:paraId="7F04FAC3"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Turbocharger Wastegate (J1939 SA 02)</w:t>
            </w:r>
            <w:r w:rsidR="005E5E57">
              <w:rPr>
                <w:rFonts w:ascii="Calibri" w:hAnsi="Calibri" w:cs="Calibri"/>
                <w:color w:val="000000"/>
              </w:rPr>
              <w:t xml:space="preserve">, </w:t>
            </w:r>
          </w:p>
          <w:p w14:paraId="2B6C75B6"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Air Intake System (J1939 SA 70)</w:t>
            </w:r>
            <w:r w:rsidR="005E5E57">
              <w:rPr>
                <w:rFonts w:ascii="Calibri" w:hAnsi="Calibri" w:cs="Calibri"/>
                <w:color w:val="000000"/>
              </w:rPr>
              <w:t xml:space="preserve">, </w:t>
            </w:r>
          </w:p>
          <w:p w14:paraId="5EF3D632"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Filtration Control</w:t>
            </w:r>
            <w:r w:rsidR="005E5E57">
              <w:rPr>
                <w:rFonts w:ascii="Calibri" w:hAnsi="Calibri" w:cs="Calibri"/>
                <w:color w:val="000000"/>
              </w:rPr>
              <w:t xml:space="preserve">, </w:t>
            </w:r>
          </w:p>
          <w:p w14:paraId="379240C1"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Door Controller (J1939 SA 236)</w:t>
            </w:r>
            <w:r w:rsidR="005E5E57">
              <w:rPr>
                <w:rFonts w:ascii="Calibri" w:hAnsi="Calibri" w:cs="Calibri"/>
                <w:color w:val="000000"/>
              </w:rPr>
              <w:t xml:space="preserve">, </w:t>
            </w:r>
          </w:p>
          <w:p w14:paraId="0623852A"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Door Controller #1 (J1939 SA 237)</w:t>
            </w:r>
            <w:r w:rsidR="005E5E57">
              <w:rPr>
                <w:rFonts w:ascii="Calibri" w:hAnsi="Calibri" w:cs="Calibri"/>
                <w:color w:val="000000"/>
              </w:rPr>
              <w:t xml:space="preserve">, </w:t>
            </w:r>
          </w:p>
          <w:p w14:paraId="07C3C8E2"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Engine Exhaust Gas Recirculation (J1939 SA 70)</w:t>
            </w:r>
            <w:r w:rsidR="005E5E57">
              <w:rPr>
                <w:rFonts w:ascii="Calibri" w:hAnsi="Calibri" w:cs="Calibri"/>
                <w:color w:val="000000"/>
              </w:rPr>
              <w:t xml:space="preserve">, </w:t>
            </w:r>
          </w:p>
          <w:p w14:paraId="42BB246E"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Cab Display #1</w:t>
            </w:r>
            <w:r w:rsidR="005E5E57">
              <w:rPr>
                <w:rFonts w:ascii="Calibri" w:hAnsi="Calibri" w:cs="Calibri"/>
                <w:color w:val="000000"/>
              </w:rPr>
              <w:t xml:space="preserve">, </w:t>
            </w:r>
          </w:p>
          <w:p w14:paraId="3964F59D"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Alternator/Electrical Charging System</w:t>
            </w:r>
            <w:r w:rsidR="005E5E57">
              <w:rPr>
                <w:rFonts w:ascii="Calibri" w:hAnsi="Calibri" w:cs="Calibri"/>
                <w:color w:val="000000"/>
              </w:rPr>
              <w:t xml:space="preserve">, </w:t>
            </w:r>
          </w:p>
          <w:p w14:paraId="3E1BCA77"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Battery Charger</w:t>
            </w:r>
            <w:r w:rsidR="005E5E57">
              <w:rPr>
                <w:rFonts w:ascii="Calibri" w:hAnsi="Calibri" w:cs="Calibri"/>
                <w:color w:val="000000"/>
              </w:rPr>
              <w:t xml:space="preserve">, </w:t>
            </w:r>
          </w:p>
          <w:p w14:paraId="02702237"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Personnel Detection Device (aka Pedestrian Detection)</w:t>
            </w:r>
            <w:r w:rsidR="005E5E57">
              <w:rPr>
                <w:rFonts w:ascii="Calibri" w:hAnsi="Calibri" w:cs="Calibri"/>
                <w:color w:val="000000"/>
              </w:rPr>
              <w:t xml:space="preserve">, </w:t>
            </w:r>
          </w:p>
          <w:p w14:paraId="1BECF87A"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Door Controller #2</w:t>
            </w:r>
            <w:r w:rsidR="005E5E57">
              <w:rPr>
                <w:rFonts w:ascii="Calibri" w:hAnsi="Calibri" w:cs="Calibri"/>
                <w:color w:val="000000"/>
              </w:rPr>
              <w:t xml:space="preserve">, </w:t>
            </w:r>
          </w:p>
          <w:p w14:paraId="7A30C41C"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Door Controller #3</w:t>
            </w:r>
            <w:r w:rsidR="005E5E57">
              <w:rPr>
                <w:rFonts w:ascii="Calibri" w:hAnsi="Calibri" w:cs="Calibri"/>
                <w:color w:val="000000"/>
              </w:rPr>
              <w:t xml:space="preserve">, </w:t>
            </w:r>
          </w:p>
          <w:p w14:paraId="2A068B29"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Door Controller #4</w:t>
            </w:r>
            <w:r w:rsidR="005E5E57">
              <w:rPr>
                <w:rFonts w:ascii="Calibri" w:hAnsi="Calibri" w:cs="Calibri"/>
                <w:color w:val="000000"/>
              </w:rPr>
              <w:t xml:space="preserve">, </w:t>
            </w:r>
          </w:p>
          <w:p w14:paraId="4743F7FC" w14:textId="77777777" w:rsidR="005E5E57" w:rsidRDefault="00C4206A" w:rsidP="00C420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Roadway Information</w:t>
            </w:r>
            <w:r w:rsidR="005E5E57">
              <w:rPr>
                <w:rFonts w:ascii="Calibri" w:hAnsi="Calibri" w:cs="Calibri"/>
                <w:color w:val="000000"/>
              </w:rPr>
              <w:t xml:space="preserve">, </w:t>
            </w:r>
          </w:p>
          <w:p w14:paraId="64869660" w14:textId="58156156" w:rsidR="00C4206A" w:rsidRPr="009249CA" w:rsidRDefault="00C4206A" w:rsidP="00C420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 xml:space="preserve"> Vehicle Security (J1939 SA 29)</w:t>
            </w:r>
          </w:p>
        </w:tc>
        <w:tc>
          <w:tcPr>
            <w:tcW w:w="3240" w:type="dxa"/>
            <w:vAlign w:val="center"/>
            <w:hideMark/>
          </w:tcPr>
          <w:p w14:paraId="0D8D91C7" w14:textId="650DFBED" w:rsidR="00C4206A" w:rsidRPr="009249CA" w:rsidRDefault="00C4206A" w:rsidP="00C4206A">
            <w:pPr>
              <w:cnfStyle w:val="000000000000" w:firstRow="0" w:lastRow="0" w:firstColumn="0" w:lastColumn="0" w:oddVBand="0" w:evenVBand="0" w:oddHBand="0" w:evenHBand="0" w:firstRowFirstColumn="0" w:firstRowLastColumn="0" w:lastRowFirstColumn="0" w:lastRowLastColumn="0"/>
            </w:pPr>
            <w:r w:rsidRPr="009249CA">
              <w:lastRenderedPageBreak/>
              <w:t>Truck modules found to have a 'low' overall fleet risk</w:t>
            </w:r>
          </w:p>
        </w:tc>
      </w:tr>
    </w:tbl>
    <w:p w14:paraId="58E8BA4D" w14:textId="22E8E48A" w:rsidR="0095248C" w:rsidRPr="00AC7E0A" w:rsidRDefault="00DD3F43" w:rsidP="00DD3F43">
      <w:pPr>
        <w:shd w:val="clear" w:color="auto" w:fill="FFFFFF"/>
        <w:spacing w:before="100" w:beforeAutospacing="1" w:after="100" w:afterAutospacing="1" w:line="240" w:lineRule="auto"/>
        <w:rPr>
          <w:rFonts w:eastAsia="Times New Roman" w:cstheme="minorHAnsi"/>
          <w:color w:val="2E3338"/>
        </w:rPr>
      </w:pPr>
      <w:r>
        <w:rPr>
          <w:rFonts w:eastAsia="Times New Roman" w:cstheme="minorHAnsi"/>
          <w:color w:val="2E3338"/>
        </w:rPr>
        <w:t>The c</w:t>
      </w:r>
      <w:r w:rsidR="0095248C">
        <w:rPr>
          <w:rFonts w:eastAsia="Times New Roman" w:cstheme="minorHAnsi"/>
          <w:color w:val="2E3338"/>
        </w:rPr>
        <w:t>omponent names are taken from J1939 (specifically J1939DA_201910 ‘</w:t>
      </w:r>
      <w:r w:rsidR="0095248C">
        <w:rPr>
          <w:rFonts w:ascii="Calibri" w:hAnsi="Calibri" w:cs="Calibri"/>
          <w:color w:val="000000"/>
        </w:rPr>
        <w:t>Global Source Addresses', 'Global NAME Functions', and 'IG Specific NAME Function' for IG0 and IG1)</w:t>
      </w:r>
      <w:r w:rsidR="0095248C">
        <w:rPr>
          <w:rFonts w:eastAsia="Times New Roman" w:cstheme="minorHAnsi"/>
          <w:color w:val="2E3338"/>
        </w:rPr>
        <w:t xml:space="preserve"> whenever possible. Exceptions to this are collected in Appendix A.</w:t>
      </w:r>
    </w:p>
    <w:p w14:paraId="46992162" w14:textId="0520608A" w:rsidR="0095248C" w:rsidRDefault="0095248C" w:rsidP="00366E99">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lastRenderedPageBreak/>
        <w:t>ENGINE</w:t>
      </w:r>
    </w:p>
    <w:tbl>
      <w:tblPr>
        <w:tblW w:w="9020" w:type="dxa"/>
        <w:tblLook w:val="04A0" w:firstRow="1" w:lastRow="0" w:firstColumn="1" w:lastColumn="0" w:noHBand="0" w:noVBand="1"/>
      </w:tblPr>
      <w:tblGrid>
        <w:gridCol w:w="5517"/>
        <w:gridCol w:w="1502"/>
        <w:gridCol w:w="2001"/>
      </w:tblGrid>
      <w:tr w:rsidR="005B2916" w:rsidRPr="00C542E0" w14:paraId="5D628FBF" w14:textId="77777777" w:rsidTr="00415C74">
        <w:trPr>
          <w:trHeight w:val="864"/>
        </w:trPr>
        <w:tc>
          <w:tcPr>
            <w:tcW w:w="5517" w:type="dxa"/>
            <w:tcBorders>
              <w:top w:val="single" w:sz="4" w:space="0" w:color="auto"/>
              <w:left w:val="single" w:sz="4" w:space="0" w:color="auto"/>
              <w:bottom w:val="nil"/>
              <w:right w:val="single" w:sz="4" w:space="0" w:color="auto"/>
            </w:tcBorders>
            <w:shd w:val="clear" w:color="000000" w:fill="000000"/>
            <w:vAlign w:val="bottom"/>
            <w:hideMark/>
          </w:tcPr>
          <w:p w14:paraId="1FDA0F90" w14:textId="77777777" w:rsidR="00C542E0" w:rsidRPr="00C542E0" w:rsidRDefault="00C542E0" w:rsidP="00C542E0">
            <w:pPr>
              <w:spacing w:after="0" w:line="240" w:lineRule="auto"/>
              <w:rPr>
                <w:rFonts w:ascii="Calibri" w:eastAsia="Times New Roman" w:hAnsi="Calibri" w:cs="Calibri"/>
                <w:b/>
                <w:bCs/>
                <w:color w:val="FFFFFF"/>
              </w:rPr>
            </w:pPr>
            <w:r w:rsidRPr="00C542E0">
              <w:rPr>
                <w:rFonts w:ascii="Calibri" w:eastAsia="Times New Roman" w:hAnsi="Calibri" w:cs="Calibri"/>
                <w:b/>
                <w:bCs/>
                <w:color w:val="FFFFFF"/>
              </w:rPr>
              <w:t>Component Reference Name</w:t>
            </w:r>
          </w:p>
        </w:tc>
        <w:tc>
          <w:tcPr>
            <w:tcW w:w="1502" w:type="dxa"/>
            <w:tcBorders>
              <w:top w:val="single" w:sz="4" w:space="0" w:color="auto"/>
              <w:left w:val="double" w:sz="6" w:space="0" w:color="00B0F0"/>
              <w:bottom w:val="nil"/>
              <w:right w:val="nil"/>
            </w:tcBorders>
            <w:shd w:val="clear" w:color="000000" w:fill="000000"/>
            <w:vAlign w:val="bottom"/>
            <w:hideMark/>
          </w:tcPr>
          <w:p w14:paraId="0B93C2F5" w14:textId="16994CE9" w:rsidR="00C542E0" w:rsidRPr="00C542E0" w:rsidRDefault="00767965" w:rsidP="00C542E0">
            <w:pPr>
              <w:spacing w:after="0" w:line="240" w:lineRule="auto"/>
              <w:rPr>
                <w:rFonts w:ascii="Calibri" w:eastAsia="Times New Roman" w:hAnsi="Calibri" w:cs="Calibri"/>
                <w:b/>
                <w:bCs/>
                <w:color w:val="FFFFFF"/>
              </w:rPr>
            </w:pPr>
            <w:r>
              <w:rPr>
                <w:rFonts w:ascii="Calibri" w:eastAsia="Times New Roman" w:hAnsi="Calibri" w:cs="Calibri"/>
                <w:b/>
                <w:bCs/>
                <w:color w:val="FFFFFF"/>
              </w:rPr>
              <w:t>Cybersecurity Requirements Class</w:t>
            </w:r>
          </w:p>
        </w:tc>
        <w:tc>
          <w:tcPr>
            <w:tcW w:w="2001" w:type="dxa"/>
            <w:tcBorders>
              <w:top w:val="single" w:sz="4" w:space="0" w:color="auto"/>
              <w:left w:val="nil"/>
              <w:bottom w:val="nil"/>
              <w:right w:val="single" w:sz="4" w:space="0" w:color="auto"/>
            </w:tcBorders>
            <w:shd w:val="clear" w:color="000000" w:fill="000000"/>
            <w:vAlign w:val="bottom"/>
            <w:hideMark/>
          </w:tcPr>
          <w:p w14:paraId="3EAAFAF5" w14:textId="77777777" w:rsidR="00C542E0" w:rsidRPr="00C542E0" w:rsidRDefault="00C542E0" w:rsidP="00C542E0">
            <w:pPr>
              <w:spacing w:after="0" w:line="240" w:lineRule="auto"/>
              <w:rPr>
                <w:rFonts w:ascii="Calibri" w:eastAsia="Times New Roman" w:hAnsi="Calibri" w:cs="Calibri"/>
                <w:b/>
                <w:bCs/>
                <w:color w:val="FFFFFF"/>
              </w:rPr>
            </w:pPr>
            <w:r w:rsidRPr="00C542E0">
              <w:rPr>
                <w:rFonts w:ascii="Calibri" w:eastAsia="Times New Roman" w:hAnsi="Calibri" w:cs="Calibri"/>
                <w:b/>
                <w:bCs/>
                <w:color w:val="FFFFFF"/>
              </w:rPr>
              <w:t>Class Assignment Rationale</w:t>
            </w:r>
          </w:p>
        </w:tc>
      </w:tr>
      <w:tr w:rsidR="00C4206A" w:rsidRPr="00C542E0" w14:paraId="6C904A23" w14:textId="77777777" w:rsidTr="00680594">
        <w:trPr>
          <w:trHeight w:val="864"/>
        </w:trPr>
        <w:tc>
          <w:tcPr>
            <w:tcW w:w="5517"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CC00933" w14:textId="6E785837" w:rsidR="00C4206A" w:rsidRPr="00C542E0" w:rsidRDefault="00C4206A" w:rsidP="00C4206A">
            <w:pPr>
              <w:spacing w:after="0" w:line="240" w:lineRule="auto"/>
              <w:rPr>
                <w:rFonts w:ascii="Calibri" w:eastAsia="Times New Roman" w:hAnsi="Calibri" w:cs="Calibri"/>
                <w:color w:val="000000"/>
              </w:rPr>
            </w:pPr>
            <w:r>
              <w:rPr>
                <w:rFonts w:ascii="Calibri" w:hAnsi="Calibri" w:cs="Calibri"/>
                <w:color w:val="000000"/>
              </w:rPr>
              <w:t>Engine Telematics (J1939 SA 249)</w:t>
            </w:r>
          </w:p>
        </w:tc>
        <w:tc>
          <w:tcPr>
            <w:tcW w:w="1502" w:type="dxa"/>
            <w:tcBorders>
              <w:top w:val="single" w:sz="4" w:space="0" w:color="000000"/>
              <w:left w:val="double" w:sz="6" w:space="0" w:color="00B0F0"/>
              <w:bottom w:val="nil"/>
              <w:right w:val="single" w:sz="4" w:space="0" w:color="auto"/>
            </w:tcBorders>
            <w:shd w:val="clear" w:color="000000" w:fill="F8696B"/>
            <w:vAlign w:val="center"/>
            <w:hideMark/>
          </w:tcPr>
          <w:p w14:paraId="6E2DE289" w14:textId="19DD20C2" w:rsidR="00C4206A" w:rsidRPr="00C542E0" w:rsidRDefault="00C4206A" w:rsidP="00C4206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0</w:t>
            </w:r>
          </w:p>
        </w:tc>
        <w:tc>
          <w:tcPr>
            <w:tcW w:w="2001" w:type="dxa"/>
            <w:tcBorders>
              <w:top w:val="single" w:sz="4" w:space="0" w:color="000000"/>
              <w:left w:val="nil"/>
              <w:bottom w:val="nil"/>
              <w:right w:val="single" w:sz="12" w:space="0" w:color="auto"/>
            </w:tcBorders>
            <w:shd w:val="clear" w:color="000000" w:fill="FFFFFF"/>
            <w:vAlign w:val="bottom"/>
            <w:hideMark/>
          </w:tcPr>
          <w:p w14:paraId="71588918" w14:textId="533E5FCF" w:rsidR="00C4206A" w:rsidRPr="00C542E0" w:rsidRDefault="00C4206A" w:rsidP="00C4206A">
            <w:pPr>
              <w:spacing w:after="0" w:line="240" w:lineRule="auto"/>
              <w:rPr>
                <w:rFonts w:ascii="Calibri" w:eastAsia="Times New Roman" w:hAnsi="Calibri" w:cs="Calibri"/>
                <w:color w:val="000000"/>
              </w:rPr>
            </w:pPr>
            <w:r>
              <w:rPr>
                <w:rFonts w:ascii="Calibri" w:hAnsi="Calibri" w:cs="Calibri"/>
                <w:color w:val="000000"/>
              </w:rPr>
              <w:t>telematics device</w:t>
            </w:r>
          </w:p>
        </w:tc>
      </w:tr>
      <w:tr w:rsidR="00C4206A" w:rsidRPr="00C542E0" w14:paraId="473270EB" w14:textId="77777777" w:rsidTr="002046D7">
        <w:trPr>
          <w:trHeight w:val="864"/>
        </w:trPr>
        <w:tc>
          <w:tcPr>
            <w:tcW w:w="5517"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6791A9F" w14:textId="1AEE5DEB" w:rsidR="00C4206A" w:rsidRPr="00C542E0" w:rsidRDefault="00C4206A" w:rsidP="00C4206A">
            <w:pPr>
              <w:spacing w:after="0" w:line="240" w:lineRule="auto"/>
              <w:rPr>
                <w:rFonts w:ascii="Calibri" w:eastAsia="Times New Roman" w:hAnsi="Calibri" w:cs="Calibri"/>
                <w:color w:val="000000"/>
              </w:rPr>
            </w:pPr>
            <w:r>
              <w:rPr>
                <w:rFonts w:ascii="Calibri" w:hAnsi="Calibri" w:cs="Calibri"/>
                <w:color w:val="000000"/>
              </w:rPr>
              <w:t>Engine #1 (aka Motor Control Module (MCM) / Engine Management System (EMS) / Engine Control Module (ECM)) (J1939 SA 00, 01)</w:t>
            </w:r>
          </w:p>
        </w:tc>
        <w:tc>
          <w:tcPr>
            <w:tcW w:w="1502" w:type="dxa"/>
            <w:tcBorders>
              <w:top w:val="single" w:sz="4" w:space="0" w:color="000000"/>
              <w:left w:val="double" w:sz="6" w:space="0" w:color="00B0F0"/>
              <w:bottom w:val="nil"/>
              <w:right w:val="single" w:sz="4" w:space="0" w:color="auto"/>
            </w:tcBorders>
            <w:shd w:val="clear" w:color="000000" w:fill="FDCA7D"/>
            <w:vAlign w:val="center"/>
            <w:hideMark/>
          </w:tcPr>
          <w:p w14:paraId="1EFF33FC" w14:textId="4595D26B" w:rsidR="00C4206A" w:rsidRPr="00C542E0" w:rsidRDefault="00C4206A" w:rsidP="00C4206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01" w:type="dxa"/>
            <w:tcBorders>
              <w:top w:val="single" w:sz="4" w:space="0" w:color="000000"/>
              <w:left w:val="nil"/>
              <w:bottom w:val="nil"/>
              <w:right w:val="single" w:sz="12" w:space="0" w:color="auto"/>
            </w:tcBorders>
            <w:shd w:val="clear" w:color="000000" w:fill="FFFFFF"/>
            <w:vAlign w:val="bottom"/>
            <w:hideMark/>
          </w:tcPr>
          <w:p w14:paraId="3F7A0584" w14:textId="1FB628BE" w:rsidR="00C4206A" w:rsidRPr="00C542E0" w:rsidRDefault="00C4206A" w:rsidP="00C4206A">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C4206A" w:rsidRPr="00C542E0" w14:paraId="2DDEAB34" w14:textId="77777777" w:rsidTr="002046D7">
        <w:trPr>
          <w:trHeight w:val="864"/>
        </w:trPr>
        <w:tc>
          <w:tcPr>
            <w:tcW w:w="5517"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522CAA6" w14:textId="2A45BAA5" w:rsidR="00C4206A" w:rsidRPr="00C542E0" w:rsidRDefault="00C4206A" w:rsidP="00C4206A">
            <w:pPr>
              <w:spacing w:after="0" w:line="240" w:lineRule="auto"/>
              <w:rPr>
                <w:rFonts w:ascii="Calibri" w:eastAsia="Times New Roman" w:hAnsi="Calibri" w:cs="Calibri"/>
                <w:color w:val="000000"/>
              </w:rPr>
            </w:pPr>
            <w:r>
              <w:rPr>
                <w:rFonts w:ascii="Calibri" w:hAnsi="Calibri" w:cs="Calibri"/>
                <w:color w:val="000000"/>
              </w:rPr>
              <w:t>Engine Cylinder Pressure Monitoring System</w:t>
            </w:r>
          </w:p>
        </w:tc>
        <w:tc>
          <w:tcPr>
            <w:tcW w:w="1502" w:type="dxa"/>
            <w:tcBorders>
              <w:top w:val="single" w:sz="4" w:space="0" w:color="000000"/>
              <w:left w:val="double" w:sz="6" w:space="0" w:color="00B0F0"/>
              <w:bottom w:val="nil"/>
              <w:right w:val="single" w:sz="4" w:space="0" w:color="auto"/>
            </w:tcBorders>
            <w:shd w:val="clear" w:color="000000" w:fill="CCDD82"/>
            <w:vAlign w:val="center"/>
            <w:hideMark/>
          </w:tcPr>
          <w:p w14:paraId="52C535FE" w14:textId="50161991" w:rsidR="00C4206A" w:rsidRPr="00C542E0" w:rsidRDefault="00C4206A" w:rsidP="00C4206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5</w:t>
            </w:r>
          </w:p>
        </w:tc>
        <w:tc>
          <w:tcPr>
            <w:tcW w:w="2001" w:type="dxa"/>
            <w:tcBorders>
              <w:top w:val="single" w:sz="4" w:space="0" w:color="000000"/>
              <w:left w:val="nil"/>
              <w:bottom w:val="nil"/>
              <w:right w:val="single" w:sz="12" w:space="0" w:color="auto"/>
            </w:tcBorders>
            <w:shd w:val="clear" w:color="auto" w:fill="auto"/>
            <w:vAlign w:val="bottom"/>
            <w:hideMark/>
          </w:tcPr>
          <w:p w14:paraId="72B53C7E" w14:textId="7ADFB068" w:rsidR="00C4206A" w:rsidRPr="00C542E0" w:rsidRDefault="00C4206A" w:rsidP="00C4206A">
            <w:pPr>
              <w:spacing w:after="0" w:line="240" w:lineRule="auto"/>
              <w:rPr>
                <w:rFonts w:ascii="Calibri" w:eastAsia="Times New Roman" w:hAnsi="Calibri" w:cs="Calibri"/>
                <w:color w:val="000000"/>
              </w:rPr>
            </w:pPr>
            <w:r>
              <w:rPr>
                <w:rFonts w:ascii="Calibri" w:hAnsi="Calibri" w:cs="Calibri"/>
                <w:color w:val="000000"/>
              </w:rPr>
              <w:t>'high' overall fleet risk</w:t>
            </w:r>
          </w:p>
        </w:tc>
      </w:tr>
      <w:tr w:rsidR="00C4206A" w:rsidRPr="00C542E0" w14:paraId="68B96DA0" w14:textId="77777777" w:rsidTr="00680594">
        <w:trPr>
          <w:trHeight w:val="864"/>
        </w:trPr>
        <w:tc>
          <w:tcPr>
            <w:tcW w:w="5517"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25AC66D" w14:textId="727F72B9" w:rsidR="00C4206A" w:rsidRPr="00C542E0" w:rsidRDefault="00C4206A" w:rsidP="00C4206A">
            <w:pPr>
              <w:spacing w:after="0" w:line="240" w:lineRule="auto"/>
              <w:rPr>
                <w:rFonts w:ascii="Calibri" w:eastAsia="Times New Roman" w:hAnsi="Calibri" w:cs="Calibri"/>
                <w:color w:val="000000"/>
              </w:rPr>
            </w:pPr>
            <w:r>
              <w:rPr>
                <w:rFonts w:ascii="Calibri" w:hAnsi="Calibri" w:cs="Calibri"/>
                <w:color w:val="000000"/>
              </w:rPr>
              <w:t>Engine #2</w:t>
            </w:r>
          </w:p>
        </w:tc>
        <w:tc>
          <w:tcPr>
            <w:tcW w:w="1502" w:type="dxa"/>
            <w:tcBorders>
              <w:top w:val="single" w:sz="4" w:space="0" w:color="000000"/>
              <w:left w:val="double" w:sz="6" w:space="0" w:color="00B0F0"/>
              <w:bottom w:val="nil"/>
              <w:right w:val="single" w:sz="4" w:space="0" w:color="auto"/>
            </w:tcBorders>
            <w:shd w:val="clear" w:color="000000" w:fill="FFFFFF"/>
            <w:vAlign w:val="center"/>
            <w:hideMark/>
          </w:tcPr>
          <w:p w14:paraId="7F7B29F2" w14:textId="1E61279C" w:rsidR="00C4206A" w:rsidRPr="00C542E0" w:rsidRDefault="00C4206A" w:rsidP="00C4206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01" w:type="dxa"/>
            <w:tcBorders>
              <w:top w:val="single" w:sz="4" w:space="0" w:color="000000"/>
              <w:left w:val="nil"/>
              <w:bottom w:val="nil"/>
              <w:right w:val="single" w:sz="12" w:space="0" w:color="auto"/>
            </w:tcBorders>
            <w:shd w:val="clear" w:color="000000" w:fill="FFFFFF"/>
            <w:vAlign w:val="bottom"/>
            <w:hideMark/>
          </w:tcPr>
          <w:p w14:paraId="33052DC3" w14:textId="10393DA7" w:rsidR="00C4206A" w:rsidRPr="00C542E0" w:rsidRDefault="00C4206A" w:rsidP="00C4206A">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bl>
    <w:p w14:paraId="38EE0DEB" w14:textId="77777777" w:rsidR="003465C5" w:rsidRPr="0019126F" w:rsidRDefault="003465C5" w:rsidP="00524A01">
      <w:pPr>
        <w:shd w:val="clear" w:color="auto" w:fill="FFFFFF"/>
        <w:spacing w:before="100" w:beforeAutospacing="1" w:after="100" w:afterAutospacing="1" w:line="240" w:lineRule="auto"/>
        <w:rPr>
          <w:rFonts w:eastAsia="Times New Roman" w:cstheme="minorHAnsi"/>
          <w:color w:val="2E3338"/>
        </w:rPr>
      </w:pPr>
    </w:p>
    <w:p w14:paraId="7BA28863" w14:textId="67A00360" w:rsidR="0095248C" w:rsidRDefault="0095248C" w:rsidP="0095248C">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ENGINE EQUIPMENT</w:t>
      </w:r>
    </w:p>
    <w:tbl>
      <w:tblPr>
        <w:tblW w:w="9020" w:type="dxa"/>
        <w:tblLook w:val="04A0" w:firstRow="1" w:lastRow="0" w:firstColumn="1" w:lastColumn="0" w:noHBand="0" w:noVBand="1"/>
      </w:tblPr>
      <w:tblGrid>
        <w:gridCol w:w="5740"/>
        <w:gridCol w:w="1240"/>
        <w:gridCol w:w="2040"/>
      </w:tblGrid>
      <w:tr w:rsidR="00E34F5A" w:rsidRPr="00415C74" w14:paraId="0366D8BC"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25A43F8" w14:textId="7EFEE90F"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Propulsion Battery Charger (J1939 SA 73)</w:t>
            </w:r>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1BEE5A1C" w14:textId="143FE9E6"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1</w:t>
            </w:r>
          </w:p>
        </w:tc>
        <w:tc>
          <w:tcPr>
            <w:tcW w:w="2040" w:type="dxa"/>
            <w:tcBorders>
              <w:top w:val="single" w:sz="4" w:space="0" w:color="000000"/>
              <w:left w:val="nil"/>
              <w:bottom w:val="nil"/>
              <w:right w:val="single" w:sz="12" w:space="0" w:color="auto"/>
            </w:tcBorders>
            <w:shd w:val="clear" w:color="000000" w:fill="FFFFFF"/>
            <w:vAlign w:val="bottom"/>
            <w:hideMark/>
          </w:tcPr>
          <w:p w14:paraId="2203B5EC" w14:textId="6AAB3336"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has a CCS/ISO 15118 interface which is accessible wirelessly and connects to J1939</w:t>
            </w:r>
          </w:p>
        </w:tc>
      </w:tr>
      <w:tr w:rsidR="00E34F5A" w:rsidRPr="00415C74" w14:paraId="7842D7E2"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B95480A" w14:textId="44D882F2"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Thermal Management System Controller (J1939 SA 49)</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48F973C2" w14:textId="41246012"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single" w:sz="12" w:space="0" w:color="auto"/>
            </w:tcBorders>
            <w:shd w:val="clear" w:color="000000" w:fill="FFFFFF"/>
            <w:vAlign w:val="bottom"/>
            <w:hideMark/>
          </w:tcPr>
          <w:p w14:paraId="24DAC84C" w14:textId="2B866A6E"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E34F5A" w:rsidRPr="00415C74" w14:paraId="27B10AB0"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760F5DC" w14:textId="5EADDA45"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Water Pump Controller (J1939 SA 57)</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1DC4BD09" w14:textId="4E9B80E0"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single" w:sz="12" w:space="0" w:color="auto"/>
            </w:tcBorders>
            <w:shd w:val="clear" w:color="000000" w:fill="FFFFFF"/>
            <w:vAlign w:val="bottom"/>
            <w:hideMark/>
          </w:tcPr>
          <w:p w14:paraId="1F94BA05" w14:textId="3EABFC39"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E34F5A" w:rsidRPr="00415C74" w14:paraId="7517607E"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DF3D69B" w14:textId="66F7F14B"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Low-Voltage Disconnect (J1939 SA 49)</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1E7CDBE4" w14:textId="50F0BB3D"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single" w:sz="12" w:space="0" w:color="auto"/>
            </w:tcBorders>
            <w:shd w:val="clear" w:color="000000" w:fill="FFFFFF"/>
            <w:vAlign w:val="bottom"/>
            <w:hideMark/>
          </w:tcPr>
          <w:p w14:paraId="370C7CAA" w14:textId="3E4BE9B4"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E34F5A" w:rsidRPr="00415C74" w14:paraId="6396D5D1"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CDDC0B4" w14:textId="0151705E"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lastRenderedPageBreak/>
              <w:t>Fan Drive Controller (aka Fan Hub) (J1939 SA 78)</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23687D8" w14:textId="2C506EB0"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single" w:sz="12" w:space="0" w:color="auto"/>
            </w:tcBorders>
            <w:shd w:val="clear" w:color="000000" w:fill="FFFFFF"/>
            <w:vAlign w:val="bottom"/>
            <w:hideMark/>
          </w:tcPr>
          <w:p w14:paraId="010623C4" w14:textId="24B313AE"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E34F5A" w:rsidRPr="00415C74" w14:paraId="37A92DA4"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C95ABEE" w14:textId="0506D2F8"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Powertrain Control Module (aka Common Powertrain Controller Module (CPC)) (J1939 SA 90)</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4F19D9C" w14:textId="71D81A44"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single" w:sz="12" w:space="0" w:color="auto"/>
            </w:tcBorders>
            <w:shd w:val="clear" w:color="000000" w:fill="FFFFFF"/>
            <w:vAlign w:val="bottom"/>
            <w:hideMark/>
          </w:tcPr>
          <w:p w14:paraId="44381C79" w14:textId="0A74A4AB"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E34F5A" w:rsidRPr="00415C74" w14:paraId="24F55EE6"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048C4B1" w14:textId="37DDFD07"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Ignition Control Module #2 (J1939 SA 57)</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32AEAB85" w14:textId="5A40C544"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single" w:sz="12" w:space="0" w:color="auto"/>
            </w:tcBorders>
            <w:shd w:val="clear" w:color="000000" w:fill="FFFFFF"/>
            <w:vAlign w:val="bottom"/>
            <w:hideMark/>
          </w:tcPr>
          <w:p w14:paraId="71F6D279" w14:textId="01DCA5BD"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E34F5A" w:rsidRPr="00415C74" w14:paraId="6E3F9301"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446699B" w14:textId="08CEE395"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Starter System (J1939 SA 00,  03)</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4C4E4729" w14:textId="03FD8D26"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single" w:sz="12" w:space="0" w:color="auto"/>
            </w:tcBorders>
            <w:shd w:val="clear" w:color="000000" w:fill="FFFFFF"/>
            <w:vAlign w:val="bottom"/>
            <w:hideMark/>
          </w:tcPr>
          <w:p w14:paraId="720CC071" w14:textId="311C8FE3"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E34F5A" w:rsidRPr="00415C74" w14:paraId="147769F4"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7F77332" w14:textId="4347C32C"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Fuel Heater, In-Tank (J1939 SA 72)</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B0AF2F3" w14:textId="33173E09"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single" w:sz="12" w:space="0" w:color="auto"/>
            </w:tcBorders>
            <w:shd w:val="clear" w:color="000000" w:fill="FFFFFF"/>
            <w:vAlign w:val="bottom"/>
            <w:hideMark/>
          </w:tcPr>
          <w:p w14:paraId="3E170714" w14:textId="1DB3AAF3"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E34F5A" w:rsidRPr="00415C74" w14:paraId="7CF58485"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4286765" w14:textId="10B1F14A"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Oil Sensor (J1939 SA 00)</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D13588B" w14:textId="15826287"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4</w:t>
            </w:r>
          </w:p>
        </w:tc>
        <w:tc>
          <w:tcPr>
            <w:tcW w:w="2040" w:type="dxa"/>
            <w:tcBorders>
              <w:top w:val="single" w:sz="4" w:space="0" w:color="000000"/>
              <w:left w:val="nil"/>
              <w:bottom w:val="nil"/>
              <w:right w:val="single" w:sz="12" w:space="0" w:color="auto"/>
            </w:tcBorders>
            <w:shd w:val="clear" w:color="000000" w:fill="FFFFFF"/>
            <w:vAlign w:val="bottom"/>
            <w:hideMark/>
          </w:tcPr>
          <w:p w14:paraId="4A38B7F1" w14:textId="460A82D3"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medium' scope  change risk (connected to two or more vehicle networks)</w:t>
            </w:r>
          </w:p>
        </w:tc>
      </w:tr>
      <w:tr w:rsidR="00E34F5A" w:rsidRPr="00415C74" w14:paraId="084B6583"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1E9D8B3" w14:textId="1C49B1D2"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Retarder - Engine (J1939 SA 15)</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32B4AEE" w14:textId="52377E9C"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4</w:t>
            </w:r>
          </w:p>
        </w:tc>
        <w:tc>
          <w:tcPr>
            <w:tcW w:w="2040" w:type="dxa"/>
            <w:tcBorders>
              <w:top w:val="single" w:sz="4" w:space="0" w:color="000000"/>
              <w:left w:val="nil"/>
              <w:bottom w:val="nil"/>
              <w:right w:val="single" w:sz="12" w:space="0" w:color="auto"/>
            </w:tcBorders>
            <w:shd w:val="clear" w:color="000000" w:fill="FFFFFF"/>
            <w:vAlign w:val="bottom"/>
            <w:hideMark/>
          </w:tcPr>
          <w:p w14:paraId="1EE668B3" w14:textId="3600FECA"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medium' scope  change risk (connected to two or more vehicle networks)</w:t>
            </w:r>
          </w:p>
        </w:tc>
      </w:tr>
      <w:tr w:rsidR="00E34F5A" w:rsidRPr="00415C74" w14:paraId="4DE7934C"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F81F4D5" w14:textId="5F3B563C"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Radiator (aka Radiator Fan Control) (J1939 SA 78, 00, 255)</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79A6998" w14:textId="02682740"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4</w:t>
            </w:r>
          </w:p>
        </w:tc>
        <w:tc>
          <w:tcPr>
            <w:tcW w:w="2040" w:type="dxa"/>
            <w:tcBorders>
              <w:top w:val="single" w:sz="4" w:space="0" w:color="000000"/>
              <w:left w:val="nil"/>
              <w:bottom w:val="nil"/>
              <w:right w:val="single" w:sz="12" w:space="0" w:color="auto"/>
            </w:tcBorders>
            <w:shd w:val="clear" w:color="000000" w:fill="FFFFFF"/>
            <w:vAlign w:val="bottom"/>
            <w:hideMark/>
          </w:tcPr>
          <w:p w14:paraId="09D1BA5F" w14:textId="1FC7152A"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medium' scope  change risk (connected to two or more vehicle networks)</w:t>
            </w:r>
          </w:p>
        </w:tc>
      </w:tr>
      <w:tr w:rsidR="00E34F5A" w:rsidRPr="00415C74" w14:paraId="50E48F7C"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80A9AB5" w14:textId="3383B683"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Oil Pan Heater (J1939 SA 00)</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9DDF243" w14:textId="5EFD99A7"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4</w:t>
            </w:r>
          </w:p>
        </w:tc>
        <w:tc>
          <w:tcPr>
            <w:tcW w:w="2040" w:type="dxa"/>
            <w:tcBorders>
              <w:top w:val="single" w:sz="4" w:space="0" w:color="000000"/>
              <w:left w:val="nil"/>
              <w:bottom w:val="nil"/>
              <w:right w:val="single" w:sz="12" w:space="0" w:color="auto"/>
            </w:tcBorders>
            <w:shd w:val="clear" w:color="000000" w:fill="FFFFFF"/>
            <w:vAlign w:val="bottom"/>
            <w:hideMark/>
          </w:tcPr>
          <w:p w14:paraId="32A3CC62" w14:textId="41FC823F"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medium' scope  change risk (connected to two or more vehicle networks)</w:t>
            </w:r>
          </w:p>
        </w:tc>
      </w:tr>
      <w:tr w:rsidR="00E34F5A" w:rsidRPr="00415C74" w14:paraId="121957D7"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B61779D" w14:textId="788E1B5B"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lastRenderedPageBreak/>
              <w:t>Engine Injection Control Module (J1939 SA 00)</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536ADA3" w14:textId="7EBC599B"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4</w:t>
            </w:r>
          </w:p>
        </w:tc>
        <w:tc>
          <w:tcPr>
            <w:tcW w:w="2040" w:type="dxa"/>
            <w:tcBorders>
              <w:top w:val="single" w:sz="4" w:space="0" w:color="000000"/>
              <w:left w:val="nil"/>
              <w:bottom w:val="nil"/>
              <w:right w:val="single" w:sz="12" w:space="0" w:color="auto"/>
            </w:tcBorders>
            <w:shd w:val="clear" w:color="000000" w:fill="FFFFFF"/>
            <w:vAlign w:val="bottom"/>
            <w:hideMark/>
          </w:tcPr>
          <w:p w14:paraId="6DAFF365" w14:textId="1AC690B6"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medium' scope  change risk (connected to two or more vehicle networks)</w:t>
            </w:r>
          </w:p>
        </w:tc>
      </w:tr>
      <w:tr w:rsidR="00E34F5A" w:rsidRPr="00415C74" w14:paraId="110285F4"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14B872E" w14:textId="4EAA6444"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Ignition Control Module #1 (J1939 SA 52)</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98DD2C3" w14:textId="79D56FD9"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4</w:t>
            </w:r>
          </w:p>
        </w:tc>
        <w:tc>
          <w:tcPr>
            <w:tcW w:w="2040" w:type="dxa"/>
            <w:tcBorders>
              <w:top w:val="single" w:sz="4" w:space="0" w:color="000000"/>
              <w:left w:val="nil"/>
              <w:bottom w:val="nil"/>
              <w:right w:val="single" w:sz="12" w:space="0" w:color="auto"/>
            </w:tcBorders>
            <w:shd w:val="clear" w:color="000000" w:fill="FFFFFF"/>
            <w:vAlign w:val="bottom"/>
            <w:hideMark/>
          </w:tcPr>
          <w:p w14:paraId="50DB8823" w14:textId="4766F3D4"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medium' scope  change risk (connected to two or more vehicle networks)</w:t>
            </w:r>
          </w:p>
        </w:tc>
      </w:tr>
      <w:tr w:rsidR="00E34F5A" w:rsidRPr="00415C74" w14:paraId="0B14F733"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8D98FF3" w14:textId="53A4EB06"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Idle Control System (J1939 SA 68)</w:t>
            </w:r>
          </w:p>
        </w:tc>
        <w:tc>
          <w:tcPr>
            <w:tcW w:w="1240" w:type="dxa"/>
            <w:tcBorders>
              <w:top w:val="single" w:sz="4" w:space="0" w:color="000000"/>
              <w:left w:val="double" w:sz="6" w:space="0" w:color="00B0F0"/>
              <w:bottom w:val="nil"/>
              <w:right w:val="single" w:sz="4" w:space="0" w:color="auto"/>
            </w:tcBorders>
            <w:shd w:val="clear" w:color="000000" w:fill="CCDD82"/>
            <w:vAlign w:val="center"/>
            <w:hideMark/>
          </w:tcPr>
          <w:p w14:paraId="3D741A7F" w14:textId="78D92B4E"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5</w:t>
            </w:r>
          </w:p>
        </w:tc>
        <w:tc>
          <w:tcPr>
            <w:tcW w:w="2040" w:type="dxa"/>
            <w:tcBorders>
              <w:top w:val="single" w:sz="4" w:space="0" w:color="000000"/>
              <w:left w:val="nil"/>
              <w:bottom w:val="nil"/>
              <w:right w:val="single" w:sz="12" w:space="0" w:color="auto"/>
            </w:tcBorders>
            <w:shd w:val="clear" w:color="auto" w:fill="auto"/>
            <w:vAlign w:val="bottom"/>
            <w:hideMark/>
          </w:tcPr>
          <w:p w14:paraId="2A293CF9" w14:textId="3E5F3F47"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'high' overall fleet risk</w:t>
            </w:r>
          </w:p>
        </w:tc>
      </w:tr>
      <w:tr w:rsidR="00E34F5A" w:rsidRPr="00415C74" w14:paraId="7A940F2B"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E5C11BB" w14:textId="3CAEDFB2"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Aftertreatment #1 system gas intake (J1939 SA 81)</w:t>
            </w:r>
          </w:p>
        </w:tc>
        <w:tc>
          <w:tcPr>
            <w:tcW w:w="1240" w:type="dxa"/>
            <w:tcBorders>
              <w:top w:val="single" w:sz="4" w:space="0" w:color="000000"/>
              <w:left w:val="double" w:sz="6" w:space="0" w:color="00B0F0"/>
              <w:bottom w:val="nil"/>
              <w:right w:val="single" w:sz="4" w:space="0" w:color="auto"/>
            </w:tcBorders>
            <w:shd w:val="clear" w:color="000000" w:fill="CCDD82"/>
            <w:vAlign w:val="center"/>
            <w:hideMark/>
          </w:tcPr>
          <w:p w14:paraId="6D21013B" w14:textId="1BC87114"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5</w:t>
            </w:r>
          </w:p>
        </w:tc>
        <w:tc>
          <w:tcPr>
            <w:tcW w:w="2040" w:type="dxa"/>
            <w:tcBorders>
              <w:top w:val="single" w:sz="4" w:space="0" w:color="000000"/>
              <w:left w:val="nil"/>
              <w:bottom w:val="nil"/>
              <w:right w:val="single" w:sz="12" w:space="0" w:color="auto"/>
            </w:tcBorders>
            <w:shd w:val="clear" w:color="auto" w:fill="auto"/>
            <w:vAlign w:val="bottom"/>
            <w:hideMark/>
          </w:tcPr>
          <w:p w14:paraId="26392D85" w14:textId="73A6D5B1"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'high' overall fleet risk</w:t>
            </w:r>
          </w:p>
        </w:tc>
      </w:tr>
      <w:tr w:rsidR="00E34F5A" w:rsidRPr="00415C74" w14:paraId="6B5D6393"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D16EC3E" w14:textId="6260E7CD"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Aftertreatment #2 system gas intake (J1939 SA 86)</w:t>
            </w:r>
          </w:p>
        </w:tc>
        <w:tc>
          <w:tcPr>
            <w:tcW w:w="1240" w:type="dxa"/>
            <w:tcBorders>
              <w:top w:val="single" w:sz="4" w:space="0" w:color="000000"/>
              <w:left w:val="double" w:sz="6" w:space="0" w:color="00B0F0"/>
              <w:bottom w:val="nil"/>
              <w:right w:val="single" w:sz="4" w:space="0" w:color="auto"/>
            </w:tcBorders>
            <w:shd w:val="clear" w:color="000000" w:fill="CCDD82"/>
            <w:vAlign w:val="center"/>
            <w:hideMark/>
          </w:tcPr>
          <w:p w14:paraId="1371D7AC" w14:textId="3AA99118"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5</w:t>
            </w:r>
          </w:p>
        </w:tc>
        <w:tc>
          <w:tcPr>
            <w:tcW w:w="2040" w:type="dxa"/>
            <w:tcBorders>
              <w:top w:val="single" w:sz="4" w:space="0" w:color="000000"/>
              <w:left w:val="nil"/>
              <w:bottom w:val="nil"/>
              <w:right w:val="single" w:sz="12" w:space="0" w:color="auto"/>
            </w:tcBorders>
            <w:shd w:val="clear" w:color="auto" w:fill="auto"/>
            <w:vAlign w:val="bottom"/>
            <w:hideMark/>
          </w:tcPr>
          <w:p w14:paraId="116BB076" w14:textId="16301598"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'high' overall fleet risk</w:t>
            </w:r>
          </w:p>
        </w:tc>
      </w:tr>
      <w:tr w:rsidR="00E34F5A" w:rsidRPr="00415C74" w14:paraId="7F2A4F47"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8C1EDE4" w14:textId="4DB933D2"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Diesel Particulate Filter Controller (aka Aftertreatment Control Module (ACM) / Exhaust Emission Controller) (J1939 SA 211)</w:t>
            </w:r>
          </w:p>
        </w:tc>
        <w:tc>
          <w:tcPr>
            <w:tcW w:w="1240" w:type="dxa"/>
            <w:tcBorders>
              <w:top w:val="single" w:sz="4" w:space="0" w:color="000000"/>
              <w:left w:val="double" w:sz="6" w:space="0" w:color="00B0F0"/>
              <w:bottom w:val="nil"/>
              <w:right w:val="single" w:sz="4" w:space="0" w:color="auto"/>
            </w:tcBorders>
            <w:shd w:val="clear" w:color="000000" w:fill="CCDD82"/>
            <w:vAlign w:val="center"/>
            <w:hideMark/>
          </w:tcPr>
          <w:p w14:paraId="42D04ED2" w14:textId="5505E3B1"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5</w:t>
            </w:r>
          </w:p>
        </w:tc>
        <w:tc>
          <w:tcPr>
            <w:tcW w:w="2040" w:type="dxa"/>
            <w:tcBorders>
              <w:top w:val="single" w:sz="4" w:space="0" w:color="000000"/>
              <w:left w:val="nil"/>
              <w:bottom w:val="nil"/>
              <w:right w:val="single" w:sz="12" w:space="0" w:color="auto"/>
            </w:tcBorders>
            <w:shd w:val="clear" w:color="auto" w:fill="auto"/>
            <w:vAlign w:val="bottom"/>
            <w:hideMark/>
          </w:tcPr>
          <w:p w14:paraId="4C6CA608" w14:textId="5DFCE66C"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'high' overall fleet risk</w:t>
            </w:r>
          </w:p>
        </w:tc>
      </w:tr>
      <w:tr w:rsidR="00E34F5A" w:rsidRPr="00415C74" w14:paraId="13F0F012"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53056D9" w14:textId="64276DD5"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Engine Exhaust Backpressure (J1939 SA 34)</w:t>
            </w:r>
          </w:p>
        </w:tc>
        <w:tc>
          <w:tcPr>
            <w:tcW w:w="1240" w:type="dxa"/>
            <w:tcBorders>
              <w:top w:val="single" w:sz="4" w:space="0" w:color="000000"/>
              <w:left w:val="double" w:sz="6" w:space="0" w:color="00B0F0"/>
              <w:bottom w:val="nil"/>
              <w:right w:val="single" w:sz="4" w:space="0" w:color="auto"/>
            </w:tcBorders>
            <w:shd w:val="clear" w:color="000000" w:fill="CCDD82"/>
            <w:vAlign w:val="center"/>
            <w:hideMark/>
          </w:tcPr>
          <w:p w14:paraId="7A8086A4" w14:textId="57AD78AB"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5</w:t>
            </w:r>
          </w:p>
        </w:tc>
        <w:tc>
          <w:tcPr>
            <w:tcW w:w="2040" w:type="dxa"/>
            <w:tcBorders>
              <w:top w:val="single" w:sz="4" w:space="0" w:color="000000"/>
              <w:left w:val="nil"/>
              <w:bottom w:val="nil"/>
              <w:right w:val="single" w:sz="12" w:space="0" w:color="auto"/>
            </w:tcBorders>
            <w:shd w:val="clear" w:color="auto" w:fill="auto"/>
            <w:vAlign w:val="bottom"/>
            <w:hideMark/>
          </w:tcPr>
          <w:p w14:paraId="2FBA2A2E" w14:textId="34FB0E5D"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'high' overall fleet risk</w:t>
            </w:r>
          </w:p>
        </w:tc>
      </w:tr>
      <w:tr w:rsidR="00E34F5A" w:rsidRPr="00415C74" w14:paraId="3D3567A2" w14:textId="77777777" w:rsidTr="002046D7">
        <w:trPr>
          <w:trHeight w:val="1365"/>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D368F59" w14:textId="1E62E240"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Retarder, Exhaust, Engine #1</w:t>
            </w:r>
          </w:p>
        </w:tc>
        <w:tc>
          <w:tcPr>
            <w:tcW w:w="1240" w:type="dxa"/>
            <w:tcBorders>
              <w:top w:val="single" w:sz="4" w:space="0" w:color="000000"/>
              <w:left w:val="double" w:sz="6" w:space="0" w:color="00B0F0"/>
              <w:bottom w:val="nil"/>
              <w:right w:val="single" w:sz="4" w:space="0" w:color="auto"/>
            </w:tcBorders>
            <w:shd w:val="clear" w:color="000000" w:fill="CCDD82"/>
            <w:vAlign w:val="center"/>
            <w:hideMark/>
          </w:tcPr>
          <w:p w14:paraId="512614A2" w14:textId="528E6A45"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5</w:t>
            </w:r>
          </w:p>
        </w:tc>
        <w:tc>
          <w:tcPr>
            <w:tcW w:w="2040" w:type="dxa"/>
            <w:tcBorders>
              <w:top w:val="single" w:sz="4" w:space="0" w:color="000000"/>
              <w:left w:val="nil"/>
              <w:bottom w:val="nil"/>
              <w:right w:val="single" w:sz="12" w:space="0" w:color="auto"/>
            </w:tcBorders>
            <w:shd w:val="clear" w:color="auto" w:fill="auto"/>
            <w:vAlign w:val="bottom"/>
            <w:hideMark/>
          </w:tcPr>
          <w:p w14:paraId="3CF279BF" w14:textId="3C8FBBAC"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'high' overall fleet risk</w:t>
            </w:r>
          </w:p>
        </w:tc>
      </w:tr>
      <w:tr w:rsidR="00E34F5A" w:rsidRPr="00415C74" w14:paraId="25429994"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4D5841F" w14:textId="711F90D2"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Retarder, Exhaust, Engine #2</w:t>
            </w:r>
          </w:p>
        </w:tc>
        <w:tc>
          <w:tcPr>
            <w:tcW w:w="1240" w:type="dxa"/>
            <w:tcBorders>
              <w:top w:val="single" w:sz="4" w:space="0" w:color="000000"/>
              <w:left w:val="double" w:sz="6" w:space="0" w:color="00B0F0"/>
              <w:bottom w:val="nil"/>
              <w:right w:val="single" w:sz="4" w:space="0" w:color="auto"/>
            </w:tcBorders>
            <w:shd w:val="clear" w:color="000000" w:fill="CCDD82"/>
            <w:vAlign w:val="center"/>
            <w:hideMark/>
          </w:tcPr>
          <w:p w14:paraId="4E3A8409" w14:textId="6303B23C"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5</w:t>
            </w:r>
          </w:p>
        </w:tc>
        <w:tc>
          <w:tcPr>
            <w:tcW w:w="2040" w:type="dxa"/>
            <w:tcBorders>
              <w:top w:val="single" w:sz="4" w:space="0" w:color="000000"/>
              <w:left w:val="nil"/>
              <w:bottom w:val="nil"/>
              <w:right w:val="single" w:sz="12" w:space="0" w:color="auto"/>
            </w:tcBorders>
            <w:shd w:val="clear" w:color="auto" w:fill="auto"/>
            <w:vAlign w:val="bottom"/>
            <w:hideMark/>
          </w:tcPr>
          <w:p w14:paraId="35E820E4" w14:textId="1FD9A202"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'high' overall fleet risk</w:t>
            </w:r>
          </w:p>
        </w:tc>
      </w:tr>
      <w:tr w:rsidR="00E34F5A" w:rsidRPr="00415C74" w14:paraId="79E108B0"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0A98F0" w14:textId="7B28E404"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Engine Valve Controller (J1939 SA 0)</w:t>
            </w:r>
          </w:p>
        </w:tc>
        <w:tc>
          <w:tcPr>
            <w:tcW w:w="1240" w:type="dxa"/>
            <w:tcBorders>
              <w:top w:val="single" w:sz="4" w:space="0" w:color="000000"/>
              <w:left w:val="double" w:sz="6" w:space="0" w:color="00B0F0"/>
              <w:bottom w:val="nil"/>
              <w:right w:val="single" w:sz="4" w:space="0" w:color="auto"/>
            </w:tcBorders>
            <w:shd w:val="clear" w:color="000000" w:fill="98CE7F"/>
            <w:vAlign w:val="center"/>
            <w:hideMark/>
          </w:tcPr>
          <w:p w14:paraId="3C99DE51" w14:textId="6AC05D9E"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6</w:t>
            </w:r>
          </w:p>
        </w:tc>
        <w:tc>
          <w:tcPr>
            <w:tcW w:w="2040" w:type="dxa"/>
            <w:tcBorders>
              <w:top w:val="single" w:sz="4" w:space="0" w:color="000000"/>
              <w:left w:val="nil"/>
              <w:bottom w:val="nil"/>
              <w:right w:val="single" w:sz="12" w:space="0" w:color="auto"/>
            </w:tcBorders>
            <w:shd w:val="clear" w:color="auto" w:fill="auto"/>
            <w:vAlign w:val="bottom"/>
            <w:hideMark/>
          </w:tcPr>
          <w:p w14:paraId="75F2ACED" w14:textId="70D47373"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'medium' overall fleet risk</w:t>
            </w:r>
          </w:p>
        </w:tc>
      </w:tr>
      <w:tr w:rsidR="00E34F5A" w:rsidRPr="00415C74" w14:paraId="68357BFB"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9174D3C" w14:textId="215E090D"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Battery Pack Monitor #1 (J1939 SA 243)</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DFAD608" w14:textId="2F8DFE62"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single" w:sz="12" w:space="0" w:color="auto"/>
            </w:tcBorders>
            <w:shd w:val="clear" w:color="auto" w:fill="auto"/>
            <w:vAlign w:val="bottom"/>
            <w:hideMark/>
          </w:tcPr>
          <w:p w14:paraId="3AF1C593" w14:textId="7564B417"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E34F5A" w:rsidRPr="00415C74" w14:paraId="495AE349"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6E23562" w14:textId="335DC2ED"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lastRenderedPageBreak/>
              <w:t>Aftertreatment #2 system gas outlet (J1939 SA 87)</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F26CB58" w14:textId="2F0BDF95"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single" w:sz="12" w:space="0" w:color="auto"/>
            </w:tcBorders>
            <w:shd w:val="clear" w:color="auto" w:fill="auto"/>
            <w:vAlign w:val="bottom"/>
            <w:hideMark/>
          </w:tcPr>
          <w:p w14:paraId="5E53A12B" w14:textId="758D16AA"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E34F5A" w:rsidRPr="00415C74" w14:paraId="28C69F23"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ECE3A3E" w14:textId="40AB7929"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Aftertreatment #1 system gas outlet (aka NoX Sensors ) (J1939 SA 82)</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89D2462" w14:textId="0D53E80C"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single" w:sz="12" w:space="0" w:color="auto"/>
            </w:tcBorders>
            <w:shd w:val="clear" w:color="auto" w:fill="auto"/>
            <w:vAlign w:val="bottom"/>
            <w:hideMark/>
          </w:tcPr>
          <w:p w14:paraId="0F897E80" w14:textId="66F9D924"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E34F5A" w:rsidRPr="00415C74" w14:paraId="3635C242"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6D3C2C0" w14:textId="1A0C308B"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Catalyst Fluid Sensor (aka DEF Quality Sensor) (J1939 SA 211)</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64E33310" w14:textId="60AEFEA4"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single" w:sz="12" w:space="0" w:color="auto"/>
            </w:tcBorders>
            <w:shd w:val="clear" w:color="auto" w:fill="auto"/>
            <w:vAlign w:val="bottom"/>
            <w:hideMark/>
          </w:tcPr>
          <w:p w14:paraId="7B2ADB8E" w14:textId="346BB19F"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E34F5A" w:rsidRPr="00415C74" w14:paraId="2519BCB6"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76A3891" w14:textId="2289E4A6"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Turbocharger (J1939 SA 02)</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108DD4E" w14:textId="1F157D83"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single" w:sz="12" w:space="0" w:color="auto"/>
            </w:tcBorders>
            <w:shd w:val="clear" w:color="auto" w:fill="auto"/>
            <w:vAlign w:val="bottom"/>
            <w:hideMark/>
          </w:tcPr>
          <w:p w14:paraId="5C1ECFE0" w14:textId="167CCFD4"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E34F5A" w:rsidRPr="00415C74" w14:paraId="4CFD01C8"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7696104" w14:textId="4D3DA532"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Turbocharger Compressor Bypass (J1939 SA 02)</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0BBBA8E" w14:textId="50F75D4F"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single" w:sz="12" w:space="0" w:color="auto"/>
            </w:tcBorders>
            <w:shd w:val="clear" w:color="auto" w:fill="auto"/>
            <w:vAlign w:val="bottom"/>
            <w:hideMark/>
          </w:tcPr>
          <w:p w14:paraId="4CF0CD33" w14:textId="3CC379FD"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E34F5A" w:rsidRPr="00415C74" w14:paraId="467604BB"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13A30D9" w14:textId="322BB408"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Turbocharger Wastegate (J1939 SA 02)</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070AA7B" w14:textId="51A65792"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single" w:sz="12" w:space="0" w:color="auto"/>
            </w:tcBorders>
            <w:shd w:val="clear" w:color="auto" w:fill="auto"/>
            <w:vAlign w:val="bottom"/>
            <w:hideMark/>
          </w:tcPr>
          <w:p w14:paraId="0D490CA0" w14:textId="757A4C82"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E34F5A" w:rsidRPr="00415C74" w14:paraId="65F86C83"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8A05306" w14:textId="6FD61A93"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Air Intake System (J1939 SA 70)</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99DE5E4" w14:textId="03C66348"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single" w:sz="12" w:space="0" w:color="auto"/>
            </w:tcBorders>
            <w:shd w:val="clear" w:color="auto" w:fill="auto"/>
            <w:vAlign w:val="bottom"/>
            <w:hideMark/>
          </w:tcPr>
          <w:p w14:paraId="39895E6E" w14:textId="38221307"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E34F5A" w:rsidRPr="00415C74" w14:paraId="29F53CCA"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667D388" w14:textId="0E40C119"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Filtration Control</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82AB822" w14:textId="653C8F7B"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single" w:sz="12" w:space="0" w:color="auto"/>
            </w:tcBorders>
            <w:shd w:val="clear" w:color="auto" w:fill="auto"/>
            <w:vAlign w:val="bottom"/>
            <w:hideMark/>
          </w:tcPr>
          <w:p w14:paraId="79E6E53D" w14:textId="5F5952C0"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E34F5A" w:rsidRPr="00415C74" w14:paraId="2E4FC9CC"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029CCF3" w14:textId="00C86D44"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Engine Exhaust Gas Recirculation (J1939 SA 70)</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EA86FA1" w14:textId="24147131"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single" w:sz="12" w:space="0" w:color="auto"/>
            </w:tcBorders>
            <w:shd w:val="clear" w:color="auto" w:fill="auto"/>
            <w:vAlign w:val="bottom"/>
            <w:hideMark/>
          </w:tcPr>
          <w:p w14:paraId="3ECF35CD" w14:textId="3F473414"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E34F5A" w:rsidRPr="00415C74" w14:paraId="55BA2B26"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5FD6629" w14:textId="29A5A8FD"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Alternator/Electrical Charging System</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544FE93" w14:textId="5350B93E"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single" w:sz="12" w:space="0" w:color="auto"/>
            </w:tcBorders>
            <w:shd w:val="clear" w:color="auto" w:fill="auto"/>
            <w:vAlign w:val="bottom"/>
            <w:hideMark/>
          </w:tcPr>
          <w:p w14:paraId="62E71269" w14:textId="5ADF565D"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E34F5A" w:rsidRPr="00415C74" w14:paraId="79442969"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21624F3" w14:textId="45011BA1"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Battery Charger</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6945772" w14:textId="568DD444"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single" w:sz="12" w:space="0" w:color="auto"/>
            </w:tcBorders>
            <w:shd w:val="clear" w:color="auto" w:fill="auto"/>
            <w:vAlign w:val="bottom"/>
            <w:hideMark/>
          </w:tcPr>
          <w:p w14:paraId="03EB69BD" w14:textId="1A151A4F"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E34F5A" w:rsidRPr="00415C74" w14:paraId="2209ABAE"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6F5925C" w14:textId="0DFD87D9"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Exhaust Emission Controller (J1939 SA 61)</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55FCBEF1" w14:textId="52514C26"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40" w:type="dxa"/>
            <w:tcBorders>
              <w:top w:val="single" w:sz="4" w:space="0" w:color="000000"/>
              <w:left w:val="nil"/>
              <w:bottom w:val="nil"/>
              <w:right w:val="single" w:sz="12" w:space="0" w:color="auto"/>
            </w:tcBorders>
            <w:shd w:val="clear" w:color="000000" w:fill="FFFFFF"/>
            <w:vAlign w:val="bottom"/>
            <w:hideMark/>
          </w:tcPr>
          <w:p w14:paraId="5C36167D" w14:textId="13E3301D"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r w:rsidR="00E34F5A" w:rsidRPr="00415C74" w14:paraId="3D36883E" w14:textId="77777777" w:rsidTr="00415C74">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80BE5C2" w14:textId="0DB98801"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lastRenderedPageBreak/>
              <w:t>Air Compressor</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2B7A427B" w14:textId="21A33C12" w:rsidR="00E34F5A" w:rsidRPr="00415C74"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40" w:type="dxa"/>
            <w:tcBorders>
              <w:top w:val="single" w:sz="4" w:space="0" w:color="000000"/>
              <w:left w:val="nil"/>
              <w:bottom w:val="nil"/>
              <w:right w:val="single" w:sz="12" w:space="0" w:color="auto"/>
            </w:tcBorders>
            <w:shd w:val="clear" w:color="000000" w:fill="FFFFFF"/>
            <w:vAlign w:val="bottom"/>
            <w:hideMark/>
          </w:tcPr>
          <w:p w14:paraId="0C553DF5" w14:textId="0E4450BD" w:rsidR="00E34F5A" w:rsidRPr="00415C74" w:rsidRDefault="00E34F5A" w:rsidP="00E34F5A">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bl>
    <w:p w14:paraId="76E5E1FB" w14:textId="05CFD754" w:rsidR="0095248C" w:rsidRDefault="0095248C" w:rsidP="004D5EEB">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TRANSMISSION</w:t>
      </w:r>
    </w:p>
    <w:tbl>
      <w:tblPr>
        <w:tblW w:w="9020" w:type="dxa"/>
        <w:tblLook w:val="04A0" w:firstRow="1" w:lastRow="0" w:firstColumn="1" w:lastColumn="0" w:noHBand="0" w:noVBand="1"/>
      </w:tblPr>
      <w:tblGrid>
        <w:gridCol w:w="5740"/>
        <w:gridCol w:w="1240"/>
        <w:gridCol w:w="2040"/>
      </w:tblGrid>
      <w:tr w:rsidR="00E34F5A" w:rsidRPr="00035B27" w14:paraId="2F8A3B0A"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C2D7DD0" w14:textId="6DDA2019" w:rsidR="00E34F5A" w:rsidRPr="00035B27" w:rsidRDefault="00E34F5A" w:rsidP="00E34F5A">
            <w:pPr>
              <w:spacing w:after="0" w:line="240" w:lineRule="auto"/>
              <w:rPr>
                <w:rFonts w:ascii="Calibri" w:eastAsia="Times New Roman" w:hAnsi="Calibri" w:cs="Calibri"/>
                <w:color w:val="000000"/>
              </w:rPr>
            </w:pPr>
            <w:r>
              <w:rPr>
                <w:rFonts w:ascii="Calibri" w:hAnsi="Calibri" w:cs="Calibri"/>
                <w:color w:val="000000"/>
              </w:rPr>
              <w:t>Transmission Telematics</w:t>
            </w:r>
          </w:p>
        </w:tc>
        <w:tc>
          <w:tcPr>
            <w:tcW w:w="1240" w:type="dxa"/>
            <w:tcBorders>
              <w:top w:val="single" w:sz="4" w:space="0" w:color="000000"/>
              <w:left w:val="double" w:sz="6" w:space="0" w:color="00B0F0"/>
              <w:bottom w:val="nil"/>
              <w:right w:val="single" w:sz="4" w:space="0" w:color="auto"/>
            </w:tcBorders>
            <w:shd w:val="clear" w:color="000000" w:fill="F8696B"/>
            <w:vAlign w:val="center"/>
            <w:hideMark/>
          </w:tcPr>
          <w:p w14:paraId="08408422" w14:textId="640E5D2F" w:rsidR="00E34F5A" w:rsidRPr="00035B27"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0</w:t>
            </w:r>
          </w:p>
        </w:tc>
        <w:tc>
          <w:tcPr>
            <w:tcW w:w="2040" w:type="dxa"/>
            <w:tcBorders>
              <w:top w:val="single" w:sz="4" w:space="0" w:color="000000"/>
              <w:left w:val="nil"/>
              <w:bottom w:val="nil"/>
              <w:right w:val="single" w:sz="12" w:space="0" w:color="auto"/>
            </w:tcBorders>
            <w:shd w:val="clear" w:color="000000" w:fill="FFFFFF"/>
            <w:vAlign w:val="bottom"/>
            <w:hideMark/>
          </w:tcPr>
          <w:p w14:paraId="2E19D196" w14:textId="1619C8E4" w:rsidR="00E34F5A" w:rsidRPr="00035B27" w:rsidRDefault="00E34F5A" w:rsidP="00E34F5A">
            <w:pPr>
              <w:spacing w:after="0" w:line="240" w:lineRule="auto"/>
              <w:rPr>
                <w:rFonts w:ascii="Calibri" w:eastAsia="Times New Roman" w:hAnsi="Calibri" w:cs="Calibri"/>
                <w:color w:val="000000"/>
              </w:rPr>
            </w:pPr>
            <w:r>
              <w:rPr>
                <w:rFonts w:ascii="Calibri" w:hAnsi="Calibri" w:cs="Calibri"/>
                <w:color w:val="000000"/>
              </w:rPr>
              <w:t>telematics device</w:t>
            </w:r>
          </w:p>
        </w:tc>
      </w:tr>
      <w:tr w:rsidR="00E34F5A" w:rsidRPr="00035B27" w14:paraId="30D62D19"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507B66A" w14:textId="763C8D1F" w:rsidR="00E34F5A" w:rsidRPr="00035B27" w:rsidRDefault="00E34F5A" w:rsidP="00E34F5A">
            <w:pPr>
              <w:spacing w:after="0" w:line="240" w:lineRule="auto"/>
              <w:rPr>
                <w:rFonts w:ascii="Calibri" w:eastAsia="Times New Roman" w:hAnsi="Calibri" w:cs="Calibri"/>
                <w:color w:val="000000"/>
              </w:rPr>
            </w:pPr>
            <w:r>
              <w:rPr>
                <w:rFonts w:ascii="Calibri" w:hAnsi="Calibri" w:cs="Calibri"/>
                <w:color w:val="000000"/>
              </w:rPr>
              <w:t>Transmission #1 (aka Transmission Control Module (TCM)) (J1939 SA 03)</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73EDDACB" w14:textId="0BFEC43E" w:rsidR="00E34F5A" w:rsidRPr="00035B27"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single" w:sz="12" w:space="0" w:color="auto"/>
            </w:tcBorders>
            <w:shd w:val="clear" w:color="000000" w:fill="FFFFFF"/>
            <w:vAlign w:val="bottom"/>
            <w:hideMark/>
          </w:tcPr>
          <w:p w14:paraId="06EF993B" w14:textId="47BB3A3E" w:rsidR="00E34F5A" w:rsidRPr="00035B27" w:rsidRDefault="00E34F5A" w:rsidP="00E34F5A">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E34F5A" w:rsidRPr="00035B27" w14:paraId="7E2F2BDC"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38CE88F" w14:textId="74B62D71" w:rsidR="00E34F5A" w:rsidRPr="00035B27" w:rsidRDefault="00E34F5A" w:rsidP="00E34F5A">
            <w:pPr>
              <w:spacing w:after="0" w:line="240" w:lineRule="auto"/>
              <w:rPr>
                <w:rFonts w:ascii="Calibri" w:eastAsia="Times New Roman" w:hAnsi="Calibri" w:cs="Calibri"/>
                <w:color w:val="000000"/>
              </w:rPr>
            </w:pPr>
            <w:r>
              <w:rPr>
                <w:rFonts w:ascii="Calibri" w:hAnsi="Calibri" w:cs="Calibri"/>
                <w:color w:val="000000"/>
              </w:rPr>
              <w:t>Electronic Clutch Actuator (J1939 SA 03)</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6FC26C92" w14:textId="0BFA4EDA" w:rsidR="00E34F5A" w:rsidRPr="00035B27"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4</w:t>
            </w:r>
          </w:p>
        </w:tc>
        <w:tc>
          <w:tcPr>
            <w:tcW w:w="2040" w:type="dxa"/>
            <w:tcBorders>
              <w:top w:val="single" w:sz="4" w:space="0" w:color="000000"/>
              <w:left w:val="nil"/>
              <w:bottom w:val="nil"/>
              <w:right w:val="single" w:sz="12" w:space="0" w:color="auto"/>
            </w:tcBorders>
            <w:shd w:val="clear" w:color="000000" w:fill="FFFFFF"/>
            <w:vAlign w:val="bottom"/>
            <w:hideMark/>
          </w:tcPr>
          <w:p w14:paraId="10CC06D7" w14:textId="1A658B29" w:rsidR="00E34F5A" w:rsidRPr="00035B27" w:rsidRDefault="00E34F5A" w:rsidP="00E34F5A">
            <w:pPr>
              <w:spacing w:after="0" w:line="240" w:lineRule="auto"/>
              <w:rPr>
                <w:rFonts w:ascii="Calibri" w:eastAsia="Times New Roman" w:hAnsi="Calibri" w:cs="Calibri"/>
                <w:color w:val="000000"/>
              </w:rPr>
            </w:pPr>
            <w:r>
              <w:rPr>
                <w:rFonts w:ascii="Calibri" w:hAnsi="Calibri" w:cs="Calibri"/>
                <w:color w:val="000000"/>
              </w:rPr>
              <w:t>medium' scope  change risk (connected to two or more vehicle networks)</w:t>
            </w:r>
          </w:p>
        </w:tc>
      </w:tr>
      <w:tr w:rsidR="00E34F5A" w:rsidRPr="00035B27" w14:paraId="3B101E08"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2B29B3E" w14:textId="4498689B" w:rsidR="00E34F5A" w:rsidRPr="00035B27" w:rsidRDefault="00E34F5A" w:rsidP="00E34F5A">
            <w:pPr>
              <w:spacing w:after="0" w:line="240" w:lineRule="auto"/>
              <w:rPr>
                <w:rFonts w:ascii="Calibri" w:eastAsia="Times New Roman" w:hAnsi="Calibri" w:cs="Calibri"/>
                <w:color w:val="000000"/>
              </w:rPr>
            </w:pPr>
            <w:r>
              <w:rPr>
                <w:rFonts w:ascii="Calibri" w:hAnsi="Calibri" w:cs="Calibri"/>
                <w:color w:val="000000"/>
              </w:rPr>
              <w:t>Power TakeOff (Front or Secondary) (J1939 SA 07)</w:t>
            </w:r>
          </w:p>
        </w:tc>
        <w:tc>
          <w:tcPr>
            <w:tcW w:w="1240" w:type="dxa"/>
            <w:tcBorders>
              <w:top w:val="single" w:sz="4" w:space="0" w:color="000000"/>
              <w:left w:val="double" w:sz="6" w:space="0" w:color="00B0F0"/>
              <w:bottom w:val="nil"/>
              <w:right w:val="single" w:sz="4" w:space="0" w:color="auto"/>
            </w:tcBorders>
            <w:shd w:val="clear" w:color="000000" w:fill="CCDD82"/>
            <w:vAlign w:val="center"/>
            <w:hideMark/>
          </w:tcPr>
          <w:p w14:paraId="48FA9155" w14:textId="25F1CB71" w:rsidR="00E34F5A" w:rsidRPr="00035B27"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5</w:t>
            </w:r>
          </w:p>
        </w:tc>
        <w:tc>
          <w:tcPr>
            <w:tcW w:w="2040" w:type="dxa"/>
            <w:tcBorders>
              <w:top w:val="single" w:sz="4" w:space="0" w:color="000000"/>
              <w:left w:val="nil"/>
              <w:bottom w:val="nil"/>
              <w:right w:val="single" w:sz="12" w:space="0" w:color="auto"/>
            </w:tcBorders>
            <w:shd w:val="clear" w:color="auto" w:fill="auto"/>
            <w:vAlign w:val="bottom"/>
            <w:hideMark/>
          </w:tcPr>
          <w:p w14:paraId="4FA654CD" w14:textId="48166C51" w:rsidR="00E34F5A" w:rsidRPr="00035B27" w:rsidRDefault="00E34F5A" w:rsidP="00E34F5A">
            <w:pPr>
              <w:spacing w:after="0" w:line="240" w:lineRule="auto"/>
              <w:rPr>
                <w:rFonts w:ascii="Calibri" w:eastAsia="Times New Roman" w:hAnsi="Calibri" w:cs="Calibri"/>
                <w:color w:val="000000"/>
              </w:rPr>
            </w:pPr>
            <w:r>
              <w:rPr>
                <w:rFonts w:ascii="Calibri" w:hAnsi="Calibri" w:cs="Calibri"/>
                <w:color w:val="000000"/>
              </w:rPr>
              <w:t>'high' overall fleet risk</w:t>
            </w:r>
          </w:p>
        </w:tc>
      </w:tr>
      <w:tr w:rsidR="00E34F5A" w:rsidRPr="00035B27" w14:paraId="6E275D04"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45CDF69" w14:textId="63BC5B20" w:rsidR="00E34F5A" w:rsidRPr="00035B27" w:rsidRDefault="00E34F5A" w:rsidP="00E34F5A">
            <w:pPr>
              <w:spacing w:after="0" w:line="240" w:lineRule="auto"/>
              <w:rPr>
                <w:rFonts w:ascii="Calibri" w:eastAsia="Times New Roman" w:hAnsi="Calibri" w:cs="Calibri"/>
                <w:color w:val="000000"/>
              </w:rPr>
            </w:pPr>
            <w:r>
              <w:rPr>
                <w:rFonts w:ascii="Calibri" w:hAnsi="Calibri" w:cs="Calibri"/>
                <w:color w:val="000000"/>
              </w:rPr>
              <w:t>Retarder - Driveline (J1939 SA 16)</w:t>
            </w:r>
          </w:p>
        </w:tc>
        <w:tc>
          <w:tcPr>
            <w:tcW w:w="1240" w:type="dxa"/>
            <w:tcBorders>
              <w:top w:val="single" w:sz="4" w:space="0" w:color="000000"/>
              <w:left w:val="double" w:sz="6" w:space="0" w:color="00B0F0"/>
              <w:bottom w:val="nil"/>
              <w:right w:val="single" w:sz="4" w:space="0" w:color="auto"/>
            </w:tcBorders>
            <w:shd w:val="clear" w:color="000000" w:fill="CCDD82"/>
            <w:vAlign w:val="center"/>
            <w:hideMark/>
          </w:tcPr>
          <w:p w14:paraId="29F3BC6D" w14:textId="4C00B86F" w:rsidR="00E34F5A" w:rsidRPr="00035B27"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5</w:t>
            </w:r>
          </w:p>
        </w:tc>
        <w:tc>
          <w:tcPr>
            <w:tcW w:w="2040" w:type="dxa"/>
            <w:tcBorders>
              <w:top w:val="single" w:sz="4" w:space="0" w:color="000000"/>
              <w:left w:val="nil"/>
              <w:bottom w:val="nil"/>
              <w:right w:val="single" w:sz="12" w:space="0" w:color="auto"/>
            </w:tcBorders>
            <w:shd w:val="clear" w:color="auto" w:fill="auto"/>
            <w:vAlign w:val="bottom"/>
            <w:hideMark/>
          </w:tcPr>
          <w:p w14:paraId="0690700D" w14:textId="52B0640C" w:rsidR="00E34F5A" w:rsidRPr="00035B27" w:rsidRDefault="00E34F5A" w:rsidP="00E34F5A">
            <w:pPr>
              <w:spacing w:after="0" w:line="240" w:lineRule="auto"/>
              <w:rPr>
                <w:rFonts w:ascii="Calibri" w:eastAsia="Times New Roman" w:hAnsi="Calibri" w:cs="Calibri"/>
                <w:color w:val="000000"/>
              </w:rPr>
            </w:pPr>
            <w:r>
              <w:rPr>
                <w:rFonts w:ascii="Calibri" w:hAnsi="Calibri" w:cs="Calibri"/>
                <w:color w:val="000000"/>
              </w:rPr>
              <w:t>'high' overall fleet risk</w:t>
            </w:r>
          </w:p>
        </w:tc>
      </w:tr>
      <w:tr w:rsidR="00E34F5A" w:rsidRPr="00035B27" w14:paraId="53760BAC"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728486D" w14:textId="53FB0583" w:rsidR="00E34F5A" w:rsidRPr="00035B27" w:rsidRDefault="00E34F5A" w:rsidP="00E34F5A">
            <w:pPr>
              <w:spacing w:after="0" w:line="240" w:lineRule="auto"/>
              <w:rPr>
                <w:rFonts w:ascii="Calibri" w:eastAsia="Times New Roman" w:hAnsi="Calibri" w:cs="Calibri"/>
                <w:color w:val="000000"/>
              </w:rPr>
            </w:pPr>
            <w:r>
              <w:rPr>
                <w:rFonts w:ascii="Calibri" w:hAnsi="Calibri" w:cs="Calibri"/>
                <w:color w:val="000000"/>
              </w:rPr>
              <w:t>Power TakeOff - (Main or Rear) (J1939 SA 07)</w:t>
            </w:r>
          </w:p>
        </w:tc>
        <w:tc>
          <w:tcPr>
            <w:tcW w:w="1240" w:type="dxa"/>
            <w:tcBorders>
              <w:top w:val="single" w:sz="4" w:space="0" w:color="000000"/>
              <w:left w:val="double" w:sz="6" w:space="0" w:color="00B0F0"/>
              <w:bottom w:val="nil"/>
              <w:right w:val="single" w:sz="4" w:space="0" w:color="auto"/>
            </w:tcBorders>
            <w:shd w:val="clear" w:color="000000" w:fill="CCDD82"/>
            <w:vAlign w:val="center"/>
            <w:hideMark/>
          </w:tcPr>
          <w:p w14:paraId="5F6F860A" w14:textId="600F54AB" w:rsidR="00E34F5A" w:rsidRPr="00035B27"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5</w:t>
            </w:r>
          </w:p>
        </w:tc>
        <w:tc>
          <w:tcPr>
            <w:tcW w:w="2040" w:type="dxa"/>
            <w:tcBorders>
              <w:top w:val="single" w:sz="4" w:space="0" w:color="000000"/>
              <w:left w:val="nil"/>
              <w:bottom w:val="nil"/>
              <w:right w:val="single" w:sz="12" w:space="0" w:color="auto"/>
            </w:tcBorders>
            <w:shd w:val="clear" w:color="auto" w:fill="auto"/>
            <w:vAlign w:val="bottom"/>
            <w:hideMark/>
          </w:tcPr>
          <w:p w14:paraId="547624FE" w14:textId="47301B68" w:rsidR="00E34F5A" w:rsidRPr="00035B27" w:rsidRDefault="00E34F5A" w:rsidP="00E34F5A">
            <w:pPr>
              <w:spacing w:after="0" w:line="240" w:lineRule="auto"/>
              <w:rPr>
                <w:rFonts w:ascii="Calibri" w:eastAsia="Times New Roman" w:hAnsi="Calibri" w:cs="Calibri"/>
                <w:color w:val="000000"/>
              </w:rPr>
            </w:pPr>
            <w:r>
              <w:rPr>
                <w:rFonts w:ascii="Calibri" w:hAnsi="Calibri" w:cs="Calibri"/>
                <w:color w:val="000000"/>
              </w:rPr>
              <w:t>'high' overall fleet risk</w:t>
            </w:r>
          </w:p>
        </w:tc>
      </w:tr>
      <w:tr w:rsidR="00E34F5A" w:rsidRPr="00035B27" w14:paraId="76C474E6"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2AAB8CC" w14:textId="1B984537" w:rsidR="00E34F5A" w:rsidRPr="00035B27" w:rsidRDefault="00E34F5A" w:rsidP="00E34F5A">
            <w:pPr>
              <w:spacing w:after="0" w:line="240" w:lineRule="auto"/>
              <w:rPr>
                <w:rFonts w:ascii="Calibri" w:eastAsia="Times New Roman" w:hAnsi="Calibri" w:cs="Calibri"/>
                <w:color w:val="000000"/>
              </w:rPr>
            </w:pPr>
            <w:r>
              <w:rPr>
                <w:rFonts w:ascii="Calibri" w:hAnsi="Calibri" w:cs="Calibri"/>
                <w:color w:val="000000"/>
              </w:rPr>
              <w:t>Clutch/Converter Unit (J1939 SA 78)</w:t>
            </w:r>
          </w:p>
        </w:tc>
        <w:tc>
          <w:tcPr>
            <w:tcW w:w="1240" w:type="dxa"/>
            <w:tcBorders>
              <w:top w:val="single" w:sz="4" w:space="0" w:color="000000"/>
              <w:left w:val="double" w:sz="6" w:space="0" w:color="00B0F0"/>
              <w:bottom w:val="nil"/>
              <w:right w:val="single" w:sz="4" w:space="0" w:color="auto"/>
            </w:tcBorders>
            <w:shd w:val="clear" w:color="000000" w:fill="98CE7F"/>
            <w:vAlign w:val="center"/>
            <w:hideMark/>
          </w:tcPr>
          <w:p w14:paraId="1A8058DB" w14:textId="3BA4200E" w:rsidR="00E34F5A" w:rsidRPr="00035B27"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6</w:t>
            </w:r>
          </w:p>
        </w:tc>
        <w:tc>
          <w:tcPr>
            <w:tcW w:w="2040" w:type="dxa"/>
            <w:tcBorders>
              <w:top w:val="single" w:sz="4" w:space="0" w:color="000000"/>
              <w:left w:val="nil"/>
              <w:bottom w:val="nil"/>
              <w:right w:val="single" w:sz="12" w:space="0" w:color="auto"/>
            </w:tcBorders>
            <w:shd w:val="clear" w:color="auto" w:fill="auto"/>
            <w:vAlign w:val="bottom"/>
            <w:hideMark/>
          </w:tcPr>
          <w:p w14:paraId="48DD8F04" w14:textId="226E8118" w:rsidR="00E34F5A" w:rsidRPr="00035B27" w:rsidRDefault="00E34F5A" w:rsidP="00E34F5A">
            <w:pPr>
              <w:spacing w:after="0" w:line="240" w:lineRule="auto"/>
              <w:rPr>
                <w:rFonts w:ascii="Calibri" w:eastAsia="Times New Roman" w:hAnsi="Calibri" w:cs="Calibri"/>
                <w:color w:val="000000"/>
              </w:rPr>
            </w:pPr>
            <w:r>
              <w:rPr>
                <w:rFonts w:ascii="Calibri" w:hAnsi="Calibri" w:cs="Calibri"/>
                <w:color w:val="000000"/>
              </w:rPr>
              <w:t>'medium' overall fleet risk</w:t>
            </w:r>
          </w:p>
        </w:tc>
      </w:tr>
      <w:tr w:rsidR="00E34F5A" w:rsidRPr="00035B27" w14:paraId="0D7E75C7"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9C5A3B2" w14:textId="3B7B6FFB" w:rsidR="00E34F5A" w:rsidRPr="00035B27" w:rsidRDefault="00E34F5A" w:rsidP="00E34F5A">
            <w:pPr>
              <w:spacing w:after="0" w:line="240" w:lineRule="auto"/>
              <w:rPr>
                <w:rFonts w:ascii="Calibri" w:eastAsia="Times New Roman" w:hAnsi="Calibri" w:cs="Calibri"/>
                <w:color w:val="000000"/>
              </w:rPr>
            </w:pPr>
            <w:r>
              <w:rPr>
                <w:rFonts w:ascii="Calibri" w:hAnsi="Calibri" w:cs="Calibri"/>
                <w:color w:val="000000"/>
              </w:rPr>
              <w:t>Transmission #2 (aka Auxiliary Transmission) (J1939 SA 16)</w:t>
            </w:r>
          </w:p>
        </w:tc>
        <w:tc>
          <w:tcPr>
            <w:tcW w:w="1240" w:type="dxa"/>
            <w:tcBorders>
              <w:top w:val="single" w:sz="4" w:space="0" w:color="000000"/>
              <w:left w:val="double" w:sz="6" w:space="0" w:color="00B0F0"/>
              <w:bottom w:val="nil"/>
              <w:right w:val="single" w:sz="4" w:space="0" w:color="auto"/>
            </w:tcBorders>
            <w:shd w:val="clear" w:color="000000" w:fill="98CE7F"/>
            <w:vAlign w:val="center"/>
            <w:hideMark/>
          </w:tcPr>
          <w:p w14:paraId="5E25E583" w14:textId="0983B1F9" w:rsidR="00E34F5A" w:rsidRPr="00035B27" w:rsidRDefault="00E34F5A" w:rsidP="00E34F5A">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6</w:t>
            </w:r>
          </w:p>
        </w:tc>
        <w:tc>
          <w:tcPr>
            <w:tcW w:w="2040" w:type="dxa"/>
            <w:tcBorders>
              <w:top w:val="single" w:sz="4" w:space="0" w:color="000000"/>
              <w:left w:val="nil"/>
              <w:bottom w:val="nil"/>
              <w:right w:val="single" w:sz="12" w:space="0" w:color="auto"/>
            </w:tcBorders>
            <w:shd w:val="clear" w:color="auto" w:fill="auto"/>
            <w:vAlign w:val="bottom"/>
            <w:hideMark/>
          </w:tcPr>
          <w:p w14:paraId="6EE2CA79" w14:textId="1C4F635E" w:rsidR="00E34F5A" w:rsidRPr="00035B27" w:rsidRDefault="00E34F5A" w:rsidP="00E34F5A">
            <w:pPr>
              <w:spacing w:after="0" w:line="240" w:lineRule="auto"/>
              <w:rPr>
                <w:rFonts w:ascii="Calibri" w:eastAsia="Times New Roman" w:hAnsi="Calibri" w:cs="Calibri"/>
                <w:color w:val="000000"/>
              </w:rPr>
            </w:pPr>
            <w:r>
              <w:rPr>
                <w:rFonts w:ascii="Calibri" w:hAnsi="Calibri" w:cs="Calibri"/>
                <w:color w:val="000000"/>
              </w:rPr>
              <w:t>'medium' overall fleet risk</w:t>
            </w:r>
          </w:p>
        </w:tc>
      </w:tr>
    </w:tbl>
    <w:p w14:paraId="5BD8313B" w14:textId="048ECEAB" w:rsidR="0095248C" w:rsidRDefault="0095248C" w:rsidP="000E42A7">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FRONT AXLE &amp; EQUIPMENT</w:t>
      </w:r>
    </w:p>
    <w:tbl>
      <w:tblPr>
        <w:tblW w:w="9020" w:type="dxa"/>
        <w:tblLook w:val="04A0" w:firstRow="1" w:lastRow="0" w:firstColumn="1" w:lastColumn="0" w:noHBand="0" w:noVBand="1"/>
      </w:tblPr>
      <w:tblGrid>
        <w:gridCol w:w="5740"/>
        <w:gridCol w:w="1240"/>
        <w:gridCol w:w="2040"/>
      </w:tblGrid>
      <w:tr w:rsidR="00817585" w:rsidRPr="00035B27" w14:paraId="3BA36A92"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F0209B2" w14:textId="2CA3D2AF"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Steering Input Unit (aka Steering Angle Sensor (SAS))</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6C3AD371" w14:textId="23D64CA2" w:rsidR="00817585" w:rsidRPr="00035B27" w:rsidRDefault="00817585" w:rsidP="00817585">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single" w:sz="12" w:space="0" w:color="auto"/>
            </w:tcBorders>
            <w:shd w:val="clear" w:color="000000" w:fill="FFFFFF"/>
            <w:vAlign w:val="bottom"/>
            <w:hideMark/>
          </w:tcPr>
          <w:p w14:paraId="27CE97D4" w14:textId="6F469A25"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817585" w:rsidRPr="00035B27" w14:paraId="7F864836"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3C329E" w14:textId="02947F99"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lastRenderedPageBreak/>
              <w:t>Steering Controller (aka Front Axle Steering (FAS) / VDS / MCS) (J1939 SA 19)</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B6E8721" w14:textId="15EFB154" w:rsidR="00817585" w:rsidRPr="00035B27" w:rsidRDefault="00817585" w:rsidP="00817585">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4</w:t>
            </w:r>
          </w:p>
        </w:tc>
        <w:tc>
          <w:tcPr>
            <w:tcW w:w="2040" w:type="dxa"/>
            <w:tcBorders>
              <w:top w:val="single" w:sz="4" w:space="0" w:color="000000"/>
              <w:left w:val="nil"/>
              <w:bottom w:val="nil"/>
              <w:right w:val="single" w:sz="12" w:space="0" w:color="auto"/>
            </w:tcBorders>
            <w:shd w:val="clear" w:color="000000" w:fill="FFFFFF"/>
            <w:vAlign w:val="bottom"/>
            <w:hideMark/>
          </w:tcPr>
          <w:p w14:paraId="4A42CB83" w14:textId="2772A575"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medium' scope  change risk (connected to two or more vehicle networks)</w:t>
            </w:r>
          </w:p>
        </w:tc>
      </w:tr>
      <w:tr w:rsidR="00817585" w:rsidRPr="00035B27" w14:paraId="3353E42E"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D8D47D6" w14:textId="2C50ED80"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Suspension - Steer Axle (aka Electronically Controlled Suspension (ECS) / Electronically Controlled Air Suspension (ECAS)) (J1939 SA 20)</w:t>
            </w:r>
          </w:p>
        </w:tc>
        <w:tc>
          <w:tcPr>
            <w:tcW w:w="1240" w:type="dxa"/>
            <w:tcBorders>
              <w:top w:val="single" w:sz="4" w:space="0" w:color="000000"/>
              <w:left w:val="double" w:sz="6" w:space="0" w:color="00B0F0"/>
              <w:bottom w:val="nil"/>
              <w:right w:val="single" w:sz="4" w:space="0" w:color="auto"/>
            </w:tcBorders>
            <w:shd w:val="clear" w:color="000000" w:fill="98CE7F"/>
            <w:vAlign w:val="center"/>
            <w:hideMark/>
          </w:tcPr>
          <w:p w14:paraId="1009BF47" w14:textId="37B41234" w:rsidR="00817585" w:rsidRPr="00035B27" w:rsidRDefault="00817585" w:rsidP="00817585">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6</w:t>
            </w:r>
          </w:p>
        </w:tc>
        <w:tc>
          <w:tcPr>
            <w:tcW w:w="2040" w:type="dxa"/>
            <w:tcBorders>
              <w:top w:val="single" w:sz="4" w:space="0" w:color="000000"/>
              <w:left w:val="nil"/>
              <w:bottom w:val="nil"/>
              <w:right w:val="single" w:sz="12" w:space="0" w:color="auto"/>
            </w:tcBorders>
            <w:shd w:val="clear" w:color="auto" w:fill="auto"/>
            <w:vAlign w:val="bottom"/>
            <w:hideMark/>
          </w:tcPr>
          <w:p w14:paraId="60FBB4CC" w14:textId="122B3267"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'medium' overall fleet risk</w:t>
            </w:r>
          </w:p>
        </w:tc>
      </w:tr>
      <w:tr w:rsidR="00817585" w:rsidRPr="00035B27" w14:paraId="7DEEFEB6"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4658C08" w14:textId="1E396745"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Suspension - System Controller #1 (J1939 SA 47)</w:t>
            </w:r>
          </w:p>
        </w:tc>
        <w:tc>
          <w:tcPr>
            <w:tcW w:w="1240" w:type="dxa"/>
            <w:tcBorders>
              <w:top w:val="single" w:sz="4" w:space="0" w:color="000000"/>
              <w:left w:val="double" w:sz="6" w:space="0" w:color="00B0F0"/>
              <w:bottom w:val="nil"/>
              <w:right w:val="single" w:sz="4" w:space="0" w:color="auto"/>
            </w:tcBorders>
            <w:shd w:val="clear" w:color="000000" w:fill="98CE7F"/>
            <w:vAlign w:val="center"/>
            <w:hideMark/>
          </w:tcPr>
          <w:p w14:paraId="36B9E826" w14:textId="1B3B9158" w:rsidR="00817585" w:rsidRPr="00035B27" w:rsidRDefault="00817585" w:rsidP="00817585">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6</w:t>
            </w:r>
          </w:p>
        </w:tc>
        <w:tc>
          <w:tcPr>
            <w:tcW w:w="2040" w:type="dxa"/>
            <w:tcBorders>
              <w:top w:val="single" w:sz="4" w:space="0" w:color="000000"/>
              <w:left w:val="nil"/>
              <w:bottom w:val="nil"/>
              <w:right w:val="single" w:sz="12" w:space="0" w:color="auto"/>
            </w:tcBorders>
            <w:shd w:val="clear" w:color="auto" w:fill="auto"/>
            <w:vAlign w:val="bottom"/>
            <w:hideMark/>
          </w:tcPr>
          <w:p w14:paraId="150BBA19" w14:textId="57439730"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'medium' overall fleet risk</w:t>
            </w:r>
          </w:p>
        </w:tc>
      </w:tr>
      <w:tr w:rsidR="00817585" w:rsidRPr="00035B27" w14:paraId="57AAF1A9" w14:textId="77777777" w:rsidTr="002046D7">
        <w:trPr>
          <w:trHeight w:val="1515"/>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4AE7DB5" w14:textId="570BEB72"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Axle - Steering (J1939 SA 08)</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51970AE" w14:textId="7F545A8A" w:rsidR="00817585" w:rsidRPr="00035B27" w:rsidRDefault="00817585" w:rsidP="00817585">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single" w:sz="12" w:space="0" w:color="auto"/>
            </w:tcBorders>
            <w:shd w:val="clear" w:color="auto" w:fill="auto"/>
            <w:vAlign w:val="bottom"/>
            <w:hideMark/>
          </w:tcPr>
          <w:p w14:paraId="7C049A93" w14:textId="62225013"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817585" w:rsidRPr="00035B27" w14:paraId="4AEA9668"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405CEC3" w14:textId="5966D120"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Brakes - Steer Axle (J1939 SA 13)</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7DD9FE08" w14:textId="5871ABDD" w:rsidR="00817585" w:rsidRPr="00035B27" w:rsidRDefault="00817585" w:rsidP="00817585">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40" w:type="dxa"/>
            <w:tcBorders>
              <w:top w:val="single" w:sz="4" w:space="0" w:color="000000"/>
              <w:left w:val="nil"/>
              <w:bottom w:val="nil"/>
              <w:right w:val="single" w:sz="12" w:space="0" w:color="auto"/>
            </w:tcBorders>
            <w:shd w:val="clear" w:color="000000" w:fill="FFFFFF"/>
            <w:vAlign w:val="bottom"/>
            <w:hideMark/>
          </w:tcPr>
          <w:p w14:paraId="2EF36807" w14:textId="1BDB2510"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r w:rsidR="00817585" w:rsidRPr="00035B27" w14:paraId="1A48E4A1"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498E0A9" w14:textId="4129A03E"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Suspension - System Controller #2 (J1939 SA 64)</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7EF74CF" w14:textId="74F544A9" w:rsidR="00817585" w:rsidRPr="00035B27" w:rsidRDefault="00817585" w:rsidP="00817585">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40" w:type="dxa"/>
            <w:tcBorders>
              <w:top w:val="single" w:sz="4" w:space="0" w:color="000000"/>
              <w:left w:val="nil"/>
              <w:bottom w:val="nil"/>
              <w:right w:val="single" w:sz="12" w:space="0" w:color="auto"/>
            </w:tcBorders>
            <w:shd w:val="clear" w:color="000000" w:fill="FFFFFF"/>
            <w:vAlign w:val="bottom"/>
            <w:hideMark/>
          </w:tcPr>
          <w:p w14:paraId="5860F2A1" w14:textId="0057F4F2"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bl>
    <w:p w14:paraId="21C3F60F" w14:textId="0FD0D475" w:rsidR="00035B27" w:rsidRDefault="0095248C" w:rsidP="00035B27">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REAR AXLE &amp; EQUIPMENT</w:t>
      </w:r>
    </w:p>
    <w:tbl>
      <w:tblPr>
        <w:tblW w:w="9020" w:type="dxa"/>
        <w:tblLook w:val="04A0" w:firstRow="1" w:lastRow="0" w:firstColumn="1" w:lastColumn="0" w:noHBand="0" w:noVBand="1"/>
      </w:tblPr>
      <w:tblGrid>
        <w:gridCol w:w="5740"/>
        <w:gridCol w:w="1240"/>
        <w:gridCol w:w="2040"/>
      </w:tblGrid>
      <w:tr w:rsidR="00817585" w:rsidRPr="00035B27" w14:paraId="753515DD"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8A1578A" w14:textId="495C8A9B"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Antilock Brake System (ABS) (J1939 SA 11)</w:t>
            </w:r>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60A83DDF" w14:textId="7E3E39F8" w:rsidR="00817585" w:rsidRPr="00035B27" w:rsidRDefault="00817585" w:rsidP="00817585">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1</w:t>
            </w:r>
          </w:p>
        </w:tc>
        <w:tc>
          <w:tcPr>
            <w:tcW w:w="2040" w:type="dxa"/>
            <w:tcBorders>
              <w:top w:val="single" w:sz="4" w:space="0" w:color="000000"/>
              <w:left w:val="nil"/>
              <w:bottom w:val="nil"/>
              <w:right w:val="single" w:sz="12" w:space="0" w:color="auto"/>
            </w:tcBorders>
            <w:shd w:val="clear" w:color="000000" w:fill="FFFFFF"/>
            <w:vAlign w:val="bottom"/>
            <w:hideMark/>
          </w:tcPr>
          <w:p w14:paraId="315A6DDA" w14:textId="3442C945"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has J2497 interface (in NA) which is accessible wirelessly</w:t>
            </w:r>
          </w:p>
        </w:tc>
      </w:tr>
      <w:tr w:rsidR="00817585" w:rsidRPr="00035B27" w14:paraId="693229B7"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094BF0B" w14:textId="01301E62"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Brakes - Drive axle #1 (J1939 SA 13)</w:t>
            </w:r>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3571B0EF" w14:textId="2E0A3F90" w:rsidR="00817585" w:rsidRPr="00035B27" w:rsidRDefault="00817585" w:rsidP="00817585">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1</w:t>
            </w:r>
          </w:p>
        </w:tc>
        <w:tc>
          <w:tcPr>
            <w:tcW w:w="2040" w:type="dxa"/>
            <w:tcBorders>
              <w:top w:val="single" w:sz="4" w:space="0" w:color="000000"/>
              <w:left w:val="nil"/>
              <w:bottom w:val="nil"/>
              <w:right w:val="single" w:sz="12" w:space="0" w:color="auto"/>
            </w:tcBorders>
            <w:shd w:val="clear" w:color="000000" w:fill="FFFFFF"/>
            <w:vAlign w:val="bottom"/>
            <w:hideMark/>
          </w:tcPr>
          <w:p w14:paraId="659D938B" w14:textId="5A35465D"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has J2497 interface (in NA) which is accessible wirelessly</w:t>
            </w:r>
          </w:p>
        </w:tc>
      </w:tr>
      <w:tr w:rsidR="00817585" w:rsidRPr="00035B27" w14:paraId="19722847"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47732BD" w14:textId="48D934F7"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Brakes - Drive Axle #2 (J1939 SA 14)</w:t>
            </w:r>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2BE24DA9" w14:textId="4FD1BB5A" w:rsidR="00817585" w:rsidRPr="00035B27" w:rsidRDefault="00817585" w:rsidP="00817585">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1</w:t>
            </w:r>
          </w:p>
        </w:tc>
        <w:tc>
          <w:tcPr>
            <w:tcW w:w="2040" w:type="dxa"/>
            <w:tcBorders>
              <w:top w:val="single" w:sz="4" w:space="0" w:color="000000"/>
              <w:left w:val="nil"/>
              <w:bottom w:val="nil"/>
              <w:right w:val="single" w:sz="12" w:space="0" w:color="auto"/>
            </w:tcBorders>
            <w:shd w:val="clear" w:color="000000" w:fill="FFFFFF"/>
            <w:vAlign w:val="bottom"/>
            <w:hideMark/>
          </w:tcPr>
          <w:p w14:paraId="23CA0D6F" w14:textId="3C0D3A72"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has J2497 interface (in NA) which is accessible wirelessly</w:t>
            </w:r>
          </w:p>
        </w:tc>
      </w:tr>
      <w:tr w:rsidR="00817585" w:rsidRPr="00035B27" w14:paraId="1024E886"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B7FF42C" w14:textId="6287FD94"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Traction Control (J1939 SA 138, 39)</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6C727A9" w14:textId="161812A0" w:rsidR="00817585" w:rsidRPr="00035B27" w:rsidRDefault="00817585" w:rsidP="00817585">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single" w:sz="12" w:space="0" w:color="auto"/>
            </w:tcBorders>
            <w:shd w:val="clear" w:color="000000" w:fill="FFFFFF"/>
            <w:vAlign w:val="bottom"/>
            <w:hideMark/>
          </w:tcPr>
          <w:p w14:paraId="2149328C" w14:textId="348F4144"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817585" w:rsidRPr="00035B27" w14:paraId="7EEC1E7B"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2F910FA" w14:textId="76C7AFEE"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lastRenderedPageBreak/>
              <w:t>Differential Lock Controller (J1939 SA 138, 72, 39 )</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580D3EC8" w14:textId="65B542AE" w:rsidR="00817585" w:rsidRPr="00035B27" w:rsidRDefault="00817585" w:rsidP="00817585">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single" w:sz="12" w:space="0" w:color="auto"/>
            </w:tcBorders>
            <w:shd w:val="clear" w:color="000000" w:fill="FFFFFF"/>
            <w:vAlign w:val="bottom"/>
            <w:hideMark/>
          </w:tcPr>
          <w:p w14:paraId="0F2E5128" w14:textId="75CC0BE9"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817585" w:rsidRPr="00035B27" w14:paraId="10B3F3CB"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35A424E" w14:textId="2FF1EFC4"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Axle - Drive #1 (J1939 SA 09)</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8AE7A48" w14:textId="6F88116F" w:rsidR="00817585" w:rsidRPr="00035B27" w:rsidRDefault="00817585" w:rsidP="00817585">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4</w:t>
            </w:r>
          </w:p>
        </w:tc>
        <w:tc>
          <w:tcPr>
            <w:tcW w:w="2040" w:type="dxa"/>
            <w:tcBorders>
              <w:top w:val="single" w:sz="4" w:space="0" w:color="000000"/>
              <w:left w:val="nil"/>
              <w:bottom w:val="nil"/>
              <w:right w:val="single" w:sz="12" w:space="0" w:color="auto"/>
            </w:tcBorders>
            <w:shd w:val="clear" w:color="000000" w:fill="FFFFFF"/>
            <w:vAlign w:val="bottom"/>
            <w:hideMark/>
          </w:tcPr>
          <w:p w14:paraId="58961517" w14:textId="5211CA5B"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medium' scope  change risk (connected to two or more vehicle networks)</w:t>
            </w:r>
          </w:p>
        </w:tc>
      </w:tr>
      <w:tr w:rsidR="00817585" w:rsidRPr="00035B27" w14:paraId="5E321AFD"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29C5D74" w14:textId="0F8CE8CB"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Axle - Drive #2 (J1939 SA 10)</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3BA1983" w14:textId="2BCB5E28" w:rsidR="00817585" w:rsidRPr="00035B27" w:rsidRDefault="00817585" w:rsidP="00817585">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4</w:t>
            </w:r>
          </w:p>
        </w:tc>
        <w:tc>
          <w:tcPr>
            <w:tcW w:w="2040" w:type="dxa"/>
            <w:tcBorders>
              <w:top w:val="single" w:sz="4" w:space="0" w:color="000000"/>
              <w:left w:val="nil"/>
              <w:bottom w:val="nil"/>
              <w:right w:val="single" w:sz="12" w:space="0" w:color="auto"/>
            </w:tcBorders>
            <w:shd w:val="clear" w:color="000000" w:fill="FFFFFF"/>
            <w:vAlign w:val="bottom"/>
            <w:hideMark/>
          </w:tcPr>
          <w:p w14:paraId="35717F6C" w14:textId="33E7F707"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medium' scope  change risk (connected to two or more vehicle networks)</w:t>
            </w:r>
          </w:p>
        </w:tc>
      </w:tr>
      <w:tr w:rsidR="00817585" w:rsidRPr="00035B27" w14:paraId="23A61F15"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3424410" w14:textId="64FCA0DB"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Electric Propulsion Control Unit #1</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6039DFB8" w14:textId="4AB3DF2E" w:rsidR="00817585" w:rsidRPr="00035B27" w:rsidRDefault="00817585" w:rsidP="00817585">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single" w:sz="12" w:space="0" w:color="auto"/>
            </w:tcBorders>
            <w:shd w:val="clear" w:color="auto" w:fill="auto"/>
            <w:vAlign w:val="bottom"/>
            <w:hideMark/>
          </w:tcPr>
          <w:p w14:paraId="274881BE" w14:textId="7185B795"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817585" w:rsidRPr="00035B27" w14:paraId="6DA6DA77"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7031FED" w14:textId="31E0C119"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Electric Propulsion Control Unit #2</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DECA2E3" w14:textId="165C9A33" w:rsidR="00817585" w:rsidRPr="00035B27" w:rsidRDefault="00817585" w:rsidP="00817585">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40" w:type="dxa"/>
            <w:tcBorders>
              <w:top w:val="single" w:sz="4" w:space="0" w:color="000000"/>
              <w:left w:val="nil"/>
              <w:bottom w:val="nil"/>
              <w:right w:val="single" w:sz="12" w:space="0" w:color="auto"/>
            </w:tcBorders>
            <w:shd w:val="clear" w:color="000000" w:fill="FFFFFF"/>
            <w:vAlign w:val="bottom"/>
            <w:hideMark/>
          </w:tcPr>
          <w:p w14:paraId="4A31A57F" w14:textId="79946041"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r w:rsidR="00817585" w:rsidRPr="00035B27" w14:paraId="040A17A2"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5180590" w14:textId="4C3D93A0"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Electric Propulsion Control Unit #4</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759A2260" w14:textId="71553E42" w:rsidR="00817585" w:rsidRPr="00035B27" w:rsidRDefault="00817585" w:rsidP="00817585">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40" w:type="dxa"/>
            <w:tcBorders>
              <w:top w:val="single" w:sz="4" w:space="0" w:color="000000"/>
              <w:left w:val="nil"/>
              <w:bottom w:val="nil"/>
              <w:right w:val="single" w:sz="12" w:space="0" w:color="auto"/>
            </w:tcBorders>
            <w:shd w:val="clear" w:color="000000" w:fill="FFFFFF"/>
            <w:vAlign w:val="bottom"/>
            <w:hideMark/>
          </w:tcPr>
          <w:p w14:paraId="3525BE80" w14:textId="03AB6727"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r w:rsidR="00817585" w:rsidRPr="00035B27" w14:paraId="4C97567B" w14:textId="77777777" w:rsidTr="00035B2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239613E" w14:textId="61A0E329"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Endurance Braking System</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3E5454A0" w14:textId="74378B3C" w:rsidR="00817585" w:rsidRPr="00035B27" w:rsidRDefault="00817585" w:rsidP="00817585">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40" w:type="dxa"/>
            <w:tcBorders>
              <w:top w:val="single" w:sz="4" w:space="0" w:color="000000"/>
              <w:left w:val="nil"/>
              <w:bottom w:val="nil"/>
              <w:right w:val="single" w:sz="12" w:space="0" w:color="auto"/>
            </w:tcBorders>
            <w:shd w:val="clear" w:color="000000" w:fill="FFFFFF"/>
            <w:vAlign w:val="bottom"/>
            <w:hideMark/>
          </w:tcPr>
          <w:p w14:paraId="443F5471" w14:textId="11E579DB" w:rsidR="00817585" w:rsidRPr="00035B27" w:rsidRDefault="00817585" w:rsidP="00817585">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bl>
    <w:p w14:paraId="549E7A03" w14:textId="3CAF9A46" w:rsidR="00EC2EDD" w:rsidRDefault="00EC2EDD" w:rsidP="004F3D22">
      <w:pPr>
        <w:shd w:val="clear" w:color="auto" w:fill="FFFFFF"/>
        <w:spacing w:before="100" w:beforeAutospacing="1" w:after="100" w:afterAutospacing="1" w:line="240" w:lineRule="auto"/>
        <w:ind w:left="720"/>
        <w:rPr>
          <w:rFonts w:eastAsia="Times New Roman" w:cstheme="minorHAnsi"/>
          <w:color w:val="2E3338"/>
        </w:rPr>
      </w:pPr>
      <w:r>
        <w:rPr>
          <w:rFonts w:eastAsia="Times New Roman" w:cstheme="minorHAnsi"/>
          <w:color w:val="2E3338"/>
        </w:rPr>
        <w:t>ADDITIONAL AXLES</w:t>
      </w:r>
    </w:p>
    <w:tbl>
      <w:tblPr>
        <w:tblW w:w="9020" w:type="dxa"/>
        <w:tblLook w:val="04A0" w:firstRow="1" w:lastRow="0" w:firstColumn="1" w:lastColumn="0" w:noHBand="0" w:noVBand="1"/>
      </w:tblPr>
      <w:tblGrid>
        <w:gridCol w:w="5740"/>
        <w:gridCol w:w="1240"/>
        <w:gridCol w:w="2040"/>
      </w:tblGrid>
      <w:tr w:rsidR="00817585" w:rsidRPr="004F3D22" w14:paraId="7B10E28C" w14:textId="77777777" w:rsidTr="00680594">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B8ACDBF" w14:textId="7BC23255" w:rsidR="00817585" w:rsidRPr="004F3D22" w:rsidRDefault="00817585" w:rsidP="00817585">
            <w:pPr>
              <w:spacing w:after="0" w:line="240" w:lineRule="auto"/>
              <w:rPr>
                <w:rFonts w:ascii="Calibri" w:eastAsia="Times New Roman" w:hAnsi="Calibri" w:cs="Calibri"/>
                <w:color w:val="000000"/>
              </w:rPr>
            </w:pPr>
            <w:r>
              <w:rPr>
                <w:rFonts w:ascii="Calibri" w:hAnsi="Calibri" w:cs="Calibri"/>
                <w:color w:val="000000"/>
              </w:rPr>
              <w:t>Lift Axle (J1939 SA 138, 71)</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7041033" w14:textId="6411EDF9" w:rsidR="00817585" w:rsidRPr="004F3D22" w:rsidRDefault="00817585" w:rsidP="00817585">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4</w:t>
            </w:r>
          </w:p>
        </w:tc>
        <w:tc>
          <w:tcPr>
            <w:tcW w:w="2040" w:type="dxa"/>
            <w:tcBorders>
              <w:top w:val="single" w:sz="4" w:space="0" w:color="000000"/>
              <w:left w:val="nil"/>
              <w:bottom w:val="nil"/>
              <w:right w:val="single" w:sz="12" w:space="0" w:color="auto"/>
            </w:tcBorders>
            <w:shd w:val="clear" w:color="000000" w:fill="FFFFFF"/>
            <w:vAlign w:val="bottom"/>
            <w:hideMark/>
          </w:tcPr>
          <w:p w14:paraId="11EE3917" w14:textId="1EE3567B" w:rsidR="00817585" w:rsidRPr="004F3D22" w:rsidRDefault="00817585" w:rsidP="00817585">
            <w:pPr>
              <w:spacing w:after="0" w:line="240" w:lineRule="auto"/>
              <w:rPr>
                <w:rFonts w:ascii="Calibri" w:eastAsia="Times New Roman" w:hAnsi="Calibri" w:cs="Calibri"/>
                <w:color w:val="000000"/>
              </w:rPr>
            </w:pPr>
            <w:r>
              <w:rPr>
                <w:rFonts w:ascii="Calibri" w:hAnsi="Calibri" w:cs="Calibri"/>
                <w:color w:val="000000"/>
              </w:rPr>
              <w:t>medium' scope  change risk (connected to two or more vehicle networks)</w:t>
            </w:r>
          </w:p>
        </w:tc>
      </w:tr>
    </w:tbl>
    <w:p w14:paraId="30FBF572" w14:textId="77777777" w:rsidR="004F3D22" w:rsidRPr="00306578" w:rsidRDefault="004F3D22" w:rsidP="00524A01">
      <w:pPr>
        <w:shd w:val="clear" w:color="auto" w:fill="FFFFFF"/>
        <w:spacing w:before="100" w:beforeAutospacing="1" w:after="100" w:afterAutospacing="1" w:line="240" w:lineRule="auto"/>
        <w:ind w:left="720"/>
        <w:rPr>
          <w:rFonts w:eastAsia="Times New Roman" w:cstheme="minorHAnsi"/>
          <w:color w:val="2E3338"/>
        </w:rPr>
      </w:pPr>
    </w:p>
    <w:p w14:paraId="4AE59348" w14:textId="41292CED" w:rsidR="0095248C" w:rsidRDefault="0095248C" w:rsidP="000D20A6">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REAR SUSPENSION</w:t>
      </w:r>
    </w:p>
    <w:tbl>
      <w:tblPr>
        <w:tblW w:w="9020" w:type="dxa"/>
        <w:tblLook w:val="04A0" w:firstRow="1" w:lastRow="0" w:firstColumn="1" w:lastColumn="0" w:noHBand="0" w:noVBand="1"/>
      </w:tblPr>
      <w:tblGrid>
        <w:gridCol w:w="5740"/>
        <w:gridCol w:w="1240"/>
        <w:gridCol w:w="2040"/>
      </w:tblGrid>
      <w:tr w:rsidR="00817585" w:rsidRPr="000D20A6" w14:paraId="7D7451E4" w14:textId="77777777" w:rsidTr="00680594">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D4B02C0" w14:textId="12796B2D" w:rsidR="00817585" w:rsidRPr="000D20A6" w:rsidRDefault="00817585" w:rsidP="00817585">
            <w:pPr>
              <w:spacing w:after="0" w:line="240" w:lineRule="auto"/>
              <w:rPr>
                <w:rFonts w:ascii="Calibri" w:eastAsia="Times New Roman" w:hAnsi="Calibri" w:cs="Calibri"/>
                <w:color w:val="000000"/>
              </w:rPr>
            </w:pPr>
            <w:r>
              <w:rPr>
                <w:rFonts w:ascii="Calibri" w:hAnsi="Calibri" w:cs="Calibri"/>
                <w:color w:val="000000"/>
              </w:rPr>
              <w:t>Suspension - Drive Axle #1 (J1939 SA 138, 72, 39)</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71B578C2" w14:textId="5711638E" w:rsidR="00817585" w:rsidRPr="000D20A6" w:rsidRDefault="00817585" w:rsidP="00817585">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single" w:sz="12" w:space="0" w:color="auto"/>
            </w:tcBorders>
            <w:shd w:val="clear" w:color="000000" w:fill="FFFFFF"/>
            <w:vAlign w:val="bottom"/>
            <w:hideMark/>
          </w:tcPr>
          <w:p w14:paraId="59E691CD" w14:textId="51251FFE" w:rsidR="00817585" w:rsidRPr="000D20A6" w:rsidRDefault="00817585" w:rsidP="00817585">
            <w:pPr>
              <w:spacing w:after="0" w:line="240" w:lineRule="auto"/>
              <w:rPr>
                <w:rFonts w:ascii="Calibri" w:eastAsia="Times New Roman" w:hAnsi="Calibri" w:cs="Calibri"/>
                <w:color w:val="000000"/>
              </w:rPr>
            </w:pPr>
            <w:r>
              <w:rPr>
                <w:rFonts w:ascii="Calibri" w:hAnsi="Calibri" w:cs="Calibri"/>
                <w:color w:val="000000"/>
              </w:rPr>
              <w:t xml:space="preserve">high' scope change risk (assumes NGTTI with no J2497) and </w:t>
            </w:r>
            <w:r>
              <w:rPr>
                <w:rFonts w:ascii="Calibri" w:hAnsi="Calibri" w:cs="Calibri"/>
                <w:color w:val="000000"/>
              </w:rPr>
              <w:lastRenderedPageBreak/>
              <w:t>untrusted wired connection</w:t>
            </w:r>
          </w:p>
        </w:tc>
      </w:tr>
      <w:tr w:rsidR="00817585" w:rsidRPr="000D20A6" w14:paraId="2C15862D" w14:textId="77777777" w:rsidTr="00680594">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27691A9" w14:textId="18493236" w:rsidR="00817585" w:rsidRPr="000D20A6" w:rsidRDefault="00817585" w:rsidP="00817585">
            <w:pPr>
              <w:spacing w:after="0" w:line="240" w:lineRule="auto"/>
              <w:rPr>
                <w:rFonts w:ascii="Calibri" w:eastAsia="Times New Roman" w:hAnsi="Calibri" w:cs="Calibri"/>
                <w:color w:val="000000"/>
              </w:rPr>
            </w:pPr>
            <w:r>
              <w:rPr>
                <w:rFonts w:ascii="Calibri" w:hAnsi="Calibri" w:cs="Calibri"/>
                <w:color w:val="000000"/>
              </w:rPr>
              <w:lastRenderedPageBreak/>
              <w:t>Suspension - Drive Axle #2 (J1939 SA 22)</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49BEE7B8" w14:textId="4B17FA6A" w:rsidR="00817585" w:rsidRPr="000D20A6" w:rsidRDefault="00817585" w:rsidP="00817585">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single" w:sz="12" w:space="0" w:color="auto"/>
            </w:tcBorders>
            <w:shd w:val="clear" w:color="000000" w:fill="FFFFFF"/>
            <w:vAlign w:val="bottom"/>
            <w:hideMark/>
          </w:tcPr>
          <w:p w14:paraId="3BCC6A44" w14:textId="71EE8235" w:rsidR="00817585" w:rsidRPr="000D20A6" w:rsidRDefault="00817585" w:rsidP="00817585">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817585" w:rsidRPr="000D20A6" w14:paraId="74F076D0" w14:textId="77777777" w:rsidTr="002046D7">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0C92D29" w14:textId="660612F4" w:rsidR="00817585" w:rsidRPr="000D20A6" w:rsidRDefault="00817585" w:rsidP="00817585">
            <w:pPr>
              <w:spacing w:after="0" w:line="240" w:lineRule="auto"/>
              <w:rPr>
                <w:rFonts w:ascii="Calibri" w:eastAsia="Times New Roman" w:hAnsi="Calibri" w:cs="Calibri"/>
                <w:color w:val="000000"/>
              </w:rPr>
            </w:pPr>
            <w:r>
              <w:rPr>
                <w:rFonts w:ascii="Calibri" w:hAnsi="Calibri" w:cs="Calibri"/>
                <w:color w:val="000000"/>
              </w:rPr>
              <w:t>Vehicle Dynamic Stability Controller (J1939 SA 62)</w:t>
            </w:r>
          </w:p>
        </w:tc>
        <w:tc>
          <w:tcPr>
            <w:tcW w:w="1240" w:type="dxa"/>
            <w:tcBorders>
              <w:top w:val="single" w:sz="4" w:space="0" w:color="000000"/>
              <w:left w:val="double" w:sz="6" w:space="0" w:color="00B0F0"/>
              <w:bottom w:val="nil"/>
              <w:right w:val="single" w:sz="4" w:space="0" w:color="auto"/>
            </w:tcBorders>
            <w:shd w:val="clear" w:color="000000" w:fill="98CE7F"/>
            <w:vAlign w:val="center"/>
            <w:hideMark/>
          </w:tcPr>
          <w:p w14:paraId="50D65C4E" w14:textId="12120378" w:rsidR="00817585" w:rsidRPr="000D20A6" w:rsidRDefault="00817585" w:rsidP="00817585">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6</w:t>
            </w:r>
          </w:p>
        </w:tc>
        <w:tc>
          <w:tcPr>
            <w:tcW w:w="2040" w:type="dxa"/>
            <w:tcBorders>
              <w:top w:val="single" w:sz="4" w:space="0" w:color="000000"/>
              <w:left w:val="nil"/>
              <w:bottom w:val="nil"/>
              <w:right w:val="single" w:sz="12" w:space="0" w:color="auto"/>
            </w:tcBorders>
            <w:shd w:val="clear" w:color="auto" w:fill="auto"/>
            <w:vAlign w:val="bottom"/>
            <w:hideMark/>
          </w:tcPr>
          <w:p w14:paraId="4A9FF114" w14:textId="581BCA7D" w:rsidR="00817585" w:rsidRPr="000D20A6" w:rsidRDefault="00817585" w:rsidP="00817585">
            <w:pPr>
              <w:spacing w:after="0" w:line="240" w:lineRule="auto"/>
              <w:rPr>
                <w:rFonts w:ascii="Calibri" w:eastAsia="Times New Roman" w:hAnsi="Calibri" w:cs="Calibri"/>
                <w:color w:val="000000"/>
              </w:rPr>
            </w:pPr>
            <w:r>
              <w:rPr>
                <w:rFonts w:ascii="Calibri" w:hAnsi="Calibri" w:cs="Calibri"/>
                <w:color w:val="000000"/>
              </w:rPr>
              <w:t>'medium' overall fleet risk</w:t>
            </w:r>
          </w:p>
        </w:tc>
      </w:tr>
    </w:tbl>
    <w:p w14:paraId="2CD1EF84" w14:textId="77777777" w:rsidR="000D20A6" w:rsidRPr="0019126F" w:rsidRDefault="000D20A6" w:rsidP="00524A01">
      <w:pPr>
        <w:shd w:val="clear" w:color="auto" w:fill="FFFFFF"/>
        <w:spacing w:before="100" w:beforeAutospacing="1" w:after="100" w:afterAutospacing="1" w:line="240" w:lineRule="auto"/>
        <w:ind w:left="720"/>
        <w:rPr>
          <w:rFonts w:eastAsia="Times New Roman" w:cstheme="minorHAnsi"/>
          <w:color w:val="2E3338"/>
        </w:rPr>
      </w:pPr>
    </w:p>
    <w:p w14:paraId="4E52DBFB" w14:textId="1843B533" w:rsidR="0095248C" w:rsidRDefault="0095248C" w:rsidP="000D20A6">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TRAILER CONNECTIONS</w:t>
      </w:r>
    </w:p>
    <w:tbl>
      <w:tblPr>
        <w:tblW w:w="9020" w:type="dxa"/>
        <w:tblLook w:val="04A0" w:firstRow="1" w:lastRow="0" w:firstColumn="1" w:lastColumn="0" w:noHBand="0" w:noVBand="1"/>
      </w:tblPr>
      <w:tblGrid>
        <w:gridCol w:w="5740"/>
        <w:gridCol w:w="1240"/>
        <w:gridCol w:w="2040"/>
      </w:tblGrid>
      <w:tr w:rsidR="005D6C90" w:rsidRPr="000D20A6" w14:paraId="1D694167" w14:textId="77777777" w:rsidTr="002046D7">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324CC62" w14:textId="3D340A95" w:rsidR="005D6C90" w:rsidRPr="000D20A6" w:rsidRDefault="005D6C90" w:rsidP="005D6C90">
            <w:pPr>
              <w:spacing w:after="0" w:line="240" w:lineRule="auto"/>
              <w:rPr>
                <w:rFonts w:ascii="Calibri" w:eastAsia="Times New Roman" w:hAnsi="Calibri" w:cs="Calibri"/>
                <w:color w:val="000000"/>
              </w:rPr>
            </w:pPr>
            <w:r>
              <w:rPr>
                <w:rFonts w:ascii="Calibri" w:hAnsi="Calibri" w:cs="Calibri"/>
                <w:color w:val="000000"/>
              </w:rPr>
              <w:t>Tractor/Trailer Bridge #2 (J1939 SA 138, 39)</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55C193C2" w14:textId="1086C28F" w:rsidR="005D6C90" w:rsidRPr="000D20A6"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nil"/>
            </w:tcBorders>
            <w:shd w:val="clear" w:color="000000" w:fill="FFFFFF"/>
            <w:vAlign w:val="bottom"/>
            <w:hideMark/>
          </w:tcPr>
          <w:p w14:paraId="7E4E503D" w14:textId="1CE2A5EB" w:rsidR="005D6C90" w:rsidRPr="000D20A6" w:rsidRDefault="005D6C90" w:rsidP="005D6C90">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5D6C90" w:rsidRPr="000D20A6" w14:paraId="6E082C1B" w14:textId="77777777" w:rsidTr="002046D7">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9FECF07" w14:textId="3654F726" w:rsidR="005D6C90" w:rsidRPr="000D20A6" w:rsidRDefault="005D6C90" w:rsidP="005D6C90">
            <w:pPr>
              <w:spacing w:after="0" w:line="240" w:lineRule="auto"/>
              <w:rPr>
                <w:rFonts w:ascii="Calibri" w:eastAsia="Times New Roman" w:hAnsi="Calibri" w:cs="Calibri"/>
                <w:color w:val="000000"/>
              </w:rPr>
            </w:pPr>
            <w:r>
              <w:rPr>
                <w:rFonts w:ascii="Calibri" w:hAnsi="Calibri" w:cs="Calibri"/>
                <w:color w:val="000000"/>
              </w:rPr>
              <w:t>Tractor-Trailer Bridge #1 (J1939 SA 32)</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6F592BBD" w14:textId="749A491D" w:rsidR="005D6C90" w:rsidRPr="000D20A6"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single" w:sz="4" w:space="0" w:color="000000"/>
            </w:tcBorders>
            <w:shd w:val="clear" w:color="000000" w:fill="FFFFFF"/>
            <w:vAlign w:val="bottom"/>
            <w:hideMark/>
          </w:tcPr>
          <w:p w14:paraId="4AEFD697" w14:textId="5DF3D558" w:rsidR="005D6C90" w:rsidRPr="000D20A6" w:rsidRDefault="005D6C90" w:rsidP="005D6C90">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bl>
    <w:p w14:paraId="64AB2C37" w14:textId="77777777" w:rsidR="000D20A6" w:rsidRPr="0019126F" w:rsidRDefault="000D20A6" w:rsidP="00524A01">
      <w:pPr>
        <w:shd w:val="clear" w:color="auto" w:fill="FFFFFF"/>
        <w:spacing w:before="100" w:beforeAutospacing="1" w:after="100" w:afterAutospacing="1" w:line="240" w:lineRule="auto"/>
        <w:ind w:left="720"/>
        <w:rPr>
          <w:rFonts w:eastAsia="Times New Roman" w:cstheme="minorHAnsi"/>
          <w:color w:val="2E3338"/>
        </w:rPr>
      </w:pPr>
    </w:p>
    <w:p w14:paraId="616F44D1" w14:textId="5AD0405E" w:rsidR="00C84AA4" w:rsidRDefault="0095248C" w:rsidP="00C84AA4">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TIRES &amp; WHEELS</w:t>
      </w:r>
    </w:p>
    <w:tbl>
      <w:tblPr>
        <w:tblW w:w="9020" w:type="dxa"/>
        <w:tblLook w:val="04A0" w:firstRow="1" w:lastRow="0" w:firstColumn="1" w:lastColumn="0" w:noHBand="0" w:noVBand="1"/>
      </w:tblPr>
      <w:tblGrid>
        <w:gridCol w:w="5740"/>
        <w:gridCol w:w="1240"/>
        <w:gridCol w:w="2040"/>
      </w:tblGrid>
      <w:tr w:rsidR="005D6C90" w:rsidRPr="00C84AA4" w14:paraId="2ED08485" w14:textId="77777777" w:rsidTr="002046D7">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8D86B4A" w14:textId="6E4C7BE4" w:rsidR="005D6C90" w:rsidRPr="00C84AA4" w:rsidRDefault="005D6C90" w:rsidP="005D6C90">
            <w:pPr>
              <w:spacing w:after="0" w:line="240" w:lineRule="auto"/>
              <w:rPr>
                <w:rFonts w:ascii="Calibri" w:eastAsia="Times New Roman" w:hAnsi="Calibri" w:cs="Calibri"/>
                <w:color w:val="000000"/>
              </w:rPr>
            </w:pPr>
            <w:r>
              <w:rPr>
                <w:rFonts w:ascii="Calibri" w:hAnsi="Calibri" w:cs="Calibri"/>
                <w:color w:val="000000"/>
              </w:rPr>
              <w:t>Tire Pressure Controller (aka Tire Pressure Monitoring System (TPMS)) (J1939 SA 51)</w:t>
            </w:r>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0198E980" w14:textId="0739BB63" w:rsidR="005D6C90" w:rsidRPr="00C84AA4"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1</w:t>
            </w:r>
          </w:p>
        </w:tc>
        <w:tc>
          <w:tcPr>
            <w:tcW w:w="2040" w:type="dxa"/>
            <w:tcBorders>
              <w:top w:val="single" w:sz="4" w:space="0" w:color="000000"/>
              <w:left w:val="nil"/>
              <w:bottom w:val="nil"/>
              <w:right w:val="single" w:sz="4" w:space="0" w:color="000000"/>
            </w:tcBorders>
            <w:shd w:val="clear" w:color="000000" w:fill="FFFFFF"/>
            <w:vAlign w:val="bottom"/>
            <w:hideMark/>
          </w:tcPr>
          <w:p w14:paraId="62429164" w14:textId="4CD68B9F" w:rsidR="005D6C90" w:rsidRPr="00C84AA4" w:rsidRDefault="005D6C90" w:rsidP="005D6C90">
            <w:pPr>
              <w:spacing w:after="0" w:line="240" w:lineRule="auto"/>
              <w:rPr>
                <w:rFonts w:ascii="Calibri" w:eastAsia="Times New Roman" w:hAnsi="Calibri" w:cs="Calibri"/>
                <w:color w:val="000000"/>
              </w:rPr>
            </w:pPr>
            <w:r>
              <w:rPr>
                <w:rFonts w:ascii="Calibri" w:hAnsi="Calibri" w:cs="Calibri"/>
                <w:color w:val="000000"/>
              </w:rPr>
              <w:t>has a wireless interface and connects to J1939</w:t>
            </w:r>
          </w:p>
        </w:tc>
      </w:tr>
      <w:tr w:rsidR="005D6C90" w:rsidRPr="00C84AA4" w14:paraId="3020C58B" w14:textId="77777777" w:rsidTr="002046D7">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078A36F" w14:textId="5DB7379D" w:rsidR="005D6C90" w:rsidRPr="00C84AA4" w:rsidRDefault="005D6C90" w:rsidP="005D6C90">
            <w:pPr>
              <w:spacing w:after="0" w:line="240" w:lineRule="auto"/>
              <w:rPr>
                <w:rFonts w:ascii="Calibri" w:eastAsia="Times New Roman" w:hAnsi="Calibri" w:cs="Calibri"/>
                <w:color w:val="000000"/>
              </w:rPr>
            </w:pPr>
            <w:r>
              <w:rPr>
                <w:rFonts w:ascii="Calibri" w:hAnsi="Calibri" w:cs="Calibri"/>
                <w:color w:val="000000"/>
              </w:rPr>
              <w:t>Wheel End Monitoring</w:t>
            </w:r>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7F2286E1" w14:textId="58DD6E9B" w:rsidR="005D6C90" w:rsidRPr="00C84AA4"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1</w:t>
            </w:r>
          </w:p>
        </w:tc>
        <w:tc>
          <w:tcPr>
            <w:tcW w:w="2040" w:type="dxa"/>
            <w:tcBorders>
              <w:top w:val="single" w:sz="4" w:space="0" w:color="000000"/>
              <w:left w:val="nil"/>
              <w:bottom w:val="nil"/>
              <w:right w:val="nil"/>
            </w:tcBorders>
            <w:shd w:val="clear" w:color="000000" w:fill="FFFFFF"/>
            <w:vAlign w:val="bottom"/>
            <w:hideMark/>
          </w:tcPr>
          <w:p w14:paraId="6A9D505C" w14:textId="41E911B7" w:rsidR="005D6C90" w:rsidRPr="00C84AA4" w:rsidRDefault="005D6C90" w:rsidP="005D6C90">
            <w:pPr>
              <w:spacing w:after="0" w:line="240" w:lineRule="auto"/>
              <w:rPr>
                <w:rFonts w:ascii="Calibri" w:eastAsia="Times New Roman" w:hAnsi="Calibri" w:cs="Calibri"/>
                <w:color w:val="000000"/>
              </w:rPr>
            </w:pPr>
            <w:r>
              <w:rPr>
                <w:rFonts w:ascii="Calibri" w:hAnsi="Calibri" w:cs="Calibri"/>
                <w:color w:val="000000"/>
              </w:rPr>
              <w:t>has a wireless interface and connects to J1939</w:t>
            </w:r>
          </w:p>
        </w:tc>
      </w:tr>
    </w:tbl>
    <w:p w14:paraId="0A79212C" w14:textId="77777777" w:rsidR="00C84AA4" w:rsidRDefault="00C84AA4" w:rsidP="00C84AA4">
      <w:pPr>
        <w:shd w:val="clear" w:color="auto" w:fill="FFFFFF"/>
        <w:spacing w:before="100" w:beforeAutospacing="1" w:after="100" w:afterAutospacing="1" w:line="240" w:lineRule="auto"/>
        <w:ind w:left="720"/>
        <w:rPr>
          <w:rFonts w:eastAsia="Times New Roman" w:cstheme="minorHAnsi"/>
          <w:color w:val="2E3338"/>
        </w:rPr>
      </w:pPr>
    </w:p>
    <w:p w14:paraId="5BE1E4C7" w14:textId="04294C92" w:rsidR="00F25EFF" w:rsidRDefault="0095248C" w:rsidP="00F25EFF">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FRAME &amp; EQUIPMENT</w:t>
      </w:r>
    </w:p>
    <w:tbl>
      <w:tblPr>
        <w:tblW w:w="9020" w:type="dxa"/>
        <w:tblLook w:val="04A0" w:firstRow="1" w:lastRow="0" w:firstColumn="1" w:lastColumn="0" w:noHBand="0" w:noVBand="1"/>
      </w:tblPr>
      <w:tblGrid>
        <w:gridCol w:w="5740"/>
        <w:gridCol w:w="1240"/>
        <w:gridCol w:w="2040"/>
      </w:tblGrid>
      <w:tr w:rsidR="005D6C90" w:rsidRPr="00F25EFF" w14:paraId="5643A799"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0623631" w14:textId="2559786B"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Fifth Wheel Smart System (J1939 SA 138, 39)</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72C5C153" w14:textId="746D59AA"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single" w:sz="4" w:space="0" w:color="000000"/>
            </w:tcBorders>
            <w:shd w:val="clear" w:color="000000" w:fill="FFFFFF"/>
            <w:vAlign w:val="bottom"/>
            <w:hideMark/>
          </w:tcPr>
          <w:p w14:paraId="279690F4" w14:textId="2215C2D3"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 xml:space="preserve">high' scope change risk (assumes NGTTI with no J2497) and </w:t>
            </w:r>
            <w:r>
              <w:rPr>
                <w:rFonts w:ascii="Calibri" w:hAnsi="Calibri" w:cs="Calibri"/>
                <w:color w:val="000000"/>
              </w:rPr>
              <w:lastRenderedPageBreak/>
              <w:t>untrusted wired connection</w:t>
            </w:r>
          </w:p>
        </w:tc>
      </w:tr>
      <w:tr w:rsidR="005D6C90" w:rsidRPr="00F25EFF" w14:paraId="5C35E900" w14:textId="77777777" w:rsidTr="002046D7">
        <w:trPr>
          <w:trHeight w:val="1440"/>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C8172F1" w14:textId="37DFDA11"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lastRenderedPageBreak/>
              <w:t>ADAS Lane Keep (aka LCS Side Sensor (blind spot only) / Lane Warning / Lane Departure Warning System / Bendix Fusion / Exterior Camera for Lane Departune Warning / Driver Assistance Camera (MPC)) (J1939 SA 232, 19)</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D238A01" w14:textId="21BD879C"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single" w:sz="4" w:space="0" w:color="000000"/>
            </w:tcBorders>
            <w:shd w:val="clear" w:color="000000" w:fill="FFFFFF"/>
            <w:vAlign w:val="bottom"/>
            <w:hideMark/>
          </w:tcPr>
          <w:p w14:paraId="277204FB" w14:textId="7F081F72"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5D6C90" w:rsidRPr="00F25EFF" w14:paraId="5AB1E1A2"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B387A59" w14:textId="75AB45F5"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Body-to-Vehicle Interface Control (aka VECU - Vehicle ECU) (J1939 SA 33)</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60BA5789" w14:textId="46A7B76C"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nil"/>
            </w:tcBorders>
            <w:shd w:val="clear" w:color="000000" w:fill="FFFFFF"/>
            <w:vAlign w:val="bottom"/>
            <w:hideMark/>
          </w:tcPr>
          <w:p w14:paraId="67BD0D3E" w14:textId="2B3487F9"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5D6C90" w:rsidRPr="00F25EFF" w14:paraId="47902666"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529E315" w14:textId="195117DA"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Forward Road Image Processor (J1939 SA 232)</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62F997A9" w14:textId="570CC91B"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single" w:sz="4" w:space="0" w:color="000000"/>
            </w:tcBorders>
            <w:shd w:val="clear" w:color="000000" w:fill="FFFFFF"/>
            <w:vAlign w:val="bottom"/>
            <w:hideMark/>
          </w:tcPr>
          <w:p w14:paraId="1C3C1220" w14:textId="208BF284"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5D6C90" w:rsidRPr="00F25EFF" w14:paraId="407E3292"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01DE98E" w14:textId="33E38666"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Automated Driving (L0-L2) (aka Bendix FLR and FLC (Forward looking Camera / Radar))</w:t>
            </w:r>
          </w:p>
        </w:tc>
        <w:tc>
          <w:tcPr>
            <w:tcW w:w="1240" w:type="dxa"/>
            <w:tcBorders>
              <w:top w:val="single" w:sz="4" w:space="0" w:color="000000"/>
              <w:left w:val="double" w:sz="6" w:space="0" w:color="00B0F0"/>
              <w:bottom w:val="nil"/>
              <w:right w:val="single" w:sz="4" w:space="0" w:color="auto"/>
            </w:tcBorders>
            <w:shd w:val="clear" w:color="000000" w:fill="98CE7F"/>
            <w:vAlign w:val="center"/>
            <w:hideMark/>
          </w:tcPr>
          <w:p w14:paraId="16959F8A" w14:textId="3AA7C5BB"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6</w:t>
            </w:r>
          </w:p>
        </w:tc>
        <w:tc>
          <w:tcPr>
            <w:tcW w:w="2040" w:type="dxa"/>
            <w:tcBorders>
              <w:top w:val="single" w:sz="4" w:space="0" w:color="000000"/>
              <w:left w:val="nil"/>
              <w:bottom w:val="nil"/>
              <w:right w:val="single" w:sz="4" w:space="0" w:color="000000"/>
            </w:tcBorders>
            <w:shd w:val="clear" w:color="auto" w:fill="auto"/>
            <w:vAlign w:val="bottom"/>
            <w:hideMark/>
          </w:tcPr>
          <w:p w14:paraId="05163865" w14:textId="51596622"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'medium' overall fleet risk</w:t>
            </w:r>
          </w:p>
        </w:tc>
      </w:tr>
      <w:tr w:rsidR="005D6C90" w:rsidRPr="00F25EFF" w14:paraId="4FC65434"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466D9B2" w14:textId="6DAFFFF7"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Collision Avoidance (J1939 SA 42)</w:t>
            </w:r>
          </w:p>
        </w:tc>
        <w:tc>
          <w:tcPr>
            <w:tcW w:w="1240" w:type="dxa"/>
            <w:tcBorders>
              <w:top w:val="single" w:sz="4" w:space="0" w:color="000000"/>
              <w:left w:val="double" w:sz="6" w:space="0" w:color="00B0F0"/>
              <w:bottom w:val="nil"/>
              <w:right w:val="single" w:sz="4" w:space="0" w:color="auto"/>
            </w:tcBorders>
            <w:shd w:val="clear" w:color="000000" w:fill="98CE7F"/>
            <w:vAlign w:val="center"/>
            <w:hideMark/>
          </w:tcPr>
          <w:p w14:paraId="38BA58BB" w14:textId="13FB89DD"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6</w:t>
            </w:r>
          </w:p>
        </w:tc>
        <w:tc>
          <w:tcPr>
            <w:tcW w:w="2040" w:type="dxa"/>
            <w:tcBorders>
              <w:top w:val="single" w:sz="4" w:space="0" w:color="000000"/>
              <w:left w:val="nil"/>
              <w:bottom w:val="nil"/>
              <w:right w:val="nil"/>
            </w:tcBorders>
            <w:shd w:val="clear" w:color="auto" w:fill="auto"/>
            <w:vAlign w:val="bottom"/>
            <w:hideMark/>
          </w:tcPr>
          <w:p w14:paraId="5FEADA52" w14:textId="33E4A2C0"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'medium' overall fleet risk</w:t>
            </w:r>
          </w:p>
        </w:tc>
      </w:tr>
      <w:tr w:rsidR="005D6C90" w:rsidRPr="00F25EFF" w14:paraId="2C640221"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699359F" w14:textId="654473D1"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Slope Sensor (aka Hill Start Assist)</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EAAC95D" w14:textId="0E1C117D"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nil"/>
            </w:tcBorders>
            <w:shd w:val="clear" w:color="auto" w:fill="auto"/>
            <w:vAlign w:val="bottom"/>
            <w:hideMark/>
          </w:tcPr>
          <w:p w14:paraId="38FBBBE5" w14:textId="65D7A5D9"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5D6C90" w:rsidRPr="00F25EFF" w14:paraId="671A6884"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3B27FD6" w14:textId="1D0273F0"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Personnel Detection Device (aka Pedestrian Detection)</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1DEF209" w14:textId="02268C91"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single" w:sz="4" w:space="0" w:color="000000"/>
            </w:tcBorders>
            <w:shd w:val="clear" w:color="auto" w:fill="auto"/>
            <w:vAlign w:val="bottom"/>
            <w:hideMark/>
          </w:tcPr>
          <w:p w14:paraId="20F80D13" w14:textId="1BEB4A01"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5D6C90" w:rsidRPr="00F25EFF" w14:paraId="780149B0" w14:textId="77777777" w:rsidTr="002046D7">
        <w:trPr>
          <w:trHeight w:val="1800"/>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B288F41" w14:textId="2C82CC1A"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Aerodynamic Control (J1939 SA 27)</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5E0CA1C1" w14:textId="30DCD3B8"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40" w:type="dxa"/>
            <w:tcBorders>
              <w:top w:val="single" w:sz="4" w:space="0" w:color="000000"/>
              <w:left w:val="nil"/>
              <w:bottom w:val="nil"/>
              <w:right w:val="single" w:sz="4" w:space="0" w:color="000000"/>
            </w:tcBorders>
            <w:shd w:val="clear" w:color="000000" w:fill="FFFFFF"/>
            <w:vAlign w:val="bottom"/>
            <w:hideMark/>
          </w:tcPr>
          <w:p w14:paraId="25A64DBE" w14:textId="22B2FE41"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r w:rsidR="005D6C90" w:rsidRPr="00F25EFF" w14:paraId="6F172D50"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474D2B5" w14:textId="47D0D73C"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Electrical System (J1939 SA 30)</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70C447A3" w14:textId="31DDE78C"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40" w:type="dxa"/>
            <w:tcBorders>
              <w:top w:val="single" w:sz="4" w:space="0" w:color="000000"/>
              <w:left w:val="nil"/>
              <w:bottom w:val="nil"/>
              <w:right w:val="nil"/>
            </w:tcBorders>
            <w:shd w:val="clear" w:color="000000" w:fill="FFFFFF"/>
            <w:vAlign w:val="bottom"/>
            <w:hideMark/>
          </w:tcPr>
          <w:p w14:paraId="34FD28E8" w14:textId="4F222E09"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r w:rsidR="005D6C90" w:rsidRPr="00F25EFF" w14:paraId="36CE7E36"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7323884" w14:textId="6D4CF2C6"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lastRenderedPageBreak/>
              <w:t>Hitch Control (J1939 SA 35)</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CAF13DF" w14:textId="3C0A7829"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40" w:type="dxa"/>
            <w:tcBorders>
              <w:top w:val="single" w:sz="4" w:space="0" w:color="000000"/>
              <w:left w:val="nil"/>
              <w:bottom w:val="nil"/>
              <w:right w:val="single" w:sz="4" w:space="0" w:color="000000"/>
            </w:tcBorders>
            <w:shd w:val="clear" w:color="000000" w:fill="FFFFFF"/>
            <w:vAlign w:val="bottom"/>
            <w:hideMark/>
          </w:tcPr>
          <w:p w14:paraId="339A056A" w14:textId="78B09BD3"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r w:rsidR="005D6C90" w:rsidRPr="00F25EFF" w14:paraId="6E8A92D1"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ACCBB21" w14:textId="2A56F32D"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Power Systems Manager (J1939 SA 91)</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B33AED8" w14:textId="14A21ACE"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40" w:type="dxa"/>
            <w:tcBorders>
              <w:top w:val="single" w:sz="4" w:space="0" w:color="000000"/>
              <w:left w:val="nil"/>
              <w:bottom w:val="nil"/>
              <w:right w:val="single" w:sz="4" w:space="0" w:color="000000"/>
            </w:tcBorders>
            <w:shd w:val="clear" w:color="000000" w:fill="FFFFFF"/>
            <w:vAlign w:val="bottom"/>
            <w:hideMark/>
          </w:tcPr>
          <w:p w14:paraId="58C73D61" w14:textId="29EB0B0F"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bl>
    <w:p w14:paraId="2564D4C3" w14:textId="77777777" w:rsidR="008C2F83" w:rsidDel="008C2F83" w:rsidRDefault="0095248C" w:rsidP="008C2F83">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FUEL TANK &amp; EQUIPMENT</w:t>
      </w:r>
    </w:p>
    <w:tbl>
      <w:tblPr>
        <w:tblW w:w="9020" w:type="dxa"/>
        <w:tblLook w:val="04A0" w:firstRow="1" w:lastRow="0" w:firstColumn="1" w:lastColumn="0" w:noHBand="0" w:noVBand="1"/>
      </w:tblPr>
      <w:tblGrid>
        <w:gridCol w:w="5740"/>
        <w:gridCol w:w="1240"/>
        <w:gridCol w:w="2040"/>
      </w:tblGrid>
      <w:tr w:rsidR="005D6C90" w:rsidRPr="008C2F83" w14:paraId="3568E365" w14:textId="77777777" w:rsidTr="002046D7">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842FB7B" w14:textId="3913F719" w:rsidR="005D6C90" w:rsidRPr="008C2F83" w:rsidRDefault="005D6C90" w:rsidP="005D6C90">
            <w:pPr>
              <w:spacing w:after="0" w:line="240" w:lineRule="auto"/>
              <w:rPr>
                <w:rFonts w:ascii="Calibri" w:eastAsia="Times New Roman" w:hAnsi="Calibri" w:cs="Calibri"/>
                <w:color w:val="000000"/>
              </w:rPr>
            </w:pPr>
            <w:r>
              <w:rPr>
                <w:rFonts w:ascii="Calibri" w:hAnsi="Calibri" w:cs="Calibri"/>
                <w:color w:val="000000"/>
              </w:rPr>
              <w:t>Fuel Actuator (J1939 SA 15)</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CB671D4" w14:textId="4DFB39D8" w:rsidR="005D6C90" w:rsidRPr="008C2F83"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4</w:t>
            </w:r>
          </w:p>
        </w:tc>
        <w:tc>
          <w:tcPr>
            <w:tcW w:w="2040" w:type="dxa"/>
            <w:tcBorders>
              <w:top w:val="single" w:sz="4" w:space="0" w:color="000000"/>
              <w:left w:val="nil"/>
              <w:bottom w:val="nil"/>
              <w:right w:val="nil"/>
            </w:tcBorders>
            <w:shd w:val="clear" w:color="000000" w:fill="FFFFFF"/>
            <w:vAlign w:val="bottom"/>
            <w:hideMark/>
          </w:tcPr>
          <w:p w14:paraId="6E39AB2E" w14:textId="39E7036A" w:rsidR="005D6C90" w:rsidRPr="008C2F83" w:rsidRDefault="005D6C90" w:rsidP="005D6C90">
            <w:pPr>
              <w:spacing w:after="0" w:line="240" w:lineRule="auto"/>
              <w:rPr>
                <w:rFonts w:ascii="Calibri" w:eastAsia="Times New Roman" w:hAnsi="Calibri" w:cs="Calibri"/>
                <w:color w:val="000000"/>
              </w:rPr>
            </w:pPr>
            <w:r>
              <w:rPr>
                <w:rFonts w:ascii="Calibri" w:hAnsi="Calibri" w:cs="Calibri"/>
                <w:color w:val="000000"/>
              </w:rPr>
              <w:t>medium' scope  change risk (connected to two or more vehicle networks)</w:t>
            </w:r>
          </w:p>
        </w:tc>
      </w:tr>
      <w:tr w:rsidR="005D6C90" w:rsidRPr="008C2F83" w14:paraId="2482D8CC" w14:textId="77777777" w:rsidTr="002046D7">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3E871E3" w14:textId="6E7ABB38" w:rsidR="005D6C90" w:rsidRPr="008C2F83" w:rsidRDefault="005D6C90" w:rsidP="005D6C90">
            <w:pPr>
              <w:spacing w:after="0" w:line="240" w:lineRule="auto"/>
              <w:rPr>
                <w:rFonts w:ascii="Calibri" w:eastAsia="Times New Roman" w:hAnsi="Calibri" w:cs="Calibri"/>
                <w:color w:val="000000"/>
              </w:rPr>
            </w:pPr>
            <w:r>
              <w:rPr>
                <w:rFonts w:ascii="Calibri" w:hAnsi="Calibri" w:cs="Calibri"/>
                <w:color w:val="000000"/>
              </w:rPr>
              <w:t>Fuel System (J1939 SA 18)</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5765BCEC" w14:textId="756D38A5" w:rsidR="005D6C90" w:rsidRPr="008C2F83"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40" w:type="dxa"/>
            <w:tcBorders>
              <w:top w:val="single" w:sz="4" w:space="0" w:color="000000"/>
              <w:left w:val="nil"/>
              <w:bottom w:val="nil"/>
              <w:right w:val="nil"/>
            </w:tcBorders>
            <w:shd w:val="clear" w:color="000000" w:fill="FFFFFF"/>
            <w:vAlign w:val="bottom"/>
            <w:hideMark/>
          </w:tcPr>
          <w:p w14:paraId="750D910F" w14:textId="7A2301F5" w:rsidR="005D6C90" w:rsidRPr="008C2F83" w:rsidRDefault="005D6C90" w:rsidP="005D6C90">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bl>
    <w:p w14:paraId="0E26565D" w14:textId="77777777" w:rsidR="008C2F83" w:rsidRDefault="008C2F83" w:rsidP="008C2F83">
      <w:pPr>
        <w:shd w:val="clear" w:color="auto" w:fill="FFFFFF"/>
        <w:spacing w:before="100" w:beforeAutospacing="1" w:after="100" w:afterAutospacing="1" w:line="240" w:lineRule="auto"/>
        <w:ind w:left="720"/>
        <w:rPr>
          <w:rFonts w:eastAsia="Times New Roman" w:cstheme="minorHAnsi"/>
          <w:color w:val="2E3338"/>
        </w:rPr>
      </w:pPr>
    </w:p>
    <w:p w14:paraId="5B59BC47" w14:textId="5D286699" w:rsidR="00F572D8" w:rsidRDefault="0095248C" w:rsidP="008C2F83">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CAB EXTERIOR</w:t>
      </w:r>
    </w:p>
    <w:tbl>
      <w:tblPr>
        <w:tblW w:w="9020" w:type="dxa"/>
        <w:tblLook w:val="04A0" w:firstRow="1" w:lastRow="0" w:firstColumn="1" w:lastColumn="0" w:noHBand="0" w:noVBand="1"/>
      </w:tblPr>
      <w:tblGrid>
        <w:gridCol w:w="5740"/>
        <w:gridCol w:w="1240"/>
        <w:gridCol w:w="2040"/>
      </w:tblGrid>
      <w:tr w:rsidR="005D6C90" w:rsidRPr="00F25EFF" w14:paraId="4F99EBC7"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80C47DA" w14:textId="2C0F0320"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Exterior Camera Telematics</w:t>
            </w:r>
          </w:p>
        </w:tc>
        <w:tc>
          <w:tcPr>
            <w:tcW w:w="1240" w:type="dxa"/>
            <w:tcBorders>
              <w:top w:val="single" w:sz="4" w:space="0" w:color="000000"/>
              <w:left w:val="double" w:sz="6" w:space="0" w:color="00B0F0"/>
              <w:bottom w:val="nil"/>
              <w:right w:val="single" w:sz="4" w:space="0" w:color="auto"/>
            </w:tcBorders>
            <w:shd w:val="clear" w:color="000000" w:fill="F8696B"/>
            <w:vAlign w:val="center"/>
            <w:hideMark/>
          </w:tcPr>
          <w:p w14:paraId="6A2D6563" w14:textId="56F7A47C"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0</w:t>
            </w:r>
          </w:p>
        </w:tc>
        <w:tc>
          <w:tcPr>
            <w:tcW w:w="2040" w:type="dxa"/>
            <w:tcBorders>
              <w:top w:val="single" w:sz="4" w:space="0" w:color="000000"/>
              <w:left w:val="nil"/>
              <w:bottom w:val="nil"/>
              <w:right w:val="single" w:sz="4" w:space="0" w:color="000000"/>
            </w:tcBorders>
            <w:shd w:val="clear" w:color="000000" w:fill="FFFFFF"/>
            <w:vAlign w:val="bottom"/>
            <w:hideMark/>
          </w:tcPr>
          <w:p w14:paraId="6A977615" w14:textId="756E1C49"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telematics device</w:t>
            </w:r>
          </w:p>
        </w:tc>
      </w:tr>
      <w:tr w:rsidR="005D6C90" w:rsidRPr="00F25EFF" w14:paraId="220E1526"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F71D90" w14:textId="1C40044C"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Mirrors (J1939 SA 40)</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9360936" w14:textId="5EF1A11D"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4</w:t>
            </w:r>
          </w:p>
        </w:tc>
        <w:tc>
          <w:tcPr>
            <w:tcW w:w="2040" w:type="dxa"/>
            <w:tcBorders>
              <w:top w:val="single" w:sz="4" w:space="0" w:color="000000"/>
              <w:left w:val="nil"/>
              <w:bottom w:val="nil"/>
              <w:right w:val="single" w:sz="4" w:space="0" w:color="000000"/>
            </w:tcBorders>
            <w:shd w:val="clear" w:color="000000" w:fill="FFFFFF"/>
            <w:vAlign w:val="bottom"/>
            <w:hideMark/>
          </w:tcPr>
          <w:p w14:paraId="390C25AC" w14:textId="76BEB6A4"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medium' scope  change risk (connected to two or more vehicle networks)</w:t>
            </w:r>
          </w:p>
        </w:tc>
      </w:tr>
      <w:tr w:rsidR="005D6C90" w:rsidRPr="00F25EFF" w14:paraId="04B3C05B"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14E083B" w14:textId="0D719B01"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Body Controller (aka Key-Lock Options)</w:t>
            </w:r>
          </w:p>
        </w:tc>
        <w:tc>
          <w:tcPr>
            <w:tcW w:w="1240" w:type="dxa"/>
            <w:tcBorders>
              <w:top w:val="single" w:sz="4" w:space="0" w:color="000000"/>
              <w:left w:val="double" w:sz="6" w:space="0" w:color="00B0F0"/>
              <w:bottom w:val="nil"/>
              <w:right w:val="single" w:sz="4" w:space="0" w:color="auto"/>
            </w:tcBorders>
            <w:shd w:val="clear" w:color="000000" w:fill="98CE7F"/>
            <w:vAlign w:val="center"/>
            <w:hideMark/>
          </w:tcPr>
          <w:p w14:paraId="799E8676" w14:textId="5A543EB8"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6</w:t>
            </w:r>
          </w:p>
        </w:tc>
        <w:tc>
          <w:tcPr>
            <w:tcW w:w="2040" w:type="dxa"/>
            <w:tcBorders>
              <w:top w:val="single" w:sz="4" w:space="0" w:color="000000"/>
              <w:left w:val="nil"/>
              <w:bottom w:val="nil"/>
              <w:right w:val="nil"/>
            </w:tcBorders>
            <w:shd w:val="clear" w:color="auto" w:fill="auto"/>
            <w:vAlign w:val="bottom"/>
            <w:hideMark/>
          </w:tcPr>
          <w:p w14:paraId="51996490" w14:textId="6CF6EC03"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'medium' overall fleet risk</w:t>
            </w:r>
          </w:p>
        </w:tc>
      </w:tr>
      <w:tr w:rsidR="005D6C90" w:rsidRPr="00F25EFF" w14:paraId="2B82308E"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EE726F1" w14:textId="59FA7B15"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Body Controller #2</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4CDDB1F" w14:textId="7950AED7"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nil"/>
            </w:tcBorders>
            <w:shd w:val="clear" w:color="auto" w:fill="auto"/>
            <w:vAlign w:val="bottom"/>
            <w:hideMark/>
          </w:tcPr>
          <w:p w14:paraId="685BF991" w14:textId="2750629F"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5D6C90" w:rsidRPr="00F25EFF" w14:paraId="47287EB6"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C8D7B3F" w14:textId="51E4329F"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Door Controller (J1939 SA 236)</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ABDFA8D" w14:textId="3A76D4D4"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nil"/>
            </w:tcBorders>
            <w:shd w:val="clear" w:color="auto" w:fill="auto"/>
            <w:vAlign w:val="bottom"/>
            <w:hideMark/>
          </w:tcPr>
          <w:p w14:paraId="0541C4D3" w14:textId="7BCFA566"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5D6C90" w:rsidRPr="00F25EFF" w14:paraId="62D38CD9"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791DE76" w14:textId="680938D5"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Door Controller #1 (J1939 SA 237)</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210469C" w14:textId="44D62A1B"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nil"/>
            </w:tcBorders>
            <w:shd w:val="clear" w:color="auto" w:fill="auto"/>
            <w:vAlign w:val="bottom"/>
            <w:hideMark/>
          </w:tcPr>
          <w:p w14:paraId="35719E52" w14:textId="671A28C5"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5D6C90" w:rsidRPr="00F25EFF" w14:paraId="250B9F15"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8CF5199" w14:textId="719AFB09"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lastRenderedPageBreak/>
              <w:t>Door Controller #2</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47A4294" w14:textId="619D7091"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single" w:sz="4" w:space="0" w:color="000000"/>
            </w:tcBorders>
            <w:shd w:val="clear" w:color="auto" w:fill="auto"/>
            <w:vAlign w:val="bottom"/>
            <w:hideMark/>
          </w:tcPr>
          <w:p w14:paraId="11592C78" w14:textId="6FF464E2"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5D6C90" w:rsidRPr="00F25EFF" w14:paraId="07689B5C" w14:textId="77777777" w:rsidTr="002046D7">
        <w:trPr>
          <w:trHeight w:val="1455"/>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9E2B7E7" w14:textId="0DCF15C2"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Door Controller #3</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9B5F981" w14:textId="5C827D6E"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single" w:sz="4" w:space="0" w:color="000000"/>
            </w:tcBorders>
            <w:shd w:val="clear" w:color="auto" w:fill="auto"/>
            <w:vAlign w:val="bottom"/>
            <w:hideMark/>
          </w:tcPr>
          <w:p w14:paraId="75318282" w14:textId="1512C985"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5D6C90" w:rsidRPr="00F25EFF" w14:paraId="03373B4C"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31CBBB6" w14:textId="0CC99DA8"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Door Controller #4</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05A242A" w14:textId="2DB1DB32"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nil"/>
            </w:tcBorders>
            <w:shd w:val="clear" w:color="auto" w:fill="auto"/>
            <w:vAlign w:val="bottom"/>
            <w:hideMark/>
          </w:tcPr>
          <w:p w14:paraId="6D2A1A13" w14:textId="0B5EDCD5"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5D6C90" w:rsidRPr="00F25EFF" w14:paraId="0574520E"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8EA97C4" w14:textId="514A8469"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Roadway Information</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ACD2D25" w14:textId="32C6905B"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nil"/>
            </w:tcBorders>
            <w:shd w:val="clear" w:color="auto" w:fill="auto"/>
            <w:vAlign w:val="bottom"/>
            <w:hideMark/>
          </w:tcPr>
          <w:p w14:paraId="0C49C76D" w14:textId="069CAF3B"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5D6C90" w:rsidRPr="00F25EFF" w14:paraId="0309E053"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A7C9211" w14:textId="43FB1871"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Vehicle Security (J1939 SA 29)</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7FC6BBE" w14:textId="12E56EC3"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nil"/>
            </w:tcBorders>
            <w:shd w:val="clear" w:color="auto" w:fill="auto"/>
            <w:vAlign w:val="bottom"/>
            <w:hideMark/>
          </w:tcPr>
          <w:p w14:paraId="29BE4280" w14:textId="06D6DBCD"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5D6C90" w:rsidRPr="00F25EFF" w14:paraId="0305BF94"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CEF8FFE" w14:textId="4F230EFC"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Forensic Exterior Cameras (J1939 SA 232)</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7D73D3D2" w14:textId="0F02ADB2"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40" w:type="dxa"/>
            <w:tcBorders>
              <w:top w:val="single" w:sz="4" w:space="0" w:color="000000"/>
              <w:left w:val="nil"/>
              <w:bottom w:val="nil"/>
              <w:right w:val="nil"/>
            </w:tcBorders>
            <w:shd w:val="clear" w:color="000000" w:fill="FFFFFF"/>
            <w:vAlign w:val="bottom"/>
            <w:hideMark/>
          </w:tcPr>
          <w:p w14:paraId="5F921A3F" w14:textId="74CE3876"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bl>
    <w:p w14:paraId="6AE21713" w14:textId="7724F02D" w:rsidR="00530797" w:rsidRDefault="0095248C" w:rsidP="0090302E">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CAB INTERIOR</w:t>
      </w:r>
    </w:p>
    <w:tbl>
      <w:tblPr>
        <w:tblW w:w="9020" w:type="dxa"/>
        <w:tblLook w:val="04A0" w:firstRow="1" w:lastRow="0" w:firstColumn="1" w:lastColumn="0" w:noHBand="0" w:noVBand="1"/>
      </w:tblPr>
      <w:tblGrid>
        <w:gridCol w:w="5740"/>
        <w:gridCol w:w="1240"/>
        <w:gridCol w:w="2040"/>
      </w:tblGrid>
      <w:tr w:rsidR="005D6C90" w:rsidRPr="00F25EFF" w14:paraId="2C32BED9"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DAB80EF" w14:textId="26590CEA"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Interior Camera Telematics</w:t>
            </w:r>
          </w:p>
        </w:tc>
        <w:tc>
          <w:tcPr>
            <w:tcW w:w="1240" w:type="dxa"/>
            <w:tcBorders>
              <w:top w:val="single" w:sz="4" w:space="0" w:color="000000"/>
              <w:left w:val="double" w:sz="6" w:space="0" w:color="00B0F0"/>
              <w:bottom w:val="nil"/>
              <w:right w:val="single" w:sz="4" w:space="0" w:color="auto"/>
            </w:tcBorders>
            <w:shd w:val="clear" w:color="000000" w:fill="F8696B"/>
            <w:vAlign w:val="center"/>
            <w:hideMark/>
          </w:tcPr>
          <w:p w14:paraId="677E4F27" w14:textId="41514533"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0</w:t>
            </w:r>
          </w:p>
        </w:tc>
        <w:tc>
          <w:tcPr>
            <w:tcW w:w="2040" w:type="dxa"/>
            <w:tcBorders>
              <w:top w:val="single" w:sz="4" w:space="0" w:color="000000"/>
              <w:left w:val="nil"/>
              <w:bottom w:val="nil"/>
              <w:right w:val="nil"/>
            </w:tcBorders>
            <w:shd w:val="clear" w:color="000000" w:fill="FFFFFF"/>
            <w:vAlign w:val="bottom"/>
            <w:hideMark/>
          </w:tcPr>
          <w:p w14:paraId="73AF6E98" w14:textId="65D88759"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telematics device</w:t>
            </w:r>
          </w:p>
        </w:tc>
      </w:tr>
      <w:tr w:rsidR="005D6C90" w:rsidRPr="00F25EFF" w14:paraId="2800044A"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1D0479A" w14:textId="3ECD48A9"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Vehicle Navigation (J1939 SA 84)</w:t>
            </w:r>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1E579E56" w14:textId="64694160"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1</w:t>
            </w:r>
          </w:p>
        </w:tc>
        <w:tc>
          <w:tcPr>
            <w:tcW w:w="2040" w:type="dxa"/>
            <w:tcBorders>
              <w:top w:val="single" w:sz="4" w:space="0" w:color="000000"/>
              <w:left w:val="nil"/>
              <w:bottom w:val="nil"/>
              <w:right w:val="nil"/>
            </w:tcBorders>
            <w:shd w:val="clear" w:color="000000" w:fill="FFFFFF"/>
            <w:vAlign w:val="bottom"/>
            <w:hideMark/>
          </w:tcPr>
          <w:p w14:paraId="22621658" w14:textId="34FDF2BE"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has a wireless interface and connects to J1939</w:t>
            </w:r>
          </w:p>
        </w:tc>
      </w:tr>
      <w:tr w:rsidR="005D6C90" w:rsidRPr="00F25EFF" w14:paraId="5D576D5A"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3B147F4" w14:textId="3D47C00A"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Radio (aka Head Unit / Infotainment) (J1939 SA 76, 84)</w:t>
            </w:r>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6322108A" w14:textId="049F17E7"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1</w:t>
            </w:r>
          </w:p>
        </w:tc>
        <w:tc>
          <w:tcPr>
            <w:tcW w:w="2040" w:type="dxa"/>
            <w:tcBorders>
              <w:top w:val="single" w:sz="4" w:space="0" w:color="000000"/>
              <w:left w:val="nil"/>
              <w:bottom w:val="nil"/>
              <w:right w:val="nil"/>
            </w:tcBorders>
            <w:shd w:val="clear" w:color="000000" w:fill="FFFFFF"/>
            <w:vAlign w:val="bottom"/>
            <w:hideMark/>
          </w:tcPr>
          <w:p w14:paraId="2CE1611D" w14:textId="6664AB58"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likely to have wireless interfaces and a J1939 interface</w:t>
            </w:r>
          </w:p>
        </w:tc>
      </w:tr>
      <w:tr w:rsidR="005D6C90" w:rsidRPr="00F25EFF" w14:paraId="6B94E4D9"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E0AEB09" w14:textId="3F0E322D"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Cab Controller - Primary (aka SAM CAB) (J1939 SA 49)</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3E7B434" w14:textId="1EA7AEB5"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nil"/>
            </w:tcBorders>
            <w:shd w:val="clear" w:color="000000" w:fill="FFFFFF"/>
            <w:vAlign w:val="bottom"/>
            <w:hideMark/>
          </w:tcPr>
          <w:p w14:paraId="6AF8F326" w14:textId="21E61EBC"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5D6C90" w:rsidRPr="00F25EFF" w14:paraId="3440235E"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A1C5656" w14:textId="1435E8FE"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Cab Controller - Secondary (J1939 SA 50)</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3C2904AC" w14:textId="733811D1"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nil"/>
            </w:tcBorders>
            <w:shd w:val="clear" w:color="000000" w:fill="FFFFFF"/>
            <w:vAlign w:val="bottom"/>
            <w:hideMark/>
          </w:tcPr>
          <w:p w14:paraId="0CA515C0" w14:textId="49106BF2"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 xml:space="preserve">high' scope change risk (assumes NGTTI with no J2497) and </w:t>
            </w:r>
            <w:r>
              <w:rPr>
                <w:rFonts w:ascii="Calibri" w:hAnsi="Calibri" w:cs="Calibri"/>
                <w:color w:val="000000"/>
              </w:rPr>
              <w:lastRenderedPageBreak/>
              <w:t>untrusted wired connection</w:t>
            </w:r>
          </w:p>
        </w:tc>
      </w:tr>
      <w:tr w:rsidR="005D6C90" w:rsidRPr="00F25EFF" w14:paraId="101DB138" w14:textId="77777777" w:rsidTr="002046D7">
        <w:trPr>
          <w:trHeight w:val="1410"/>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B99A4F8" w14:textId="160A07D8"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lastRenderedPageBreak/>
              <w:t>Cruise Control (J1939 SA 17)</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705A6D12" w14:textId="19DBB6A6"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nil"/>
            </w:tcBorders>
            <w:shd w:val="clear" w:color="000000" w:fill="FFFFFF"/>
            <w:vAlign w:val="bottom"/>
            <w:hideMark/>
          </w:tcPr>
          <w:p w14:paraId="58174778" w14:textId="1CFAB53B"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5D6C90" w:rsidRPr="00F25EFF" w14:paraId="2E2D64FA"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247707" w14:textId="59075161"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Object Detection Display (aka Active Safety Components / Bendix Fusion (Display))</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37F71E89" w14:textId="08C9D1E1"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nil"/>
            </w:tcBorders>
            <w:shd w:val="clear" w:color="000000" w:fill="FFFFFF"/>
            <w:vAlign w:val="bottom"/>
            <w:hideMark/>
          </w:tcPr>
          <w:p w14:paraId="1E5B4331" w14:textId="41855DD5"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5D6C90" w:rsidRPr="00F25EFF" w14:paraId="18EA64F3"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E878AD0" w14:textId="346D9DF4"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Lighting - Operator Controls (J1939 SA 71)</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50E505AF" w14:textId="6C5170DB"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nil"/>
            </w:tcBorders>
            <w:shd w:val="clear" w:color="000000" w:fill="FFFFFF"/>
            <w:vAlign w:val="bottom"/>
            <w:hideMark/>
          </w:tcPr>
          <w:p w14:paraId="7D17E648" w14:textId="0B636BE3"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5D6C90" w:rsidRPr="00F25EFF" w14:paraId="7792DBD0" w14:textId="77777777" w:rsidTr="002046D7">
        <w:trPr>
          <w:trHeight w:val="1590"/>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32F7D70" w14:textId="002E8D5B"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Throttle (J1939 SA 0)</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FEC369B" w14:textId="14F17DC7"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4</w:t>
            </w:r>
          </w:p>
        </w:tc>
        <w:tc>
          <w:tcPr>
            <w:tcW w:w="2040" w:type="dxa"/>
            <w:tcBorders>
              <w:top w:val="single" w:sz="4" w:space="0" w:color="000000"/>
              <w:left w:val="nil"/>
              <w:bottom w:val="nil"/>
              <w:right w:val="nil"/>
            </w:tcBorders>
            <w:shd w:val="clear" w:color="000000" w:fill="FFFFFF"/>
            <w:vAlign w:val="bottom"/>
            <w:hideMark/>
          </w:tcPr>
          <w:p w14:paraId="23F7E181" w14:textId="0F730B19"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medium' scope  change risk (connected to two or more vehicle networks)</w:t>
            </w:r>
          </w:p>
        </w:tc>
      </w:tr>
      <w:tr w:rsidR="005D6C90" w:rsidRPr="00F25EFF" w14:paraId="6BF6A234"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807C57A" w14:textId="4B7D6AB8"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Transmission Display - Primary (J1939 SA 59)</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D2FD088" w14:textId="2574006D"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4</w:t>
            </w:r>
          </w:p>
        </w:tc>
        <w:tc>
          <w:tcPr>
            <w:tcW w:w="2040" w:type="dxa"/>
            <w:tcBorders>
              <w:top w:val="single" w:sz="4" w:space="0" w:color="000000"/>
              <w:left w:val="nil"/>
              <w:bottom w:val="nil"/>
              <w:right w:val="nil"/>
            </w:tcBorders>
            <w:shd w:val="clear" w:color="000000" w:fill="FFFFFF"/>
            <w:vAlign w:val="bottom"/>
            <w:hideMark/>
          </w:tcPr>
          <w:p w14:paraId="6E5FCADE" w14:textId="6E410AA5"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medium' scope  change risk (connected to two or more vehicle networks)</w:t>
            </w:r>
          </w:p>
        </w:tc>
      </w:tr>
      <w:tr w:rsidR="005D6C90" w:rsidRPr="00F25EFF" w14:paraId="10B5ADC4"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FB992F5" w14:textId="50424CDC"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Trip Recorder (J1939 SA 24)</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D47BAC3" w14:textId="1A8B6393"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4</w:t>
            </w:r>
          </w:p>
        </w:tc>
        <w:tc>
          <w:tcPr>
            <w:tcW w:w="2040" w:type="dxa"/>
            <w:tcBorders>
              <w:top w:val="single" w:sz="4" w:space="0" w:color="000000"/>
              <w:left w:val="nil"/>
              <w:bottom w:val="nil"/>
              <w:right w:val="nil"/>
            </w:tcBorders>
            <w:shd w:val="clear" w:color="000000" w:fill="FFFFFF"/>
            <w:vAlign w:val="bottom"/>
            <w:hideMark/>
          </w:tcPr>
          <w:p w14:paraId="03D4AB20" w14:textId="7077B519"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medium' scope  change risk (connected to two or more vehicle networks)</w:t>
            </w:r>
          </w:p>
        </w:tc>
      </w:tr>
      <w:tr w:rsidR="005D6C90" w:rsidRPr="00F25EFF" w14:paraId="00C6AC0C"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4D7E217" w14:textId="3B6B70DA"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Switch Field (aka Additional Switches / Modular Switch Field (MSF)) (J1939 SA 138)</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09095471" w14:textId="23D51CE9"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4</w:t>
            </w:r>
          </w:p>
        </w:tc>
        <w:tc>
          <w:tcPr>
            <w:tcW w:w="2040" w:type="dxa"/>
            <w:tcBorders>
              <w:top w:val="single" w:sz="4" w:space="0" w:color="000000"/>
              <w:left w:val="nil"/>
              <w:bottom w:val="nil"/>
              <w:right w:val="nil"/>
            </w:tcBorders>
            <w:shd w:val="clear" w:color="000000" w:fill="FFFFFF"/>
            <w:vAlign w:val="bottom"/>
            <w:hideMark/>
          </w:tcPr>
          <w:p w14:paraId="45F91C7C" w14:textId="41C2D596"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medium' scope  change risk (connected to two or more vehicle networks)</w:t>
            </w:r>
          </w:p>
        </w:tc>
      </w:tr>
      <w:tr w:rsidR="005D6C90" w:rsidRPr="00F25EFF" w14:paraId="30428ABD"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0C30A85" w14:textId="6A88A525"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Power TakeOff (PTO) Switches (J1939 SA 07)</w:t>
            </w:r>
          </w:p>
        </w:tc>
        <w:tc>
          <w:tcPr>
            <w:tcW w:w="1240" w:type="dxa"/>
            <w:tcBorders>
              <w:top w:val="single" w:sz="4" w:space="0" w:color="000000"/>
              <w:left w:val="double" w:sz="6" w:space="0" w:color="00B0F0"/>
              <w:bottom w:val="nil"/>
              <w:right w:val="single" w:sz="4" w:space="0" w:color="auto"/>
            </w:tcBorders>
            <w:shd w:val="clear" w:color="000000" w:fill="CCDD82"/>
            <w:vAlign w:val="center"/>
            <w:hideMark/>
          </w:tcPr>
          <w:p w14:paraId="35777911" w14:textId="17346B7D"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5</w:t>
            </w:r>
          </w:p>
        </w:tc>
        <w:tc>
          <w:tcPr>
            <w:tcW w:w="2040" w:type="dxa"/>
            <w:tcBorders>
              <w:top w:val="single" w:sz="4" w:space="0" w:color="000000"/>
              <w:left w:val="nil"/>
              <w:bottom w:val="nil"/>
              <w:right w:val="nil"/>
            </w:tcBorders>
            <w:shd w:val="clear" w:color="auto" w:fill="auto"/>
            <w:vAlign w:val="bottom"/>
            <w:hideMark/>
          </w:tcPr>
          <w:p w14:paraId="436C63EE" w14:textId="510C553A"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'high' overall fleet risk</w:t>
            </w:r>
          </w:p>
        </w:tc>
      </w:tr>
      <w:tr w:rsidR="005D6C90" w:rsidRPr="00F25EFF" w14:paraId="63C44193"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3D13002" w14:textId="504FD463"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Shift Console - Primary (aka Gearshift ECU) (J1939 SA 05)</w:t>
            </w:r>
          </w:p>
        </w:tc>
        <w:tc>
          <w:tcPr>
            <w:tcW w:w="1240" w:type="dxa"/>
            <w:tcBorders>
              <w:top w:val="single" w:sz="4" w:space="0" w:color="000000"/>
              <w:left w:val="double" w:sz="6" w:space="0" w:color="00B0F0"/>
              <w:bottom w:val="nil"/>
              <w:right w:val="single" w:sz="4" w:space="0" w:color="auto"/>
            </w:tcBorders>
            <w:shd w:val="clear" w:color="000000" w:fill="98CE7F"/>
            <w:vAlign w:val="center"/>
            <w:hideMark/>
          </w:tcPr>
          <w:p w14:paraId="0B2B6AD0" w14:textId="2193CCE8"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6</w:t>
            </w:r>
          </w:p>
        </w:tc>
        <w:tc>
          <w:tcPr>
            <w:tcW w:w="2040" w:type="dxa"/>
            <w:tcBorders>
              <w:top w:val="single" w:sz="4" w:space="0" w:color="000000"/>
              <w:left w:val="nil"/>
              <w:bottom w:val="nil"/>
              <w:right w:val="nil"/>
            </w:tcBorders>
            <w:shd w:val="clear" w:color="auto" w:fill="auto"/>
            <w:vAlign w:val="bottom"/>
            <w:hideMark/>
          </w:tcPr>
          <w:p w14:paraId="1BAD55E0" w14:textId="3E28AC2F"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'medium' overall fleet risk</w:t>
            </w:r>
          </w:p>
        </w:tc>
      </w:tr>
      <w:tr w:rsidR="005D6C90" w:rsidRPr="00F25EFF" w14:paraId="2B6C1213"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B147E03" w14:textId="396260FD"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lastRenderedPageBreak/>
              <w:t>Safety Restraint System (SRS) (J1939 SA 83)</w:t>
            </w:r>
          </w:p>
        </w:tc>
        <w:tc>
          <w:tcPr>
            <w:tcW w:w="1240" w:type="dxa"/>
            <w:tcBorders>
              <w:top w:val="single" w:sz="4" w:space="0" w:color="000000"/>
              <w:left w:val="double" w:sz="6" w:space="0" w:color="00B0F0"/>
              <w:bottom w:val="nil"/>
              <w:right w:val="single" w:sz="4" w:space="0" w:color="auto"/>
            </w:tcBorders>
            <w:shd w:val="clear" w:color="000000" w:fill="98CE7F"/>
            <w:vAlign w:val="center"/>
            <w:hideMark/>
          </w:tcPr>
          <w:p w14:paraId="5C334295" w14:textId="0E2FA28E"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6</w:t>
            </w:r>
          </w:p>
        </w:tc>
        <w:tc>
          <w:tcPr>
            <w:tcW w:w="2040" w:type="dxa"/>
            <w:tcBorders>
              <w:top w:val="single" w:sz="4" w:space="0" w:color="000000"/>
              <w:left w:val="nil"/>
              <w:bottom w:val="nil"/>
              <w:right w:val="nil"/>
            </w:tcBorders>
            <w:shd w:val="clear" w:color="auto" w:fill="auto"/>
            <w:vAlign w:val="bottom"/>
            <w:hideMark/>
          </w:tcPr>
          <w:p w14:paraId="358E33F5" w14:textId="547BD07D"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'medium' overall fleet risk</w:t>
            </w:r>
          </w:p>
        </w:tc>
      </w:tr>
      <w:tr w:rsidR="005D6C90" w:rsidRPr="00F25EFF" w14:paraId="39CAE6A1"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BFE3519" w14:textId="2CFA4060"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Retarder Display (J1939 SA 23)</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247E3E4" w14:textId="17846B1C"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nil"/>
            </w:tcBorders>
            <w:shd w:val="clear" w:color="auto" w:fill="auto"/>
            <w:vAlign w:val="bottom"/>
            <w:hideMark/>
          </w:tcPr>
          <w:p w14:paraId="6AFE5334" w14:textId="4E0DC88B"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5D6C90" w:rsidRPr="00F25EFF" w14:paraId="15E3853E"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7FE8854" w14:textId="24FA0387"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Shift Console - Secondary (J1939 SA 06)</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AC0D030" w14:textId="26660D64"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nil"/>
            </w:tcBorders>
            <w:shd w:val="clear" w:color="auto" w:fill="auto"/>
            <w:vAlign w:val="bottom"/>
            <w:hideMark/>
          </w:tcPr>
          <w:p w14:paraId="11FF9AD5" w14:textId="341C7A6A"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5D6C90" w:rsidRPr="00F25EFF" w14:paraId="1BE3484D"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47B6746" w14:textId="4390FA1E"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Transmission Display - Secondary (J1939 SA 60)</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D35DAC6" w14:textId="2BD820EC"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nil"/>
            </w:tcBorders>
            <w:shd w:val="clear" w:color="auto" w:fill="auto"/>
            <w:vAlign w:val="bottom"/>
            <w:hideMark/>
          </w:tcPr>
          <w:p w14:paraId="36169873" w14:textId="1D73D747"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5D6C90" w:rsidRPr="00F25EFF" w14:paraId="554B434E"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9596140" w14:textId="00167499"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Passenger-Operator Climate Control #1 (aka LECM (Living Environment Control Module) / HVAC / HVAC FCU) (J1939 SA 25)</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4F4C5B0" w14:textId="7883AEBA"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nil"/>
            </w:tcBorders>
            <w:shd w:val="clear" w:color="auto" w:fill="auto"/>
            <w:vAlign w:val="bottom"/>
            <w:hideMark/>
          </w:tcPr>
          <w:p w14:paraId="6D50F170" w14:textId="6ED308A9"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5D6C90" w:rsidRPr="00F25EFF" w14:paraId="385FD688"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361FDA6" w14:textId="31002306"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Steering Column Unit (aka Turn Signal Control)</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14C9BE1" w14:textId="6D4C58BF"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nil"/>
            </w:tcBorders>
            <w:shd w:val="clear" w:color="auto" w:fill="auto"/>
            <w:vAlign w:val="bottom"/>
            <w:hideMark/>
          </w:tcPr>
          <w:p w14:paraId="1304C0A9" w14:textId="7958951E"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5D6C90" w:rsidRPr="00F25EFF" w14:paraId="4C3937E0"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FB5EFA7" w14:textId="565DA485"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Steering Wheel Switches (J1939 SA 77)</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1B7C81E" w14:textId="617D6FA3"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nil"/>
            </w:tcBorders>
            <w:shd w:val="clear" w:color="auto" w:fill="auto"/>
            <w:vAlign w:val="bottom"/>
            <w:hideMark/>
          </w:tcPr>
          <w:p w14:paraId="5284D055" w14:textId="24309A95"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5D6C90" w:rsidRPr="00F25EFF" w14:paraId="3A719A6B"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A2174E6" w14:textId="77A6FBD9"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Passenger-Operator Climate Control #2 (aka HVAC #2 / HVAC ACU)</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08E844F" w14:textId="5C18BD19"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nil"/>
            </w:tcBorders>
            <w:shd w:val="clear" w:color="auto" w:fill="auto"/>
            <w:vAlign w:val="bottom"/>
            <w:hideMark/>
          </w:tcPr>
          <w:p w14:paraId="76767BA0" w14:textId="3C1B5F4B"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5D6C90" w:rsidRPr="00F25EFF" w14:paraId="1BA12D13"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33DD277" w14:textId="012399B7"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Seat Control #1</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65BFDFAB" w14:textId="4DCCB04F"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nil"/>
            </w:tcBorders>
            <w:shd w:val="clear" w:color="auto" w:fill="auto"/>
            <w:vAlign w:val="bottom"/>
            <w:hideMark/>
          </w:tcPr>
          <w:p w14:paraId="0CF4850E" w14:textId="4094B4B2"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5D6C90" w:rsidRPr="00F25EFF" w14:paraId="57D086A4"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14AF438" w14:textId="23E4E87B"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Cab Display #1</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387B24F" w14:textId="1FB78C07"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nil"/>
            </w:tcBorders>
            <w:shd w:val="clear" w:color="auto" w:fill="auto"/>
            <w:vAlign w:val="bottom"/>
            <w:hideMark/>
          </w:tcPr>
          <w:p w14:paraId="07D02964" w14:textId="5F83BE1C"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5D6C90" w:rsidRPr="00F25EFF" w14:paraId="297DAC24"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5CA2CF3" w14:textId="7E3AF20C"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Cab Display #2</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682B4B47" w14:textId="3664BBF5"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40" w:type="dxa"/>
            <w:tcBorders>
              <w:top w:val="single" w:sz="4" w:space="0" w:color="000000"/>
              <w:left w:val="nil"/>
              <w:bottom w:val="nil"/>
              <w:right w:val="nil"/>
            </w:tcBorders>
            <w:shd w:val="clear" w:color="000000" w:fill="FFFFFF"/>
            <w:vAlign w:val="bottom"/>
            <w:hideMark/>
          </w:tcPr>
          <w:p w14:paraId="5FF3DD4D" w14:textId="518B7ABF"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r w:rsidR="005D6C90" w:rsidRPr="00F25EFF" w14:paraId="56CE8230"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5419A66" w14:textId="6EF0DBEF"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Driver Impairment Device (J1939 SA 94)</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50CD132B" w14:textId="293244E7"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40" w:type="dxa"/>
            <w:tcBorders>
              <w:top w:val="single" w:sz="4" w:space="0" w:color="000000"/>
              <w:left w:val="nil"/>
              <w:bottom w:val="nil"/>
              <w:right w:val="nil"/>
            </w:tcBorders>
            <w:shd w:val="clear" w:color="000000" w:fill="FFFFFF"/>
            <w:vAlign w:val="bottom"/>
            <w:hideMark/>
          </w:tcPr>
          <w:p w14:paraId="666549D6" w14:textId="088A2D1C"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r w:rsidR="005D6C90" w:rsidRPr="00F25EFF" w14:paraId="78EFDF0E"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B655769" w14:textId="37F140D2"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lastRenderedPageBreak/>
              <w:t>On-board axle group display</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9D7272C" w14:textId="3D50943A"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40" w:type="dxa"/>
            <w:tcBorders>
              <w:top w:val="single" w:sz="4" w:space="0" w:color="000000"/>
              <w:left w:val="nil"/>
              <w:bottom w:val="nil"/>
              <w:right w:val="nil"/>
            </w:tcBorders>
            <w:shd w:val="clear" w:color="000000" w:fill="FFFFFF"/>
            <w:vAlign w:val="bottom"/>
            <w:hideMark/>
          </w:tcPr>
          <w:p w14:paraId="1E06762A" w14:textId="57534A0A"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r w:rsidR="005D6C90" w:rsidRPr="00F25EFF" w14:paraId="2F37A683"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54D05F6" w14:textId="5475A3EC"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On-board axle group scale</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6EA7B2C" w14:textId="401E70F9"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40" w:type="dxa"/>
            <w:tcBorders>
              <w:top w:val="single" w:sz="4" w:space="0" w:color="000000"/>
              <w:left w:val="nil"/>
              <w:bottom w:val="nil"/>
              <w:right w:val="nil"/>
            </w:tcBorders>
            <w:shd w:val="clear" w:color="000000" w:fill="FFFFFF"/>
            <w:vAlign w:val="bottom"/>
            <w:hideMark/>
          </w:tcPr>
          <w:p w14:paraId="3C84016E" w14:textId="6AE0CAEF"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r w:rsidR="005D6C90" w:rsidRPr="00F25EFF" w14:paraId="4ED3CA8C"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4FBC95C" w14:textId="4CD621CB"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Safety Restraint System #2 (aka  Seat SRS)</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4A6872C3" w14:textId="4DDB4309"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40" w:type="dxa"/>
            <w:tcBorders>
              <w:top w:val="single" w:sz="4" w:space="0" w:color="000000"/>
              <w:left w:val="nil"/>
              <w:bottom w:val="nil"/>
              <w:right w:val="nil"/>
            </w:tcBorders>
            <w:shd w:val="clear" w:color="000000" w:fill="FFFFFF"/>
            <w:vAlign w:val="bottom"/>
            <w:hideMark/>
          </w:tcPr>
          <w:p w14:paraId="2407805A" w14:textId="6FA78563"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r w:rsidR="005D6C90" w:rsidRPr="00F25EFF" w14:paraId="7FB0F881"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E0E2C23" w14:textId="08B50DFF"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Seat Control #2</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70BFF4EE" w14:textId="24E699D3"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40" w:type="dxa"/>
            <w:tcBorders>
              <w:top w:val="single" w:sz="4" w:space="0" w:color="000000"/>
              <w:left w:val="nil"/>
              <w:bottom w:val="nil"/>
              <w:right w:val="nil"/>
            </w:tcBorders>
            <w:shd w:val="clear" w:color="000000" w:fill="FFFFFF"/>
            <w:vAlign w:val="bottom"/>
            <w:hideMark/>
          </w:tcPr>
          <w:p w14:paraId="0F2453D6" w14:textId="3DA7F13E"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r w:rsidR="005D6C90" w:rsidRPr="00F25EFF" w14:paraId="0D667CB7"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33A5CCE" w14:textId="6EDEBD33"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Tachograph</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31073310" w14:textId="720D3A05"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40" w:type="dxa"/>
            <w:tcBorders>
              <w:top w:val="single" w:sz="4" w:space="0" w:color="000000"/>
              <w:left w:val="nil"/>
              <w:bottom w:val="nil"/>
              <w:right w:val="nil"/>
            </w:tcBorders>
            <w:shd w:val="clear" w:color="000000" w:fill="FFFFFF"/>
            <w:vAlign w:val="bottom"/>
            <w:hideMark/>
          </w:tcPr>
          <w:p w14:paraId="7C3EB9B0" w14:textId="0077D29F"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r w:rsidR="005D6C90" w:rsidRPr="00F25EFF" w14:paraId="000F9B01" w14:textId="77777777" w:rsidTr="00F25EFF">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FCB41FD" w14:textId="0FD7DA88"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User Interface System</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23AF41A8" w14:textId="66E752CB"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40" w:type="dxa"/>
            <w:tcBorders>
              <w:top w:val="single" w:sz="4" w:space="0" w:color="000000"/>
              <w:left w:val="nil"/>
              <w:bottom w:val="nil"/>
              <w:right w:val="single" w:sz="12" w:space="0" w:color="auto"/>
            </w:tcBorders>
            <w:shd w:val="clear" w:color="000000" w:fill="FFFFFF"/>
            <w:vAlign w:val="bottom"/>
            <w:hideMark/>
          </w:tcPr>
          <w:p w14:paraId="15768D18" w14:textId="536034B6"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r w:rsidR="005D6C90" w:rsidRPr="00F25EFF" w14:paraId="65BCE319" w14:textId="77777777" w:rsidTr="00F25EFF">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1BA1B33" w14:textId="2CD30F1F"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Virtual Terminal</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BB26952" w14:textId="3D352AF2"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40" w:type="dxa"/>
            <w:tcBorders>
              <w:top w:val="single" w:sz="4" w:space="0" w:color="000000"/>
              <w:left w:val="nil"/>
              <w:bottom w:val="nil"/>
              <w:right w:val="single" w:sz="12" w:space="0" w:color="auto"/>
            </w:tcBorders>
            <w:shd w:val="clear" w:color="000000" w:fill="FFFFFF"/>
            <w:vAlign w:val="bottom"/>
            <w:hideMark/>
          </w:tcPr>
          <w:p w14:paraId="567F1E5E" w14:textId="3BBD6599"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r w:rsidR="005D6C90" w:rsidRPr="00F25EFF" w14:paraId="27AB06D3" w14:textId="77777777" w:rsidTr="00F25EFF">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A6125F4" w14:textId="6BEF76B2"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Interior Cameras</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BF9BC63" w14:textId="5CA97BE1" w:rsidR="005D6C90" w:rsidRPr="00F25EFF" w:rsidRDefault="005D6C90" w:rsidP="005D6C90">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40" w:type="dxa"/>
            <w:tcBorders>
              <w:top w:val="single" w:sz="4" w:space="0" w:color="000000"/>
              <w:left w:val="nil"/>
              <w:bottom w:val="nil"/>
              <w:right w:val="single" w:sz="12" w:space="0" w:color="auto"/>
            </w:tcBorders>
            <w:shd w:val="clear" w:color="000000" w:fill="FFFFFF"/>
            <w:vAlign w:val="bottom"/>
            <w:hideMark/>
          </w:tcPr>
          <w:p w14:paraId="56BCE506" w14:textId="6D025242" w:rsidR="005D6C90" w:rsidRPr="00F25EFF" w:rsidRDefault="005D6C90" w:rsidP="005D6C90">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bl>
    <w:p w14:paraId="54A0C24E" w14:textId="46F37D08" w:rsidR="000020FE" w:rsidRDefault="0095248C" w:rsidP="00B32586">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INSTRUMENTS &amp; CONTROLS</w:t>
      </w:r>
    </w:p>
    <w:tbl>
      <w:tblPr>
        <w:tblW w:w="9020" w:type="dxa"/>
        <w:tblLook w:val="04A0" w:firstRow="1" w:lastRow="0" w:firstColumn="1" w:lastColumn="0" w:noHBand="0" w:noVBand="1"/>
      </w:tblPr>
      <w:tblGrid>
        <w:gridCol w:w="5740"/>
        <w:gridCol w:w="1240"/>
        <w:gridCol w:w="2040"/>
      </w:tblGrid>
      <w:tr w:rsidR="005D0F8C" w:rsidRPr="00932E50" w14:paraId="1691BD81" w14:textId="77777777" w:rsidTr="00932E50">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7919BA0" w14:textId="0D1AA0EC"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Ammeter (J1939 SA 23, 39)</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380C3240" w14:textId="519C236C" w:rsidR="005D0F8C" w:rsidRPr="00932E50" w:rsidRDefault="005D0F8C" w:rsidP="005D0F8C">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single" w:sz="12" w:space="0" w:color="auto"/>
            </w:tcBorders>
            <w:shd w:val="clear" w:color="000000" w:fill="FFFFFF"/>
            <w:vAlign w:val="bottom"/>
            <w:hideMark/>
          </w:tcPr>
          <w:p w14:paraId="46F09505" w14:textId="6E07CE15"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5D0F8C" w:rsidRPr="00932E50" w14:paraId="144A21C0" w14:textId="77777777" w:rsidTr="00932E50">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01FCBC9" w14:textId="2D54BC6C"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Instrument Cluster #1 (aka Gauges) (J1939 SA 23)</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ED9DAA1" w14:textId="26CD49C3" w:rsidR="005D0F8C" w:rsidRPr="00932E50" w:rsidRDefault="005D0F8C" w:rsidP="005D0F8C">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single" w:sz="12" w:space="0" w:color="auto"/>
            </w:tcBorders>
            <w:shd w:val="clear" w:color="000000" w:fill="FFFFFF"/>
            <w:vAlign w:val="bottom"/>
            <w:hideMark/>
          </w:tcPr>
          <w:p w14:paraId="56A508A9" w14:textId="2C937F1B"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5D0F8C" w:rsidRPr="00932E50" w14:paraId="37C7474E" w14:textId="77777777" w:rsidTr="002046D7">
        <w:trPr>
          <w:trHeight w:val="1530"/>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AFD7ADE" w14:textId="317FEA4E"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lastRenderedPageBreak/>
              <w:t>ADAS Adaptive Cruise Control (aka Bendix Fusion) (J1939 SA 42)</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695F98B9" w14:textId="134C6E5B" w:rsidR="005D0F8C" w:rsidRPr="00932E50" w:rsidRDefault="005D0F8C" w:rsidP="005D0F8C">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single" w:sz="12" w:space="0" w:color="auto"/>
            </w:tcBorders>
            <w:shd w:val="clear" w:color="000000" w:fill="FFFFFF"/>
            <w:vAlign w:val="bottom"/>
            <w:hideMark/>
          </w:tcPr>
          <w:p w14:paraId="1372D7A3" w14:textId="76325F7D"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5D0F8C" w:rsidRPr="00932E50" w14:paraId="3D02A779"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30752ED" w14:textId="058634BA"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Headway Controller (J1939 SA 42)</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B0534E5" w14:textId="08A16FDB" w:rsidR="005D0F8C" w:rsidRPr="00932E50" w:rsidRDefault="005D0F8C" w:rsidP="005D0F8C">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4</w:t>
            </w:r>
          </w:p>
        </w:tc>
        <w:tc>
          <w:tcPr>
            <w:tcW w:w="2040" w:type="dxa"/>
            <w:tcBorders>
              <w:top w:val="single" w:sz="4" w:space="0" w:color="000000"/>
              <w:left w:val="nil"/>
              <w:bottom w:val="nil"/>
              <w:right w:val="single" w:sz="12" w:space="0" w:color="auto"/>
            </w:tcBorders>
            <w:shd w:val="clear" w:color="000000" w:fill="FFFFFF"/>
            <w:vAlign w:val="bottom"/>
            <w:hideMark/>
          </w:tcPr>
          <w:p w14:paraId="11CB3D7D" w14:textId="344CE573"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medium' scope  change risk (connected to two or more vehicle networks)</w:t>
            </w:r>
          </w:p>
        </w:tc>
      </w:tr>
      <w:tr w:rsidR="005D0F8C" w:rsidRPr="00932E50" w14:paraId="131DA0C7"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9DF963D" w14:textId="050B2BCC"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Engine Display</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01936E5E" w14:textId="189BDB5F" w:rsidR="005D0F8C" w:rsidRPr="00932E50" w:rsidRDefault="005D0F8C" w:rsidP="005D0F8C">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4</w:t>
            </w:r>
          </w:p>
        </w:tc>
        <w:tc>
          <w:tcPr>
            <w:tcW w:w="2040" w:type="dxa"/>
            <w:tcBorders>
              <w:top w:val="single" w:sz="4" w:space="0" w:color="000000"/>
              <w:left w:val="nil"/>
              <w:bottom w:val="nil"/>
              <w:right w:val="single" w:sz="12" w:space="0" w:color="auto"/>
            </w:tcBorders>
            <w:shd w:val="clear" w:color="000000" w:fill="FFFFFF"/>
            <w:vAlign w:val="bottom"/>
            <w:hideMark/>
          </w:tcPr>
          <w:p w14:paraId="0FFDB536" w14:textId="2E3B9013"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medium' scope  change risk (connected to two or more vehicle networks)</w:t>
            </w:r>
          </w:p>
        </w:tc>
      </w:tr>
      <w:tr w:rsidR="005D0F8C" w:rsidRPr="00932E50" w14:paraId="4D7FEF11"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2ADAE32" w14:textId="3E12E419"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Pyrometer</w:t>
            </w:r>
          </w:p>
        </w:tc>
        <w:tc>
          <w:tcPr>
            <w:tcW w:w="1240" w:type="dxa"/>
            <w:tcBorders>
              <w:top w:val="single" w:sz="4" w:space="0" w:color="000000"/>
              <w:left w:val="double" w:sz="6" w:space="0" w:color="00B0F0"/>
              <w:bottom w:val="nil"/>
              <w:right w:val="single" w:sz="4" w:space="0" w:color="auto"/>
            </w:tcBorders>
            <w:shd w:val="clear" w:color="000000" w:fill="98CE7F"/>
            <w:vAlign w:val="center"/>
            <w:hideMark/>
          </w:tcPr>
          <w:p w14:paraId="0C00A9B1" w14:textId="75C55996" w:rsidR="005D0F8C" w:rsidRPr="00932E50" w:rsidRDefault="005D0F8C" w:rsidP="005D0F8C">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6</w:t>
            </w:r>
          </w:p>
        </w:tc>
        <w:tc>
          <w:tcPr>
            <w:tcW w:w="2040" w:type="dxa"/>
            <w:tcBorders>
              <w:top w:val="single" w:sz="4" w:space="0" w:color="000000"/>
              <w:left w:val="nil"/>
              <w:bottom w:val="nil"/>
              <w:right w:val="single" w:sz="12" w:space="0" w:color="auto"/>
            </w:tcBorders>
            <w:shd w:val="clear" w:color="auto" w:fill="auto"/>
            <w:vAlign w:val="bottom"/>
            <w:hideMark/>
          </w:tcPr>
          <w:p w14:paraId="107AAE5D" w14:textId="4C5E9661"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'medium' overall fleet risk</w:t>
            </w:r>
          </w:p>
        </w:tc>
      </w:tr>
      <w:tr w:rsidR="005D0F8C" w:rsidRPr="00932E50" w14:paraId="70D373C6" w14:textId="77777777" w:rsidTr="00932E50">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0032B61" w14:textId="63BBE7E5"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Instrument Cluster #2 (aka Auxiliary Gauges)</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54A3F7A9" w14:textId="3ABC222B" w:rsidR="005D0F8C" w:rsidRPr="00932E50" w:rsidRDefault="005D0F8C" w:rsidP="005D0F8C">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40" w:type="dxa"/>
            <w:tcBorders>
              <w:top w:val="single" w:sz="4" w:space="0" w:color="000000"/>
              <w:left w:val="nil"/>
              <w:bottom w:val="nil"/>
              <w:right w:val="single" w:sz="12" w:space="0" w:color="auto"/>
            </w:tcBorders>
            <w:shd w:val="clear" w:color="000000" w:fill="FFFFFF"/>
            <w:vAlign w:val="bottom"/>
            <w:hideMark/>
          </w:tcPr>
          <w:p w14:paraId="3160FCEA" w14:textId="5E77ADA0"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bl>
    <w:p w14:paraId="7E271C9B" w14:textId="435EB50E" w:rsidR="001A13B4" w:rsidRDefault="0095248C" w:rsidP="008F084E">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INFORMATION &amp; COMMUNICATION SYSTEMS</w:t>
      </w:r>
    </w:p>
    <w:tbl>
      <w:tblPr>
        <w:tblW w:w="9020" w:type="dxa"/>
        <w:tblLook w:val="04A0" w:firstRow="1" w:lastRow="0" w:firstColumn="1" w:lastColumn="0" w:noHBand="0" w:noVBand="1"/>
      </w:tblPr>
      <w:tblGrid>
        <w:gridCol w:w="5740"/>
        <w:gridCol w:w="1240"/>
        <w:gridCol w:w="2040"/>
      </w:tblGrid>
      <w:tr w:rsidR="005D0F8C" w:rsidRPr="00932E50" w14:paraId="7836822F" w14:textId="77777777" w:rsidTr="00932E50">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2A515AB" w14:textId="0BF2AA9C"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OEM Telematics (aka Telematics GateWay (TGW) / Off Vehicle Gateway / Communications Unit / Communications Telematics (CTP-FB)) (J1939 SA 249, 251)</w:t>
            </w:r>
          </w:p>
        </w:tc>
        <w:tc>
          <w:tcPr>
            <w:tcW w:w="1240" w:type="dxa"/>
            <w:tcBorders>
              <w:top w:val="single" w:sz="4" w:space="0" w:color="000000"/>
              <w:left w:val="double" w:sz="6" w:space="0" w:color="00B0F0"/>
              <w:bottom w:val="nil"/>
              <w:right w:val="single" w:sz="4" w:space="0" w:color="auto"/>
            </w:tcBorders>
            <w:shd w:val="clear" w:color="000000" w:fill="F8696B"/>
            <w:vAlign w:val="center"/>
            <w:hideMark/>
          </w:tcPr>
          <w:p w14:paraId="723D2B4B" w14:textId="7787CD01" w:rsidR="005D0F8C" w:rsidRPr="00932E50" w:rsidRDefault="005D0F8C" w:rsidP="005D0F8C">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0</w:t>
            </w:r>
          </w:p>
        </w:tc>
        <w:tc>
          <w:tcPr>
            <w:tcW w:w="2040" w:type="dxa"/>
            <w:tcBorders>
              <w:top w:val="single" w:sz="4" w:space="0" w:color="000000"/>
              <w:left w:val="nil"/>
              <w:bottom w:val="nil"/>
              <w:right w:val="single" w:sz="12" w:space="0" w:color="auto"/>
            </w:tcBorders>
            <w:shd w:val="clear" w:color="000000" w:fill="FFFFFF"/>
            <w:vAlign w:val="bottom"/>
            <w:hideMark/>
          </w:tcPr>
          <w:p w14:paraId="2FB2C4D9" w14:textId="2FD09141"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telematics device</w:t>
            </w:r>
          </w:p>
        </w:tc>
      </w:tr>
      <w:tr w:rsidR="005D0F8C" w:rsidRPr="00932E50" w14:paraId="2FB8FFB9" w14:textId="77777777" w:rsidTr="00932E50">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2D3E9B" w14:textId="0215E19C"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Onboard Diagnostics Connector Gateway (aka Gateway (CGW)) (J1939 SA 39, 17, 44, 49, 50, 77)</w:t>
            </w:r>
          </w:p>
        </w:tc>
        <w:tc>
          <w:tcPr>
            <w:tcW w:w="1240" w:type="dxa"/>
            <w:tcBorders>
              <w:top w:val="single" w:sz="4" w:space="0" w:color="000000"/>
              <w:left w:val="double" w:sz="6" w:space="0" w:color="00B0F0"/>
              <w:bottom w:val="nil"/>
              <w:right w:val="single" w:sz="4" w:space="0" w:color="auto"/>
            </w:tcBorders>
            <w:shd w:val="clear" w:color="000000" w:fill="FBAA77"/>
            <w:vAlign w:val="center"/>
            <w:hideMark/>
          </w:tcPr>
          <w:p w14:paraId="08C7B221" w14:textId="1C7CCADB" w:rsidR="005D0F8C" w:rsidRPr="00932E50" w:rsidRDefault="005D0F8C" w:rsidP="005D0F8C">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2</w:t>
            </w:r>
          </w:p>
        </w:tc>
        <w:tc>
          <w:tcPr>
            <w:tcW w:w="2040" w:type="dxa"/>
            <w:tcBorders>
              <w:top w:val="single" w:sz="4" w:space="0" w:color="000000"/>
              <w:left w:val="nil"/>
              <w:bottom w:val="nil"/>
              <w:right w:val="single" w:sz="12" w:space="0" w:color="auto"/>
            </w:tcBorders>
            <w:shd w:val="clear" w:color="000000" w:fill="FFFFFF"/>
            <w:vAlign w:val="bottom"/>
            <w:hideMark/>
          </w:tcPr>
          <w:p w14:paraId="70094C17" w14:textId="7A7EFB57"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gateway device</w:t>
            </w:r>
          </w:p>
        </w:tc>
      </w:tr>
      <w:tr w:rsidR="005D0F8C" w:rsidRPr="00932E50" w14:paraId="6F8A7795" w14:textId="77777777" w:rsidTr="00932E50">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7372F4D" w14:textId="747D29E5"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3rd Party Equipment Gateway (J1939 SA 249)</w:t>
            </w:r>
          </w:p>
        </w:tc>
        <w:tc>
          <w:tcPr>
            <w:tcW w:w="1240" w:type="dxa"/>
            <w:tcBorders>
              <w:top w:val="single" w:sz="4" w:space="0" w:color="000000"/>
              <w:left w:val="double" w:sz="6" w:space="0" w:color="00B0F0"/>
              <w:bottom w:val="nil"/>
              <w:right w:val="single" w:sz="4" w:space="0" w:color="auto"/>
            </w:tcBorders>
            <w:shd w:val="clear" w:color="000000" w:fill="FBAA77"/>
            <w:vAlign w:val="center"/>
            <w:hideMark/>
          </w:tcPr>
          <w:p w14:paraId="4B1E87AC" w14:textId="00BD289C" w:rsidR="005D0F8C" w:rsidRPr="00932E50" w:rsidRDefault="005D0F8C" w:rsidP="005D0F8C">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2</w:t>
            </w:r>
          </w:p>
        </w:tc>
        <w:tc>
          <w:tcPr>
            <w:tcW w:w="2040" w:type="dxa"/>
            <w:tcBorders>
              <w:top w:val="single" w:sz="4" w:space="0" w:color="000000"/>
              <w:left w:val="nil"/>
              <w:bottom w:val="nil"/>
              <w:right w:val="single" w:sz="12" w:space="0" w:color="auto"/>
            </w:tcBorders>
            <w:shd w:val="clear" w:color="000000" w:fill="FFFFFF"/>
            <w:vAlign w:val="bottom"/>
            <w:hideMark/>
          </w:tcPr>
          <w:p w14:paraId="6D479E22" w14:textId="73CBAA3B"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gateway device</w:t>
            </w:r>
          </w:p>
        </w:tc>
      </w:tr>
      <w:tr w:rsidR="005D0F8C" w:rsidRPr="00932E50" w14:paraId="5E818F9B" w14:textId="77777777" w:rsidTr="00932E50">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E1A8B70" w14:textId="674E972A"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Telematics Interface Gateway</w:t>
            </w:r>
          </w:p>
        </w:tc>
        <w:tc>
          <w:tcPr>
            <w:tcW w:w="1240" w:type="dxa"/>
            <w:tcBorders>
              <w:top w:val="single" w:sz="4" w:space="0" w:color="000000"/>
              <w:left w:val="double" w:sz="6" w:space="0" w:color="00B0F0"/>
              <w:bottom w:val="nil"/>
              <w:right w:val="single" w:sz="4" w:space="0" w:color="auto"/>
            </w:tcBorders>
            <w:shd w:val="clear" w:color="000000" w:fill="FBAA77"/>
            <w:vAlign w:val="center"/>
            <w:hideMark/>
          </w:tcPr>
          <w:p w14:paraId="4B64085A" w14:textId="4D0A03B1" w:rsidR="005D0F8C" w:rsidRPr="00932E50" w:rsidRDefault="005D0F8C" w:rsidP="005D0F8C">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2</w:t>
            </w:r>
          </w:p>
        </w:tc>
        <w:tc>
          <w:tcPr>
            <w:tcW w:w="2040" w:type="dxa"/>
            <w:tcBorders>
              <w:top w:val="single" w:sz="4" w:space="0" w:color="000000"/>
              <w:left w:val="nil"/>
              <w:bottom w:val="nil"/>
              <w:right w:val="single" w:sz="12" w:space="0" w:color="auto"/>
            </w:tcBorders>
            <w:shd w:val="clear" w:color="000000" w:fill="FFFFFF"/>
            <w:vAlign w:val="bottom"/>
            <w:hideMark/>
          </w:tcPr>
          <w:p w14:paraId="57A1352B" w14:textId="143C8A8D"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gateway device</w:t>
            </w:r>
          </w:p>
        </w:tc>
      </w:tr>
      <w:tr w:rsidR="005D0F8C" w:rsidRPr="00932E50" w14:paraId="57BECA88" w14:textId="77777777" w:rsidTr="00932E50">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B6F171C" w14:textId="719BF040"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On Board Diagnostic Unit (aka OEM Factory &amp; Service tool) (J1939 SA 250)</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5FD652EE" w14:textId="065CCDD3" w:rsidR="005D0F8C" w:rsidRPr="00932E50" w:rsidRDefault="005D0F8C" w:rsidP="005D0F8C">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single" w:sz="12" w:space="0" w:color="auto"/>
            </w:tcBorders>
            <w:shd w:val="clear" w:color="000000" w:fill="FFFFFF"/>
            <w:vAlign w:val="bottom"/>
            <w:hideMark/>
          </w:tcPr>
          <w:p w14:paraId="3C38526C" w14:textId="3150D3D2"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5D0F8C" w:rsidRPr="00932E50" w14:paraId="4A4B5E25" w14:textId="77777777" w:rsidTr="00932E50">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D6CA051" w14:textId="04DAF3AA"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lastRenderedPageBreak/>
              <w:t>On-Board Data Logger (J1939 SA 251)</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5B4F2641" w14:textId="5EC26219" w:rsidR="005D0F8C" w:rsidRPr="00932E50" w:rsidRDefault="005D0F8C" w:rsidP="005D0F8C">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single" w:sz="12" w:space="0" w:color="auto"/>
            </w:tcBorders>
            <w:shd w:val="clear" w:color="000000" w:fill="FFFFFF"/>
            <w:vAlign w:val="bottom"/>
            <w:hideMark/>
          </w:tcPr>
          <w:p w14:paraId="067B7BDC" w14:textId="623A52C4"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5D0F8C" w:rsidRPr="00932E50" w14:paraId="7462366B" w14:textId="77777777" w:rsidTr="002046D7">
        <w:trPr>
          <w:trHeight w:val="1320"/>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8678643" w14:textId="72860271"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Predictive Cruise Control (aka E-Horizon / Intelligent Predictive Powertrain Control (IPPC)) (J1939 SA 75)</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4696837E" w14:textId="1A188FB5" w:rsidR="005D0F8C" w:rsidRPr="00932E50" w:rsidRDefault="005D0F8C" w:rsidP="005D0F8C">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single" w:sz="12" w:space="0" w:color="auto"/>
            </w:tcBorders>
            <w:shd w:val="clear" w:color="000000" w:fill="FFFFFF"/>
            <w:vAlign w:val="bottom"/>
            <w:hideMark/>
          </w:tcPr>
          <w:p w14:paraId="173F59BC" w14:textId="30E020EF"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5D0F8C" w:rsidRPr="00932E50" w14:paraId="45527069" w14:textId="77777777" w:rsidTr="00932E50">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6CE9EC1" w14:textId="215C5083"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Information System Controller #1</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6FAD43ED" w14:textId="6D896357" w:rsidR="005D0F8C" w:rsidRPr="00932E50" w:rsidRDefault="005D0F8C" w:rsidP="005D0F8C">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40" w:type="dxa"/>
            <w:tcBorders>
              <w:top w:val="single" w:sz="4" w:space="0" w:color="000000"/>
              <w:left w:val="nil"/>
              <w:bottom w:val="nil"/>
              <w:right w:val="single" w:sz="12" w:space="0" w:color="auto"/>
            </w:tcBorders>
            <w:shd w:val="clear" w:color="000000" w:fill="FFFFFF"/>
            <w:vAlign w:val="bottom"/>
            <w:hideMark/>
          </w:tcPr>
          <w:p w14:paraId="6513D800" w14:textId="4AB4F1D2"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r w:rsidR="005D0F8C" w:rsidRPr="00932E50" w14:paraId="362DDEC7" w14:textId="77777777" w:rsidTr="00932E50">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6AF4204" w14:textId="1DFC2824"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On Board Diagnostic Unit #2</w:t>
            </w:r>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C844D14" w14:textId="6D9CB8FA" w:rsidR="005D0F8C" w:rsidRPr="00932E50" w:rsidRDefault="005D0F8C" w:rsidP="005D0F8C">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40" w:type="dxa"/>
            <w:tcBorders>
              <w:top w:val="single" w:sz="4" w:space="0" w:color="000000"/>
              <w:left w:val="nil"/>
              <w:bottom w:val="nil"/>
              <w:right w:val="single" w:sz="12" w:space="0" w:color="auto"/>
            </w:tcBorders>
            <w:shd w:val="clear" w:color="000000" w:fill="FFFFFF"/>
            <w:vAlign w:val="bottom"/>
            <w:hideMark/>
          </w:tcPr>
          <w:p w14:paraId="4A8D9F87" w14:textId="30714F19"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bl>
    <w:p w14:paraId="6989165F" w14:textId="6C863555" w:rsidR="00932E50" w:rsidDel="003B3B71" w:rsidRDefault="00932E50" w:rsidP="00680594">
      <w:pPr>
        <w:shd w:val="clear" w:color="auto" w:fill="FFFFFF"/>
        <w:spacing w:before="100" w:beforeAutospacing="1" w:after="100" w:afterAutospacing="1" w:line="240" w:lineRule="auto"/>
        <w:rPr>
          <w:rFonts w:eastAsia="Times New Roman" w:cstheme="minorHAnsi"/>
          <w:color w:val="2E3338"/>
        </w:rPr>
      </w:pPr>
    </w:p>
    <w:p w14:paraId="65E5DADD" w14:textId="03D4B86C" w:rsidR="003B2D8B" w:rsidRDefault="0095248C" w:rsidP="00767965">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LIGHTS &amp; SIGNALS</w:t>
      </w:r>
    </w:p>
    <w:tbl>
      <w:tblPr>
        <w:tblW w:w="9020" w:type="dxa"/>
        <w:tblLook w:val="04A0" w:firstRow="1" w:lastRow="0" w:firstColumn="1" w:lastColumn="0" w:noHBand="0" w:noVBand="1"/>
      </w:tblPr>
      <w:tblGrid>
        <w:gridCol w:w="5740"/>
        <w:gridCol w:w="1240"/>
        <w:gridCol w:w="2040"/>
      </w:tblGrid>
      <w:tr w:rsidR="005D0F8C" w:rsidRPr="00932E50" w14:paraId="2730C71C" w14:textId="77777777" w:rsidTr="00932E50">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07D3695" w14:textId="05F44ABA"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Chassis Controller #2 (J1939 SA 72)</w:t>
            </w:r>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EA395CB" w14:textId="07E3707B" w:rsidR="005D0F8C" w:rsidRPr="00932E50" w:rsidRDefault="005D0F8C" w:rsidP="005D0F8C">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4</w:t>
            </w:r>
          </w:p>
        </w:tc>
        <w:tc>
          <w:tcPr>
            <w:tcW w:w="2040" w:type="dxa"/>
            <w:tcBorders>
              <w:top w:val="single" w:sz="4" w:space="0" w:color="000000"/>
              <w:left w:val="nil"/>
              <w:bottom w:val="nil"/>
              <w:right w:val="single" w:sz="12" w:space="0" w:color="auto"/>
            </w:tcBorders>
            <w:shd w:val="clear" w:color="000000" w:fill="FFFFFF"/>
            <w:vAlign w:val="bottom"/>
            <w:hideMark/>
          </w:tcPr>
          <w:p w14:paraId="44B67845" w14:textId="3B5EC6EC"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medium' scope  change risk (connected to two or more vehicle networks)</w:t>
            </w:r>
          </w:p>
        </w:tc>
      </w:tr>
      <w:tr w:rsidR="005D0F8C" w:rsidRPr="00932E50" w14:paraId="71E97B3F"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553410F" w14:textId="3E0213F7"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Adaptive Front Lighting System (J1939 SA 71)</w:t>
            </w:r>
          </w:p>
        </w:tc>
        <w:tc>
          <w:tcPr>
            <w:tcW w:w="1240" w:type="dxa"/>
            <w:tcBorders>
              <w:top w:val="single" w:sz="4" w:space="0" w:color="000000"/>
              <w:left w:val="double" w:sz="6" w:space="0" w:color="00B0F0"/>
              <w:bottom w:val="nil"/>
              <w:right w:val="single" w:sz="4" w:space="0" w:color="auto"/>
            </w:tcBorders>
            <w:shd w:val="clear" w:color="000000" w:fill="98CE7F"/>
            <w:vAlign w:val="center"/>
            <w:hideMark/>
          </w:tcPr>
          <w:p w14:paraId="35F3A5A8" w14:textId="70C4C877" w:rsidR="005D0F8C" w:rsidRPr="00932E50" w:rsidRDefault="005D0F8C" w:rsidP="005D0F8C">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6</w:t>
            </w:r>
          </w:p>
        </w:tc>
        <w:tc>
          <w:tcPr>
            <w:tcW w:w="2040" w:type="dxa"/>
            <w:tcBorders>
              <w:top w:val="single" w:sz="4" w:space="0" w:color="000000"/>
              <w:left w:val="nil"/>
              <w:bottom w:val="nil"/>
              <w:right w:val="single" w:sz="12" w:space="0" w:color="auto"/>
            </w:tcBorders>
            <w:shd w:val="clear" w:color="auto" w:fill="auto"/>
            <w:vAlign w:val="bottom"/>
            <w:hideMark/>
          </w:tcPr>
          <w:p w14:paraId="5F26E343" w14:textId="484B5FFC"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'medium' overall fleet risk</w:t>
            </w:r>
          </w:p>
        </w:tc>
      </w:tr>
      <w:tr w:rsidR="005D0F8C" w:rsidRPr="00932E50" w14:paraId="41BC26F7" w14:textId="77777777" w:rsidTr="002046D7">
        <w:trPr>
          <w:trHeight w:val="1003"/>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52A0E09" w14:textId="0EAE2FF9"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Chassis Controller #1 (aka SAM Chassis) (J1939 SA 71)</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9692358" w14:textId="4B732CBD" w:rsidR="005D0F8C" w:rsidRPr="00932E50" w:rsidRDefault="005D0F8C" w:rsidP="005D0F8C">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single" w:sz="12" w:space="0" w:color="auto"/>
            </w:tcBorders>
            <w:shd w:val="clear" w:color="auto" w:fill="auto"/>
            <w:vAlign w:val="bottom"/>
            <w:hideMark/>
          </w:tcPr>
          <w:p w14:paraId="317DCA06" w14:textId="1C881ADD" w:rsidR="005D0F8C" w:rsidRPr="00932E50" w:rsidRDefault="005D0F8C" w:rsidP="005D0F8C">
            <w:pPr>
              <w:spacing w:after="0" w:line="240" w:lineRule="auto"/>
              <w:rPr>
                <w:rFonts w:ascii="Calibri" w:eastAsia="Times New Roman" w:hAnsi="Calibri" w:cs="Calibri"/>
                <w:color w:val="000000"/>
              </w:rPr>
            </w:pPr>
            <w:r>
              <w:rPr>
                <w:rFonts w:ascii="Calibri" w:hAnsi="Calibri" w:cs="Calibri"/>
                <w:color w:val="000000"/>
              </w:rPr>
              <w:t>'low' overall fleet risk</w:t>
            </w:r>
          </w:p>
        </w:tc>
      </w:tr>
    </w:tbl>
    <w:p w14:paraId="3E01A4EC" w14:textId="36A5BBF3" w:rsidR="0095248C" w:rsidRDefault="0095248C" w:rsidP="00767965">
      <w:pPr>
        <w:shd w:val="clear" w:color="auto" w:fill="FFFFFF"/>
        <w:spacing w:before="100" w:beforeAutospacing="1" w:after="100" w:afterAutospacing="1" w:line="240" w:lineRule="auto"/>
        <w:ind w:left="720"/>
      </w:pPr>
      <w:r w:rsidRPr="00AC7E0A">
        <w:rPr>
          <w:rFonts w:eastAsia="Times New Roman" w:cstheme="minorHAnsi"/>
          <w:color w:val="2E3338"/>
        </w:rPr>
        <w:t>AIR EQUIPMENT</w:t>
      </w:r>
    </w:p>
    <w:tbl>
      <w:tblPr>
        <w:tblW w:w="9020" w:type="dxa"/>
        <w:tblLook w:val="04A0" w:firstRow="1" w:lastRow="0" w:firstColumn="1" w:lastColumn="0" w:noHBand="0" w:noVBand="1"/>
      </w:tblPr>
      <w:tblGrid>
        <w:gridCol w:w="5740"/>
        <w:gridCol w:w="1240"/>
        <w:gridCol w:w="2040"/>
      </w:tblGrid>
      <w:tr w:rsidR="005D0F8C" w:rsidRPr="00767965" w14:paraId="64291C4E" w14:textId="77777777" w:rsidTr="00680594">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FF710DA" w14:textId="2C7B5FB6" w:rsidR="005D0F8C" w:rsidRPr="00767965" w:rsidRDefault="005D0F8C" w:rsidP="005D0F8C">
            <w:pPr>
              <w:spacing w:after="0" w:line="240" w:lineRule="auto"/>
              <w:rPr>
                <w:rFonts w:ascii="Calibri" w:eastAsia="Times New Roman" w:hAnsi="Calibri" w:cs="Calibri"/>
                <w:color w:val="000000"/>
              </w:rPr>
            </w:pPr>
            <w:r>
              <w:rPr>
                <w:rFonts w:ascii="Calibri" w:hAnsi="Calibri" w:cs="Calibri"/>
                <w:color w:val="000000"/>
              </w:rPr>
              <w:t>Brake Telematics</w:t>
            </w:r>
          </w:p>
        </w:tc>
        <w:tc>
          <w:tcPr>
            <w:tcW w:w="1240" w:type="dxa"/>
            <w:tcBorders>
              <w:top w:val="single" w:sz="4" w:space="0" w:color="000000"/>
              <w:left w:val="double" w:sz="6" w:space="0" w:color="00B0F0"/>
              <w:bottom w:val="nil"/>
              <w:right w:val="single" w:sz="4" w:space="0" w:color="auto"/>
            </w:tcBorders>
            <w:shd w:val="clear" w:color="000000" w:fill="F8696B"/>
            <w:vAlign w:val="center"/>
            <w:hideMark/>
          </w:tcPr>
          <w:p w14:paraId="244E5FC0" w14:textId="14139147" w:rsidR="005D0F8C" w:rsidRPr="00767965" w:rsidRDefault="005D0F8C" w:rsidP="005D0F8C">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0</w:t>
            </w:r>
          </w:p>
        </w:tc>
        <w:tc>
          <w:tcPr>
            <w:tcW w:w="2040" w:type="dxa"/>
            <w:tcBorders>
              <w:top w:val="single" w:sz="4" w:space="0" w:color="000000"/>
              <w:left w:val="nil"/>
              <w:bottom w:val="nil"/>
              <w:right w:val="single" w:sz="12" w:space="0" w:color="auto"/>
            </w:tcBorders>
            <w:shd w:val="clear" w:color="000000" w:fill="FFFFFF"/>
            <w:vAlign w:val="bottom"/>
            <w:hideMark/>
          </w:tcPr>
          <w:p w14:paraId="6DBC1972" w14:textId="4DB90132" w:rsidR="005D0F8C" w:rsidRPr="00767965" w:rsidRDefault="005D0F8C" w:rsidP="005D0F8C">
            <w:pPr>
              <w:spacing w:after="0" w:line="240" w:lineRule="auto"/>
              <w:rPr>
                <w:rFonts w:ascii="Calibri" w:eastAsia="Times New Roman" w:hAnsi="Calibri" w:cs="Calibri"/>
                <w:color w:val="000000"/>
              </w:rPr>
            </w:pPr>
            <w:r>
              <w:rPr>
                <w:rFonts w:ascii="Calibri" w:hAnsi="Calibri" w:cs="Calibri"/>
                <w:color w:val="000000"/>
              </w:rPr>
              <w:t>telematics device</w:t>
            </w:r>
          </w:p>
        </w:tc>
      </w:tr>
      <w:tr w:rsidR="005D0F8C" w:rsidRPr="00767965" w14:paraId="76D4FC49" w14:textId="77777777" w:rsidTr="00680594">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82FB9C6" w14:textId="4D6FC20A" w:rsidR="005D0F8C" w:rsidRPr="00767965" w:rsidRDefault="005D0F8C" w:rsidP="005D0F8C">
            <w:pPr>
              <w:spacing w:after="0" w:line="240" w:lineRule="auto"/>
              <w:rPr>
                <w:rFonts w:ascii="Calibri" w:eastAsia="Times New Roman" w:hAnsi="Calibri" w:cs="Calibri"/>
                <w:color w:val="000000"/>
              </w:rPr>
            </w:pPr>
            <w:r>
              <w:rPr>
                <w:rFonts w:ascii="Calibri" w:hAnsi="Calibri" w:cs="Calibri"/>
                <w:color w:val="000000"/>
              </w:rPr>
              <w:t>Brakes - System Controller (J1939 SA 11)</w:t>
            </w:r>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79F6A7CF" w14:textId="5373E288" w:rsidR="005D0F8C" w:rsidRPr="00767965" w:rsidRDefault="005D0F8C" w:rsidP="005D0F8C">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1</w:t>
            </w:r>
          </w:p>
        </w:tc>
        <w:tc>
          <w:tcPr>
            <w:tcW w:w="2040" w:type="dxa"/>
            <w:tcBorders>
              <w:top w:val="single" w:sz="4" w:space="0" w:color="000000"/>
              <w:left w:val="nil"/>
              <w:bottom w:val="nil"/>
              <w:right w:val="single" w:sz="12" w:space="0" w:color="auto"/>
            </w:tcBorders>
            <w:shd w:val="clear" w:color="000000" w:fill="FFFFFF"/>
            <w:vAlign w:val="bottom"/>
            <w:hideMark/>
          </w:tcPr>
          <w:p w14:paraId="0690A9F6" w14:textId="044CDDB9" w:rsidR="005D0F8C" w:rsidRPr="00767965" w:rsidRDefault="005D0F8C" w:rsidP="005D0F8C">
            <w:pPr>
              <w:spacing w:after="0" w:line="240" w:lineRule="auto"/>
              <w:rPr>
                <w:rFonts w:ascii="Calibri" w:eastAsia="Times New Roman" w:hAnsi="Calibri" w:cs="Calibri"/>
                <w:color w:val="000000"/>
              </w:rPr>
            </w:pPr>
            <w:r>
              <w:rPr>
                <w:rFonts w:ascii="Calibri" w:hAnsi="Calibri" w:cs="Calibri"/>
                <w:color w:val="000000"/>
              </w:rPr>
              <w:t>has J2497 interface (in NA) which is accessible wirelessly</w:t>
            </w:r>
          </w:p>
        </w:tc>
      </w:tr>
      <w:tr w:rsidR="005D0F8C" w:rsidRPr="00767965" w14:paraId="742345C6" w14:textId="77777777" w:rsidTr="00680594">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3DF6604" w14:textId="7C6C2037" w:rsidR="005D0F8C" w:rsidRPr="00767965" w:rsidRDefault="005D0F8C" w:rsidP="005D0F8C">
            <w:pPr>
              <w:spacing w:after="0" w:line="240" w:lineRule="auto"/>
              <w:rPr>
                <w:rFonts w:ascii="Calibri" w:eastAsia="Times New Roman" w:hAnsi="Calibri" w:cs="Calibri"/>
                <w:color w:val="000000"/>
              </w:rPr>
            </w:pPr>
            <w:r>
              <w:rPr>
                <w:rFonts w:ascii="Calibri" w:hAnsi="Calibri" w:cs="Calibri"/>
                <w:color w:val="000000"/>
              </w:rPr>
              <w:lastRenderedPageBreak/>
              <w:t>Parking Brake Controller (J1939 SA 80)</w:t>
            </w:r>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C599E11" w14:textId="5B1CDE1B" w:rsidR="005D0F8C" w:rsidRPr="00767965" w:rsidRDefault="005D0F8C" w:rsidP="005D0F8C">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3</w:t>
            </w:r>
          </w:p>
        </w:tc>
        <w:tc>
          <w:tcPr>
            <w:tcW w:w="2040" w:type="dxa"/>
            <w:tcBorders>
              <w:top w:val="single" w:sz="4" w:space="0" w:color="000000"/>
              <w:left w:val="nil"/>
              <w:bottom w:val="nil"/>
              <w:right w:val="single" w:sz="12" w:space="0" w:color="auto"/>
            </w:tcBorders>
            <w:shd w:val="clear" w:color="000000" w:fill="FFFFFF"/>
            <w:vAlign w:val="bottom"/>
            <w:hideMark/>
          </w:tcPr>
          <w:p w14:paraId="6511BA41" w14:textId="7D81A306" w:rsidR="005D0F8C" w:rsidRPr="00767965" w:rsidRDefault="005D0F8C" w:rsidP="005D0F8C">
            <w:pPr>
              <w:spacing w:after="0" w:line="240" w:lineRule="auto"/>
              <w:rPr>
                <w:rFonts w:ascii="Calibri" w:eastAsia="Times New Roman" w:hAnsi="Calibri" w:cs="Calibri"/>
                <w:color w:val="000000"/>
              </w:rPr>
            </w:pPr>
            <w:r>
              <w:rPr>
                <w:rFonts w:ascii="Calibri" w:hAnsi="Calibri" w:cs="Calibri"/>
                <w:color w:val="000000"/>
              </w:rPr>
              <w:t>high' scope change risk (assumes NGTTI with no J2497) and untrusted wired connection</w:t>
            </w:r>
          </w:p>
        </w:tc>
      </w:tr>
      <w:tr w:rsidR="005D0F8C" w:rsidRPr="00767965" w14:paraId="28B4D3E2" w14:textId="77777777" w:rsidTr="002046D7">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838A7EE" w14:textId="715808A0" w:rsidR="005D0F8C" w:rsidRPr="00767965" w:rsidRDefault="005D0F8C" w:rsidP="005D0F8C">
            <w:pPr>
              <w:spacing w:after="0" w:line="240" w:lineRule="auto"/>
              <w:rPr>
                <w:rFonts w:ascii="Calibri" w:eastAsia="Times New Roman" w:hAnsi="Calibri" w:cs="Calibri"/>
                <w:color w:val="000000"/>
              </w:rPr>
            </w:pPr>
            <w:r>
              <w:rPr>
                <w:rFonts w:ascii="Calibri" w:hAnsi="Calibri" w:cs="Calibri"/>
                <w:color w:val="000000"/>
              </w:rPr>
              <w:t>Pneumatic - System Controller (J1939 SA 48)</w:t>
            </w:r>
          </w:p>
        </w:tc>
        <w:tc>
          <w:tcPr>
            <w:tcW w:w="1240" w:type="dxa"/>
            <w:tcBorders>
              <w:top w:val="single" w:sz="4" w:space="0" w:color="000000"/>
              <w:left w:val="double" w:sz="6" w:space="0" w:color="00B0F0"/>
              <w:bottom w:val="nil"/>
              <w:right w:val="single" w:sz="4" w:space="0" w:color="auto"/>
            </w:tcBorders>
            <w:shd w:val="clear" w:color="000000" w:fill="CCDD82"/>
            <w:vAlign w:val="center"/>
            <w:hideMark/>
          </w:tcPr>
          <w:p w14:paraId="008F17A0" w14:textId="594FCE3F" w:rsidR="005D0F8C" w:rsidRPr="00767965" w:rsidRDefault="005D0F8C" w:rsidP="005D0F8C">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5</w:t>
            </w:r>
          </w:p>
        </w:tc>
        <w:tc>
          <w:tcPr>
            <w:tcW w:w="2040" w:type="dxa"/>
            <w:tcBorders>
              <w:top w:val="single" w:sz="4" w:space="0" w:color="000000"/>
              <w:left w:val="nil"/>
              <w:bottom w:val="nil"/>
              <w:right w:val="single" w:sz="12" w:space="0" w:color="auto"/>
            </w:tcBorders>
            <w:shd w:val="clear" w:color="auto" w:fill="auto"/>
            <w:vAlign w:val="bottom"/>
            <w:hideMark/>
          </w:tcPr>
          <w:p w14:paraId="0C8A1784" w14:textId="65A824EB" w:rsidR="005D0F8C" w:rsidRPr="00767965" w:rsidRDefault="005D0F8C" w:rsidP="005D0F8C">
            <w:pPr>
              <w:spacing w:after="0" w:line="240" w:lineRule="auto"/>
              <w:rPr>
                <w:rFonts w:ascii="Calibri" w:eastAsia="Times New Roman" w:hAnsi="Calibri" w:cs="Calibri"/>
                <w:color w:val="000000"/>
              </w:rPr>
            </w:pPr>
            <w:r>
              <w:rPr>
                <w:rFonts w:ascii="Calibri" w:hAnsi="Calibri" w:cs="Calibri"/>
                <w:color w:val="000000"/>
              </w:rPr>
              <w:t>'high' overall fleet risk</w:t>
            </w:r>
          </w:p>
        </w:tc>
      </w:tr>
      <w:tr w:rsidR="005D0F8C" w:rsidRPr="00767965" w14:paraId="4BE48D04" w14:textId="77777777" w:rsidTr="002046D7">
        <w:trPr>
          <w:trHeight w:val="864"/>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C315B88" w14:textId="7E9D49FF" w:rsidR="005D0F8C" w:rsidRPr="00767965" w:rsidRDefault="005D0F8C" w:rsidP="005D0F8C">
            <w:pPr>
              <w:spacing w:after="0" w:line="240" w:lineRule="auto"/>
              <w:rPr>
                <w:rFonts w:ascii="Calibri" w:eastAsia="Times New Roman" w:hAnsi="Calibri" w:cs="Calibri"/>
                <w:color w:val="000000"/>
              </w:rPr>
            </w:pPr>
            <w:r>
              <w:rPr>
                <w:rFonts w:ascii="Calibri" w:hAnsi="Calibri" w:cs="Calibri"/>
                <w:color w:val="000000"/>
              </w:rPr>
              <w:t>Auxiliary Valve Control or Engine Air System Valve Control (J1939 SA 34)</w:t>
            </w:r>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C914B1B" w14:textId="732CBACA" w:rsidR="005D0F8C" w:rsidRPr="00767965" w:rsidRDefault="005D0F8C" w:rsidP="005D0F8C">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7</w:t>
            </w:r>
          </w:p>
        </w:tc>
        <w:tc>
          <w:tcPr>
            <w:tcW w:w="2040" w:type="dxa"/>
            <w:tcBorders>
              <w:top w:val="single" w:sz="4" w:space="0" w:color="000000"/>
              <w:left w:val="nil"/>
              <w:bottom w:val="nil"/>
              <w:right w:val="single" w:sz="12" w:space="0" w:color="auto"/>
            </w:tcBorders>
            <w:shd w:val="clear" w:color="auto" w:fill="auto"/>
            <w:vAlign w:val="bottom"/>
            <w:hideMark/>
          </w:tcPr>
          <w:p w14:paraId="7CFB331B" w14:textId="1606BAAA" w:rsidR="005D0F8C" w:rsidRPr="00767965" w:rsidRDefault="005D0F8C" w:rsidP="005D0F8C">
            <w:pPr>
              <w:spacing w:after="0" w:line="240" w:lineRule="auto"/>
              <w:rPr>
                <w:rFonts w:ascii="Calibri" w:eastAsia="Times New Roman" w:hAnsi="Calibri" w:cs="Calibri"/>
                <w:color w:val="000000"/>
              </w:rPr>
            </w:pPr>
            <w:r>
              <w:rPr>
                <w:rFonts w:ascii="Calibri" w:hAnsi="Calibri" w:cs="Calibri"/>
                <w:color w:val="000000"/>
              </w:rPr>
              <w:t>'low' overall fleet risk</w:t>
            </w:r>
          </w:p>
        </w:tc>
      </w:tr>
      <w:tr w:rsidR="005D0F8C" w:rsidRPr="00767965" w14:paraId="27FF8BE8" w14:textId="77777777" w:rsidTr="00680594">
        <w:trPr>
          <w:trHeight w:val="864"/>
        </w:trPr>
        <w:tc>
          <w:tcPr>
            <w:tcW w:w="5740" w:type="dxa"/>
            <w:tcBorders>
              <w:top w:val="single" w:sz="4" w:space="0" w:color="auto"/>
              <w:left w:val="single" w:sz="4" w:space="0" w:color="auto"/>
              <w:bottom w:val="single" w:sz="4" w:space="0" w:color="000000"/>
              <w:right w:val="single" w:sz="4" w:space="0" w:color="auto"/>
            </w:tcBorders>
            <w:shd w:val="clear" w:color="000000" w:fill="FFFFFF"/>
            <w:vAlign w:val="bottom"/>
            <w:hideMark/>
          </w:tcPr>
          <w:p w14:paraId="1A02B62F" w14:textId="1B33D929" w:rsidR="005D0F8C" w:rsidRPr="00767965" w:rsidRDefault="005D0F8C" w:rsidP="005D0F8C">
            <w:pPr>
              <w:spacing w:after="0" w:line="240" w:lineRule="auto"/>
              <w:rPr>
                <w:rFonts w:ascii="Calibri" w:eastAsia="Times New Roman" w:hAnsi="Calibri" w:cs="Calibri"/>
                <w:color w:val="000000"/>
              </w:rPr>
            </w:pPr>
            <w:r>
              <w:rPr>
                <w:rFonts w:ascii="Calibri" w:hAnsi="Calibri" w:cs="Calibri"/>
                <w:color w:val="000000"/>
              </w:rPr>
              <w:t>Brake Stroke Alert</w:t>
            </w:r>
          </w:p>
        </w:tc>
        <w:tc>
          <w:tcPr>
            <w:tcW w:w="1240" w:type="dxa"/>
            <w:tcBorders>
              <w:top w:val="single" w:sz="4" w:space="0" w:color="000000"/>
              <w:left w:val="double" w:sz="6" w:space="0" w:color="00B0F0"/>
              <w:bottom w:val="single" w:sz="4" w:space="0" w:color="000000"/>
              <w:right w:val="single" w:sz="4" w:space="0" w:color="auto"/>
            </w:tcBorders>
            <w:shd w:val="clear" w:color="000000" w:fill="FFFFFF"/>
            <w:vAlign w:val="center"/>
            <w:hideMark/>
          </w:tcPr>
          <w:p w14:paraId="7513F9D8" w14:textId="2F1EC5B9" w:rsidR="005D0F8C" w:rsidRPr="00767965" w:rsidRDefault="005D0F8C" w:rsidP="005D0F8C">
            <w:pPr>
              <w:spacing w:after="0" w:line="240" w:lineRule="auto"/>
              <w:jc w:val="center"/>
              <w:rPr>
                <w:rFonts w:ascii="Calibri" w:eastAsia="Times New Roman" w:hAnsi="Calibri" w:cs="Calibri"/>
                <w:b/>
                <w:bCs/>
                <w:color w:val="000000"/>
                <w:sz w:val="24"/>
                <w:szCs w:val="24"/>
              </w:rPr>
            </w:pPr>
            <w:r>
              <w:rPr>
                <w:rFonts w:ascii="Calibri" w:hAnsi="Calibri" w:cs="Calibri"/>
                <w:b/>
                <w:bCs/>
                <w:color w:val="000000"/>
              </w:rPr>
              <w:t>None Specified</w:t>
            </w:r>
          </w:p>
        </w:tc>
        <w:tc>
          <w:tcPr>
            <w:tcW w:w="2040" w:type="dxa"/>
            <w:tcBorders>
              <w:top w:val="single" w:sz="4" w:space="0" w:color="000000"/>
              <w:left w:val="nil"/>
              <w:bottom w:val="single" w:sz="4" w:space="0" w:color="000000"/>
              <w:right w:val="single" w:sz="12" w:space="0" w:color="auto"/>
            </w:tcBorders>
            <w:shd w:val="clear" w:color="000000" w:fill="FFFFFF"/>
            <w:vAlign w:val="bottom"/>
            <w:hideMark/>
          </w:tcPr>
          <w:p w14:paraId="1A64CC55" w14:textId="4A941D27" w:rsidR="005D0F8C" w:rsidRPr="00767965" w:rsidRDefault="005D0F8C" w:rsidP="005D0F8C">
            <w:pPr>
              <w:spacing w:after="0" w:line="240" w:lineRule="auto"/>
              <w:rPr>
                <w:rFonts w:ascii="Calibri" w:eastAsia="Times New Roman" w:hAnsi="Calibri" w:cs="Calibri"/>
                <w:color w:val="000000"/>
              </w:rPr>
            </w:pPr>
            <w:r>
              <w:rPr>
                <w:rFonts w:ascii="Calibri" w:hAnsi="Calibri" w:cs="Calibri"/>
                <w:color w:val="000000"/>
              </w:rPr>
              <w:t>no responses / not common component</w:t>
            </w:r>
          </w:p>
        </w:tc>
      </w:tr>
    </w:tbl>
    <w:p w14:paraId="196997A1" w14:textId="77777777" w:rsidR="00767965" w:rsidRDefault="00767965" w:rsidP="00524A01">
      <w:pPr>
        <w:shd w:val="clear" w:color="auto" w:fill="FFFFFF"/>
        <w:spacing w:before="100" w:beforeAutospacing="1" w:after="100" w:afterAutospacing="1" w:line="240" w:lineRule="auto"/>
        <w:ind w:left="720"/>
      </w:pPr>
    </w:p>
    <w:p w14:paraId="6020C2E1" w14:textId="77777777" w:rsidR="0095248C" w:rsidRDefault="0095248C" w:rsidP="0095248C">
      <w:pPr>
        <w:pStyle w:val="Heading1"/>
      </w:pPr>
      <w:r>
        <w:t>Appendix A: J1939 Source Address Controller Application (CA) Deviations</w:t>
      </w:r>
    </w:p>
    <w:p w14:paraId="63E12713" w14:textId="77777777" w:rsidR="0095248C" w:rsidRDefault="0095248C" w:rsidP="0095248C">
      <w:pPr>
        <w:pStyle w:val="Heading2"/>
      </w:pPr>
      <w:r>
        <w:t>Duplicate J1939 CA</w:t>
      </w:r>
    </w:p>
    <w:p w14:paraId="4FA4EEF9" w14:textId="77777777" w:rsidR="0095248C" w:rsidRDefault="0095248C" w:rsidP="0095248C">
      <w:r>
        <w:t>The following were determined to be duplicates of other J1939 CAs and were omitted.</w:t>
      </w:r>
    </w:p>
    <w:tbl>
      <w:tblPr>
        <w:tblStyle w:val="GridTable2-Accent6"/>
        <w:tblW w:w="0" w:type="auto"/>
        <w:tblLook w:val="04A0" w:firstRow="1" w:lastRow="0" w:firstColumn="1" w:lastColumn="0" w:noHBand="0" w:noVBand="1"/>
      </w:tblPr>
      <w:tblGrid>
        <w:gridCol w:w="2993"/>
        <w:gridCol w:w="3304"/>
        <w:gridCol w:w="3063"/>
      </w:tblGrid>
      <w:tr w:rsidR="0095248C" w:rsidRPr="00EE156B" w14:paraId="566647AF" w14:textId="77777777" w:rsidTr="00100C99">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noWrap/>
            <w:hideMark/>
          </w:tcPr>
          <w:p w14:paraId="0570B5F4" w14:textId="77777777" w:rsidR="0095248C" w:rsidRPr="0019126F" w:rsidRDefault="0095248C" w:rsidP="00100C99">
            <w:pPr>
              <w:rPr>
                <w:rFonts w:ascii="Calibri" w:eastAsia="Times New Roman" w:hAnsi="Calibri" w:cs="Calibri"/>
                <w:color w:val="000000" w:themeColor="text1"/>
              </w:rPr>
            </w:pPr>
            <w:r w:rsidRPr="0019126F">
              <w:rPr>
                <w:rFonts w:ascii="Calibri" w:eastAsia="Times New Roman" w:hAnsi="Calibri" w:cs="Calibri"/>
                <w:color w:val="000000" w:themeColor="text1"/>
              </w:rPr>
              <w:t>Name in Origin</w:t>
            </w:r>
          </w:p>
        </w:tc>
        <w:tc>
          <w:tcPr>
            <w:tcW w:w="0" w:type="auto"/>
            <w:noWrap/>
            <w:hideMark/>
          </w:tcPr>
          <w:p w14:paraId="50010FE8" w14:textId="77777777" w:rsidR="0095248C" w:rsidRPr="0019126F"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19126F">
              <w:rPr>
                <w:rFonts w:ascii="Calibri" w:eastAsia="Times New Roman" w:hAnsi="Calibri" w:cs="Calibri"/>
                <w:color w:val="000000" w:themeColor="text1"/>
              </w:rPr>
              <w:t>Origin</w:t>
            </w:r>
          </w:p>
        </w:tc>
        <w:tc>
          <w:tcPr>
            <w:tcW w:w="0" w:type="auto"/>
            <w:noWrap/>
            <w:hideMark/>
          </w:tcPr>
          <w:p w14:paraId="53CC0EF2" w14:textId="77777777" w:rsidR="0095248C" w:rsidRPr="0019126F"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19126F">
              <w:rPr>
                <w:rFonts w:ascii="Calibri" w:eastAsia="Times New Roman" w:hAnsi="Calibri" w:cs="Calibri"/>
                <w:color w:val="000000" w:themeColor="text1"/>
              </w:rPr>
              <w:t xml:space="preserve">(optional) </w:t>
            </w:r>
            <w:r w:rsidRPr="00EE156B">
              <w:rPr>
                <w:rFonts w:ascii="Calibri" w:eastAsia="Times New Roman" w:hAnsi="Calibri" w:cs="Calibri"/>
                <w:color w:val="000000" w:themeColor="text1"/>
              </w:rPr>
              <w:t>Duplicate</w:t>
            </w:r>
            <w:r w:rsidRPr="0019126F">
              <w:rPr>
                <w:rFonts w:ascii="Calibri" w:eastAsia="Times New Roman" w:hAnsi="Calibri" w:cs="Calibri"/>
                <w:color w:val="000000" w:themeColor="text1"/>
              </w:rPr>
              <w:t xml:space="preserve"> Of?</w:t>
            </w:r>
          </w:p>
        </w:tc>
      </w:tr>
      <w:tr w:rsidR="0095248C" w:rsidRPr="00EE156B" w14:paraId="1C56FE6B" w14:textId="77777777" w:rsidTr="00100C9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0" w:type="auto"/>
            <w:hideMark/>
          </w:tcPr>
          <w:p w14:paraId="2CD8E263"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Body-to-Vehicle Interface Control</w:t>
            </w:r>
          </w:p>
        </w:tc>
        <w:tc>
          <w:tcPr>
            <w:tcW w:w="0" w:type="auto"/>
            <w:hideMark/>
          </w:tcPr>
          <w:p w14:paraId="1771B354"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7FF95C4D"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Body-to-Vehicle Interface Control</w:t>
            </w:r>
          </w:p>
        </w:tc>
      </w:tr>
      <w:tr w:rsidR="0095248C" w:rsidRPr="00EE156B" w14:paraId="30E83F3B"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506B1FDE"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Brake Telematics</w:t>
            </w:r>
          </w:p>
        </w:tc>
        <w:tc>
          <w:tcPr>
            <w:tcW w:w="0" w:type="auto"/>
            <w:hideMark/>
          </w:tcPr>
          <w:p w14:paraId="38B26F0D"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Truck Matrix Component Breakdown v0</w:t>
            </w:r>
          </w:p>
        </w:tc>
        <w:tc>
          <w:tcPr>
            <w:tcW w:w="0" w:type="auto"/>
            <w:hideMark/>
          </w:tcPr>
          <w:p w14:paraId="305B12AD"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Brake Telematics</w:t>
            </w:r>
          </w:p>
        </w:tc>
      </w:tr>
      <w:tr w:rsidR="0095248C" w:rsidRPr="00EE156B" w14:paraId="6C10F968" w14:textId="77777777" w:rsidTr="00100C99">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0" w:type="auto"/>
            <w:hideMark/>
          </w:tcPr>
          <w:p w14:paraId="58CE7FBE"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Catalyst Fluid Sensor</w:t>
            </w:r>
          </w:p>
        </w:tc>
        <w:tc>
          <w:tcPr>
            <w:tcW w:w="0" w:type="auto"/>
            <w:hideMark/>
          </w:tcPr>
          <w:p w14:paraId="0507768A"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0A5B4FCC"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Catalyst Fluid Sensor</w:t>
            </w:r>
          </w:p>
        </w:tc>
      </w:tr>
      <w:tr w:rsidR="0095248C" w:rsidRPr="00EE156B" w14:paraId="5323461C"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623D02BD"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Communications Unit, Cellular</w:t>
            </w:r>
          </w:p>
        </w:tc>
        <w:tc>
          <w:tcPr>
            <w:tcW w:w="0" w:type="auto"/>
            <w:hideMark/>
          </w:tcPr>
          <w:p w14:paraId="599F0585"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Global SA</w:t>
            </w:r>
          </w:p>
        </w:tc>
        <w:tc>
          <w:tcPr>
            <w:tcW w:w="0" w:type="auto"/>
            <w:hideMark/>
          </w:tcPr>
          <w:p w14:paraId="44A398A2"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OEM Telematics</w:t>
            </w:r>
          </w:p>
        </w:tc>
      </w:tr>
      <w:tr w:rsidR="0095248C" w:rsidRPr="00EE156B" w14:paraId="53AE4AB1" w14:textId="77777777" w:rsidTr="00100C99">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0" w:type="auto"/>
            <w:hideMark/>
          </w:tcPr>
          <w:p w14:paraId="0B45700D"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Communications Unit, Radio</w:t>
            </w:r>
          </w:p>
        </w:tc>
        <w:tc>
          <w:tcPr>
            <w:tcW w:w="0" w:type="auto"/>
            <w:hideMark/>
          </w:tcPr>
          <w:p w14:paraId="01E847F7"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Global SA</w:t>
            </w:r>
          </w:p>
        </w:tc>
        <w:tc>
          <w:tcPr>
            <w:tcW w:w="0" w:type="auto"/>
            <w:hideMark/>
          </w:tcPr>
          <w:p w14:paraId="471D8CC5"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OEM Telematics</w:t>
            </w:r>
          </w:p>
        </w:tc>
      </w:tr>
      <w:tr w:rsidR="0095248C" w:rsidRPr="00EE156B" w14:paraId="29297421"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60745312"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Communications Unit, Satellite</w:t>
            </w:r>
          </w:p>
        </w:tc>
        <w:tc>
          <w:tcPr>
            <w:tcW w:w="0" w:type="auto"/>
            <w:hideMark/>
          </w:tcPr>
          <w:p w14:paraId="69A3D385"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Global SA</w:t>
            </w:r>
          </w:p>
        </w:tc>
        <w:tc>
          <w:tcPr>
            <w:tcW w:w="0" w:type="auto"/>
            <w:hideMark/>
          </w:tcPr>
          <w:p w14:paraId="4CF68A6E"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OEM Telematics</w:t>
            </w:r>
          </w:p>
        </w:tc>
      </w:tr>
      <w:tr w:rsidR="0095248C" w:rsidRPr="00EE156B" w14:paraId="3DB95EFB" w14:textId="77777777" w:rsidTr="00100C99">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0" w:type="auto"/>
            <w:hideMark/>
          </w:tcPr>
          <w:p w14:paraId="3658EB7B"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Forward Road Image Processing</w:t>
            </w:r>
          </w:p>
        </w:tc>
        <w:tc>
          <w:tcPr>
            <w:tcW w:w="0" w:type="auto"/>
            <w:hideMark/>
          </w:tcPr>
          <w:p w14:paraId="0C4EB131"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41F060AB"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Forward Road Image Processor</w:t>
            </w:r>
          </w:p>
        </w:tc>
      </w:tr>
      <w:tr w:rsidR="0095248C" w:rsidRPr="00EE156B" w14:paraId="1DB11855"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0B7D9B61"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On-board data logger</w:t>
            </w:r>
          </w:p>
        </w:tc>
        <w:tc>
          <w:tcPr>
            <w:tcW w:w="0" w:type="auto"/>
            <w:hideMark/>
          </w:tcPr>
          <w:p w14:paraId="6CBE83B2"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63CF2AFD"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On-Board Data Logger</w:t>
            </w:r>
          </w:p>
        </w:tc>
      </w:tr>
      <w:tr w:rsidR="0095248C" w:rsidRPr="00EE156B" w14:paraId="1AFAE3F6"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2DFF485A"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Slope Sensor</w:t>
            </w:r>
          </w:p>
        </w:tc>
        <w:tc>
          <w:tcPr>
            <w:tcW w:w="0" w:type="auto"/>
            <w:hideMark/>
          </w:tcPr>
          <w:p w14:paraId="35876582"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264E0AA3"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Slope Sensor</w:t>
            </w:r>
          </w:p>
        </w:tc>
      </w:tr>
      <w:tr w:rsidR="0095248C" w:rsidRPr="00EE156B" w14:paraId="50F80009"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2608188E"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Tachograph</w:t>
            </w:r>
          </w:p>
        </w:tc>
        <w:tc>
          <w:tcPr>
            <w:tcW w:w="0" w:type="auto"/>
            <w:hideMark/>
          </w:tcPr>
          <w:p w14:paraId="1FA2BE4E"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416B6B16"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Tachograph</w:t>
            </w:r>
          </w:p>
        </w:tc>
      </w:tr>
      <w:tr w:rsidR="0095248C" w:rsidRPr="00EE156B" w14:paraId="59AC1BFA"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55263954"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lastRenderedPageBreak/>
              <w:t>Turbocharger</w:t>
            </w:r>
          </w:p>
        </w:tc>
        <w:tc>
          <w:tcPr>
            <w:tcW w:w="0" w:type="auto"/>
            <w:hideMark/>
          </w:tcPr>
          <w:p w14:paraId="3672201C"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5346AEC8"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Turbocharger</w:t>
            </w:r>
          </w:p>
        </w:tc>
      </w:tr>
    </w:tbl>
    <w:p w14:paraId="3ABA202F" w14:textId="77777777" w:rsidR="0095248C" w:rsidRDefault="0095248C" w:rsidP="0095248C"/>
    <w:p w14:paraId="1171872A" w14:textId="77777777" w:rsidR="0095248C" w:rsidRDefault="0095248C" w:rsidP="0095248C">
      <w:pPr>
        <w:pStyle w:val="Heading2"/>
      </w:pPr>
      <w:r>
        <w:t>No J1939 CA</w:t>
      </w:r>
    </w:p>
    <w:p w14:paraId="4B5B12CD" w14:textId="77777777" w:rsidR="0095248C" w:rsidRDefault="0095248C" w:rsidP="0095248C">
      <w:r>
        <w:t>The following were introduced above in the component breakdown and do not have a corresponding J1939 CA to which we could refer for traceability.</w:t>
      </w:r>
    </w:p>
    <w:tbl>
      <w:tblPr>
        <w:tblStyle w:val="GridTable2-Accent6"/>
        <w:tblW w:w="9120" w:type="dxa"/>
        <w:tblLook w:val="04A0" w:firstRow="1" w:lastRow="0" w:firstColumn="1" w:lastColumn="0" w:noHBand="0" w:noVBand="1"/>
      </w:tblPr>
      <w:tblGrid>
        <w:gridCol w:w="2915"/>
        <w:gridCol w:w="3886"/>
        <w:gridCol w:w="2319"/>
      </w:tblGrid>
      <w:tr w:rsidR="0095248C" w:rsidRPr="00555E55" w14:paraId="1E1D7093" w14:textId="77777777" w:rsidTr="00100C99">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noWrap/>
            <w:hideMark/>
          </w:tcPr>
          <w:p w14:paraId="7FED1351" w14:textId="77777777" w:rsidR="0095248C" w:rsidRPr="0019126F" w:rsidRDefault="0095248C" w:rsidP="00100C99">
            <w:pPr>
              <w:rPr>
                <w:rFonts w:ascii="Calibri" w:eastAsia="Times New Roman" w:hAnsi="Calibri" w:cs="Calibri"/>
                <w:color w:val="000000" w:themeColor="text1"/>
              </w:rPr>
            </w:pPr>
            <w:r w:rsidRPr="0019126F">
              <w:rPr>
                <w:rFonts w:ascii="Calibri" w:eastAsia="Times New Roman" w:hAnsi="Calibri" w:cs="Calibri"/>
                <w:color w:val="000000" w:themeColor="text1"/>
              </w:rPr>
              <w:t>Matrix Component Name</w:t>
            </w:r>
          </w:p>
        </w:tc>
        <w:tc>
          <w:tcPr>
            <w:tcW w:w="0" w:type="dxa"/>
            <w:noWrap/>
            <w:hideMark/>
          </w:tcPr>
          <w:p w14:paraId="450B0A41" w14:textId="77777777" w:rsidR="0095248C" w:rsidRPr="0019126F"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19126F">
              <w:rPr>
                <w:rFonts w:ascii="Calibri" w:eastAsia="Times New Roman" w:hAnsi="Calibri" w:cs="Calibri"/>
                <w:color w:val="000000" w:themeColor="text1"/>
              </w:rPr>
              <w:t>Matrix Order Sheet Line</w:t>
            </w:r>
          </w:p>
        </w:tc>
        <w:tc>
          <w:tcPr>
            <w:tcW w:w="0" w:type="dxa"/>
          </w:tcPr>
          <w:p w14:paraId="539534F5" w14:textId="77777777" w:rsidR="0095248C" w:rsidRPr="00555E55"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rPr>
            </w:pPr>
            <w:r w:rsidRPr="0019126F">
              <w:rPr>
                <w:rFonts w:ascii="Calibri" w:eastAsia="Times New Roman" w:hAnsi="Calibri" w:cs="Calibri"/>
                <w:color w:val="000000" w:themeColor="text1"/>
              </w:rPr>
              <w:t>Origin</w:t>
            </w:r>
          </w:p>
        </w:tc>
      </w:tr>
      <w:tr w:rsidR="0095248C" w:rsidRPr="00555E55" w14:paraId="5D93A702" w14:textId="77777777" w:rsidTr="00100C9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6A747B83"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3rd Party Equipment Gateway</w:t>
            </w:r>
          </w:p>
        </w:tc>
        <w:tc>
          <w:tcPr>
            <w:tcW w:w="0" w:type="dxa"/>
            <w:hideMark/>
          </w:tcPr>
          <w:p w14:paraId="11B32EB4"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22136843"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139055DF"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047ADB4F"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ADAS Adaptive Cruise Control</w:t>
            </w:r>
          </w:p>
        </w:tc>
        <w:tc>
          <w:tcPr>
            <w:tcW w:w="0" w:type="dxa"/>
            <w:hideMark/>
          </w:tcPr>
          <w:p w14:paraId="783C2888"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INSTRUMENTS &amp; CONTROLS</w:t>
            </w:r>
          </w:p>
        </w:tc>
        <w:tc>
          <w:tcPr>
            <w:tcW w:w="0" w:type="dxa"/>
          </w:tcPr>
          <w:p w14:paraId="36EBEA82"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44C5C4AC"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233AFAEB"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ADAS Lane Keep</w:t>
            </w:r>
          </w:p>
        </w:tc>
        <w:tc>
          <w:tcPr>
            <w:tcW w:w="0" w:type="dxa"/>
            <w:hideMark/>
          </w:tcPr>
          <w:p w14:paraId="28B8D7F9"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FRAME &amp; EQUIPMENT</w:t>
            </w:r>
          </w:p>
        </w:tc>
        <w:tc>
          <w:tcPr>
            <w:tcW w:w="0" w:type="dxa"/>
          </w:tcPr>
          <w:p w14:paraId="564233B0"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5365614C"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7216DD3D"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Brake Telematics</w:t>
            </w:r>
          </w:p>
        </w:tc>
        <w:tc>
          <w:tcPr>
            <w:tcW w:w="0" w:type="dxa"/>
            <w:hideMark/>
          </w:tcPr>
          <w:p w14:paraId="7232566F"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AIR EQUIPMENT</w:t>
            </w:r>
          </w:p>
        </w:tc>
        <w:tc>
          <w:tcPr>
            <w:tcW w:w="0" w:type="dxa"/>
          </w:tcPr>
          <w:p w14:paraId="102AC21C"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69289135"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73527221"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Electronic Clutch Actuator</w:t>
            </w:r>
          </w:p>
        </w:tc>
        <w:tc>
          <w:tcPr>
            <w:tcW w:w="0" w:type="dxa"/>
            <w:hideMark/>
          </w:tcPr>
          <w:p w14:paraId="3CF14DCE"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TRANSMISSION</w:t>
            </w:r>
          </w:p>
        </w:tc>
        <w:tc>
          <w:tcPr>
            <w:tcW w:w="0" w:type="dxa"/>
          </w:tcPr>
          <w:p w14:paraId="1042AE62"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2497FE49"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5457938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Engine Display</w:t>
            </w:r>
          </w:p>
        </w:tc>
        <w:tc>
          <w:tcPr>
            <w:tcW w:w="0" w:type="dxa"/>
            <w:hideMark/>
          </w:tcPr>
          <w:p w14:paraId="3EC3130F"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INSTRUMENTS &amp; CONTROLS</w:t>
            </w:r>
          </w:p>
        </w:tc>
        <w:tc>
          <w:tcPr>
            <w:tcW w:w="0" w:type="dxa"/>
          </w:tcPr>
          <w:p w14:paraId="5CBEF3B3"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7795A93A"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7602EB57"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Engine Telematics</w:t>
            </w:r>
          </w:p>
        </w:tc>
        <w:tc>
          <w:tcPr>
            <w:tcW w:w="0" w:type="dxa"/>
            <w:hideMark/>
          </w:tcPr>
          <w:p w14:paraId="690B6AFA"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ENGINE</w:t>
            </w:r>
          </w:p>
        </w:tc>
        <w:tc>
          <w:tcPr>
            <w:tcW w:w="0" w:type="dxa"/>
          </w:tcPr>
          <w:p w14:paraId="7613FB1E"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00DC433D"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438A15AC"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Exterior Camera Telematics</w:t>
            </w:r>
          </w:p>
        </w:tc>
        <w:tc>
          <w:tcPr>
            <w:tcW w:w="0" w:type="dxa"/>
            <w:hideMark/>
          </w:tcPr>
          <w:p w14:paraId="236E4E37"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EXTERIOR</w:t>
            </w:r>
          </w:p>
        </w:tc>
        <w:tc>
          <w:tcPr>
            <w:tcW w:w="0" w:type="dxa"/>
          </w:tcPr>
          <w:p w14:paraId="59BB4894"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7E74301A"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1D0C3D19"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Exterior Cameras</w:t>
            </w:r>
          </w:p>
        </w:tc>
        <w:tc>
          <w:tcPr>
            <w:tcW w:w="0" w:type="dxa"/>
            <w:hideMark/>
          </w:tcPr>
          <w:p w14:paraId="7990BBED"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EXTERIOR</w:t>
            </w:r>
          </w:p>
        </w:tc>
        <w:tc>
          <w:tcPr>
            <w:tcW w:w="0" w:type="dxa"/>
          </w:tcPr>
          <w:p w14:paraId="40866241"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6E4735C2"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4A66432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Interior Camera Telematics</w:t>
            </w:r>
          </w:p>
        </w:tc>
        <w:tc>
          <w:tcPr>
            <w:tcW w:w="0" w:type="dxa"/>
            <w:hideMark/>
          </w:tcPr>
          <w:p w14:paraId="502A92EB"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INTERIOR</w:t>
            </w:r>
          </w:p>
        </w:tc>
        <w:tc>
          <w:tcPr>
            <w:tcW w:w="0" w:type="dxa"/>
          </w:tcPr>
          <w:p w14:paraId="0C532F38"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05A39605"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3CE6391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Interior Cameras</w:t>
            </w:r>
          </w:p>
        </w:tc>
        <w:tc>
          <w:tcPr>
            <w:tcW w:w="0" w:type="dxa"/>
            <w:hideMark/>
          </w:tcPr>
          <w:p w14:paraId="672899CB"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INTERIOR</w:t>
            </w:r>
          </w:p>
        </w:tc>
        <w:tc>
          <w:tcPr>
            <w:tcW w:w="0" w:type="dxa"/>
          </w:tcPr>
          <w:p w14:paraId="1BA0DF4F"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0AEDD0DA" w14:textId="77777777" w:rsidTr="00100C99">
        <w:trPr>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6FBEF9C2"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OEM Telematics</w:t>
            </w:r>
          </w:p>
        </w:tc>
        <w:tc>
          <w:tcPr>
            <w:tcW w:w="0" w:type="dxa"/>
            <w:hideMark/>
          </w:tcPr>
          <w:p w14:paraId="0C806D4F"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35EE1D7B"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03E1B4C7" w14:textId="77777777" w:rsidTr="00100C9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6071F48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Onboard Diagnostics Connector Gateway</w:t>
            </w:r>
          </w:p>
        </w:tc>
        <w:tc>
          <w:tcPr>
            <w:tcW w:w="0" w:type="dxa"/>
            <w:hideMark/>
          </w:tcPr>
          <w:p w14:paraId="0EBE4412"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34463165"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2CB68585"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04E0FBE8"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Switch Field</w:t>
            </w:r>
          </w:p>
        </w:tc>
        <w:tc>
          <w:tcPr>
            <w:tcW w:w="0" w:type="dxa"/>
            <w:hideMark/>
          </w:tcPr>
          <w:p w14:paraId="462C9CF1"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INTERIOR</w:t>
            </w:r>
          </w:p>
        </w:tc>
        <w:tc>
          <w:tcPr>
            <w:tcW w:w="0" w:type="dxa"/>
          </w:tcPr>
          <w:p w14:paraId="388DA317"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0CD89CF6" w14:textId="77777777" w:rsidTr="00100C9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712D02D3"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Telematics Interface Gateway</w:t>
            </w:r>
          </w:p>
        </w:tc>
        <w:tc>
          <w:tcPr>
            <w:tcW w:w="0" w:type="dxa"/>
            <w:hideMark/>
          </w:tcPr>
          <w:p w14:paraId="66D24BBD"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2CB091DD"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29274A9B"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6D0A3C6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Transmission Telematics</w:t>
            </w:r>
          </w:p>
        </w:tc>
        <w:tc>
          <w:tcPr>
            <w:tcW w:w="0" w:type="dxa"/>
            <w:hideMark/>
          </w:tcPr>
          <w:p w14:paraId="3CBBBCEB"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TRANSMISSION</w:t>
            </w:r>
          </w:p>
        </w:tc>
        <w:tc>
          <w:tcPr>
            <w:tcW w:w="0" w:type="dxa"/>
          </w:tcPr>
          <w:p w14:paraId="094B4F21"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362FC596"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6365D6D3"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Wheel End Monitoring</w:t>
            </w:r>
          </w:p>
        </w:tc>
        <w:tc>
          <w:tcPr>
            <w:tcW w:w="0" w:type="dxa"/>
            <w:hideMark/>
          </w:tcPr>
          <w:p w14:paraId="54EF5789"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TIRES &amp; WHEELS</w:t>
            </w:r>
          </w:p>
        </w:tc>
        <w:tc>
          <w:tcPr>
            <w:tcW w:w="0" w:type="dxa"/>
          </w:tcPr>
          <w:p w14:paraId="7CFDF869"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bl>
    <w:p w14:paraId="61BBE5A1" w14:textId="77777777" w:rsidR="0095248C" w:rsidRDefault="0095248C" w:rsidP="0095248C"/>
    <w:p w14:paraId="00653F0A" w14:textId="77777777" w:rsidR="0095248C" w:rsidRDefault="0095248C" w:rsidP="0095248C">
      <w:pPr>
        <w:pStyle w:val="Heading2"/>
      </w:pPr>
      <w:r>
        <w:t>Out of Scope J1939 CA</w:t>
      </w:r>
    </w:p>
    <w:p w14:paraId="4730052D" w14:textId="77777777" w:rsidR="0095248C" w:rsidRDefault="0095248C" w:rsidP="0095248C">
      <w:r>
        <w:t>The following were determined to not be applicable to the intended scope of the Truck Cybersecurity Requirements Matrix.</w:t>
      </w:r>
    </w:p>
    <w:tbl>
      <w:tblPr>
        <w:tblStyle w:val="GridTable2-Accent6"/>
        <w:tblW w:w="0" w:type="auto"/>
        <w:tblLook w:val="04A0" w:firstRow="1" w:lastRow="0" w:firstColumn="1" w:lastColumn="0" w:noHBand="0" w:noVBand="1"/>
      </w:tblPr>
      <w:tblGrid>
        <w:gridCol w:w="4884"/>
        <w:gridCol w:w="3036"/>
      </w:tblGrid>
      <w:tr w:rsidR="0095248C" w:rsidRPr="00573C38" w14:paraId="6D40A37D" w14:textId="77777777" w:rsidTr="00100C9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8435F13" w14:textId="77777777" w:rsidR="0095248C" w:rsidRPr="0019126F" w:rsidRDefault="0095248C" w:rsidP="00100C99">
            <w:pPr>
              <w:rPr>
                <w:rFonts w:ascii="Calibri" w:eastAsia="Times New Roman" w:hAnsi="Calibri" w:cs="Calibri"/>
              </w:rPr>
            </w:pPr>
            <w:r w:rsidRPr="0019126F">
              <w:rPr>
                <w:rFonts w:ascii="Calibri" w:eastAsia="Times New Roman" w:hAnsi="Calibri" w:cs="Calibri"/>
              </w:rPr>
              <w:t>Name in Origin</w:t>
            </w:r>
          </w:p>
        </w:tc>
        <w:tc>
          <w:tcPr>
            <w:tcW w:w="3036" w:type="dxa"/>
          </w:tcPr>
          <w:p w14:paraId="6BA327F4" w14:textId="77777777" w:rsidR="0095248C" w:rsidRPr="009A280B"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sidRPr="0019126F">
              <w:rPr>
                <w:rFonts w:ascii="Calibri" w:eastAsia="Times New Roman" w:hAnsi="Calibri" w:cs="Calibri"/>
              </w:rPr>
              <w:t>Origin</w:t>
            </w:r>
          </w:p>
        </w:tc>
      </w:tr>
      <w:tr w:rsidR="0095248C" w:rsidRPr="00573C38" w14:paraId="2AE78893"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3CCE95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Articulation Turntable Control</w:t>
            </w:r>
          </w:p>
        </w:tc>
        <w:tc>
          <w:tcPr>
            <w:tcW w:w="3036" w:type="dxa"/>
          </w:tcPr>
          <w:p w14:paraId="471FD2D1"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D124B52"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F6F316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Articulation Turntable Control</w:t>
            </w:r>
          </w:p>
        </w:tc>
        <w:tc>
          <w:tcPr>
            <w:tcW w:w="3036" w:type="dxa"/>
          </w:tcPr>
          <w:p w14:paraId="37C78A52"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84EEEE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E0795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lastRenderedPageBreak/>
              <w:t>Atmospheric Sensor</w:t>
            </w:r>
          </w:p>
        </w:tc>
        <w:tc>
          <w:tcPr>
            <w:tcW w:w="3036" w:type="dxa"/>
          </w:tcPr>
          <w:p w14:paraId="5B9B851F"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4B413F51"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72FB1F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Auxiliary Heater #1</w:t>
            </w:r>
          </w:p>
        </w:tc>
        <w:tc>
          <w:tcPr>
            <w:tcW w:w="3036" w:type="dxa"/>
          </w:tcPr>
          <w:p w14:paraId="4BCB246D"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6B0DD1A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126D87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Auxiliary Heater #2</w:t>
            </w:r>
          </w:p>
        </w:tc>
        <w:tc>
          <w:tcPr>
            <w:tcW w:w="3036" w:type="dxa"/>
          </w:tcPr>
          <w:p w14:paraId="6A4B6FD3"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63B855B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C3027D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Auxiliary Power Unit (APU) #1</w:t>
            </w:r>
          </w:p>
        </w:tc>
        <w:tc>
          <w:tcPr>
            <w:tcW w:w="3036" w:type="dxa"/>
          </w:tcPr>
          <w:p w14:paraId="2E7543D7"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29DD43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BC1ED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Battery Pack Monitor #2 / APU #4</w:t>
            </w:r>
          </w:p>
        </w:tc>
        <w:tc>
          <w:tcPr>
            <w:tcW w:w="3036" w:type="dxa"/>
          </w:tcPr>
          <w:p w14:paraId="18F74EF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BFF003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BE3246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Battery Pack Monitor #3 / APU #3</w:t>
            </w:r>
          </w:p>
        </w:tc>
        <w:tc>
          <w:tcPr>
            <w:tcW w:w="3036" w:type="dxa"/>
          </w:tcPr>
          <w:p w14:paraId="33F9AA17"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7B6FCA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0B6DE0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Battery Pack Monitor #4 / APU #2</w:t>
            </w:r>
          </w:p>
        </w:tc>
        <w:tc>
          <w:tcPr>
            <w:tcW w:w="3036" w:type="dxa"/>
          </w:tcPr>
          <w:p w14:paraId="1270429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315AE3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207B18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File Server / Printer</w:t>
            </w:r>
          </w:p>
        </w:tc>
        <w:tc>
          <w:tcPr>
            <w:tcW w:w="3036" w:type="dxa"/>
          </w:tcPr>
          <w:p w14:paraId="3C31F1CA"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2C2D9631"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1CA74E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Fire Protection System</w:t>
            </w:r>
          </w:p>
        </w:tc>
        <w:tc>
          <w:tcPr>
            <w:tcW w:w="3036" w:type="dxa"/>
          </w:tcPr>
          <w:p w14:paraId="5EF305AD"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55AC6E0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BE78F3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GLOBAL (All-Any Node)</w:t>
            </w:r>
          </w:p>
        </w:tc>
        <w:tc>
          <w:tcPr>
            <w:tcW w:w="3036" w:type="dxa"/>
          </w:tcPr>
          <w:p w14:paraId="2D6D5040"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7BA3258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30701E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Ground based speed sensor</w:t>
            </w:r>
          </w:p>
        </w:tc>
        <w:tc>
          <w:tcPr>
            <w:tcW w:w="3036" w:type="dxa"/>
          </w:tcPr>
          <w:p w14:paraId="4EDFD2B4"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8ED8C21"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CE443C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Humidity sensor</w:t>
            </w:r>
          </w:p>
        </w:tc>
        <w:tc>
          <w:tcPr>
            <w:tcW w:w="3036" w:type="dxa"/>
          </w:tcPr>
          <w:p w14:paraId="1C07F92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5ECADB64"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C25B4B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Hydraulic Pump Controller</w:t>
            </w:r>
          </w:p>
        </w:tc>
        <w:tc>
          <w:tcPr>
            <w:tcW w:w="3036" w:type="dxa"/>
          </w:tcPr>
          <w:p w14:paraId="5D92AB84"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14E5CF8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74F6F8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Inertial Sensor</w:t>
            </w:r>
          </w:p>
        </w:tc>
        <w:tc>
          <w:tcPr>
            <w:tcW w:w="3036" w:type="dxa"/>
          </w:tcPr>
          <w:p w14:paraId="2D75A273"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58242E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F58096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Keypad</w:t>
            </w:r>
          </w:p>
        </w:tc>
        <w:tc>
          <w:tcPr>
            <w:tcW w:w="3036" w:type="dxa"/>
          </w:tcPr>
          <w:p w14:paraId="7F6E4CB9"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275C8C92"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4D6EC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Management Computer #1</w:t>
            </w:r>
          </w:p>
        </w:tc>
        <w:tc>
          <w:tcPr>
            <w:tcW w:w="3036" w:type="dxa"/>
          </w:tcPr>
          <w:p w14:paraId="029EF653"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28ECC1A6"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4897C4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4971AC53"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68B5DCC"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DCDBA7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787689A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AA2E8BE"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B9A59D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4B74606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554DB4F"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6C7A9F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14D187D6"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19C76AB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36E32E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15A298AA"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F5FF493"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255570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6EF88700"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21E9E046"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F3682B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Null Address</w:t>
            </w:r>
          </w:p>
        </w:tc>
        <w:tc>
          <w:tcPr>
            <w:tcW w:w="3036" w:type="dxa"/>
          </w:tcPr>
          <w:p w14:paraId="5940B197"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4D3DF495"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44D9EE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Object Detection</w:t>
            </w:r>
          </w:p>
        </w:tc>
        <w:tc>
          <w:tcPr>
            <w:tcW w:w="3036" w:type="dxa"/>
          </w:tcPr>
          <w:p w14:paraId="50D66DC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37F85B4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CDCE60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Object Detection Sensor</w:t>
            </w:r>
          </w:p>
        </w:tc>
        <w:tc>
          <w:tcPr>
            <w:tcW w:w="3036" w:type="dxa"/>
          </w:tcPr>
          <w:p w14:paraId="2172461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99A8285"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DD30BC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Off Board Diagnostic-Service Tool #1</w:t>
            </w:r>
          </w:p>
        </w:tc>
        <w:tc>
          <w:tcPr>
            <w:tcW w:w="3036" w:type="dxa"/>
          </w:tcPr>
          <w:p w14:paraId="3477F90F"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2E8F831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78E32D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Off Board Diagnostic-Service Tool #2</w:t>
            </w:r>
          </w:p>
        </w:tc>
        <w:tc>
          <w:tcPr>
            <w:tcW w:w="3036" w:type="dxa"/>
          </w:tcPr>
          <w:p w14:paraId="6541F637"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0EE00C98"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2A4941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Off-board diagnostic-service tool</w:t>
            </w:r>
          </w:p>
        </w:tc>
        <w:tc>
          <w:tcPr>
            <w:tcW w:w="3036" w:type="dxa"/>
          </w:tcPr>
          <w:p w14:paraId="0ED14F68"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6F03051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44FE57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On-board bin weighing scale</w:t>
            </w:r>
          </w:p>
        </w:tc>
        <w:tc>
          <w:tcPr>
            <w:tcW w:w="3036" w:type="dxa"/>
          </w:tcPr>
          <w:p w14:paraId="482282D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12A0CC3C"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1E7350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On-board bin weighing scale display</w:t>
            </w:r>
          </w:p>
        </w:tc>
        <w:tc>
          <w:tcPr>
            <w:tcW w:w="3036" w:type="dxa"/>
          </w:tcPr>
          <w:p w14:paraId="7DE9EFC8"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3966A7E9"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DC7E7F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#1 Devices</w:t>
            </w:r>
          </w:p>
        </w:tc>
        <w:tc>
          <w:tcPr>
            <w:tcW w:w="3036" w:type="dxa"/>
          </w:tcPr>
          <w:p w14:paraId="391A1A10"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3DD7181"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244762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#1 Devices</w:t>
            </w:r>
          </w:p>
        </w:tc>
        <w:tc>
          <w:tcPr>
            <w:tcW w:w="3036" w:type="dxa"/>
          </w:tcPr>
          <w:p w14:paraId="07758E36"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66B7D7A"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1582B1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#2 Devices</w:t>
            </w:r>
          </w:p>
        </w:tc>
        <w:tc>
          <w:tcPr>
            <w:tcW w:w="3036" w:type="dxa"/>
          </w:tcPr>
          <w:p w14:paraId="4E7916C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78D656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4B9791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#2 Devices</w:t>
            </w:r>
          </w:p>
        </w:tc>
        <w:tc>
          <w:tcPr>
            <w:tcW w:w="3036" w:type="dxa"/>
          </w:tcPr>
          <w:p w14:paraId="4A67B4BC"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5ECE98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6787A8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#3 Devices</w:t>
            </w:r>
          </w:p>
        </w:tc>
        <w:tc>
          <w:tcPr>
            <w:tcW w:w="3036" w:type="dxa"/>
          </w:tcPr>
          <w:p w14:paraId="6701AA3E"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CF28BF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CC70A0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#3 Devices</w:t>
            </w:r>
          </w:p>
        </w:tc>
        <w:tc>
          <w:tcPr>
            <w:tcW w:w="3036" w:type="dxa"/>
          </w:tcPr>
          <w:p w14:paraId="6AD8744D"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366719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FEF214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#4 Devices</w:t>
            </w:r>
          </w:p>
        </w:tc>
        <w:tc>
          <w:tcPr>
            <w:tcW w:w="3036" w:type="dxa"/>
          </w:tcPr>
          <w:p w14:paraId="23DC3EEB"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F2D19D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C20C53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#4 Devices</w:t>
            </w:r>
          </w:p>
        </w:tc>
        <w:tc>
          <w:tcPr>
            <w:tcW w:w="3036" w:type="dxa"/>
          </w:tcPr>
          <w:p w14:paraId="303A7F29"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810DEF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046288D"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#5 Devices</w:t>
            </w:r>
          </w:p>
        </w:tc>
        <w:tc>
          <w:tcPr>
            <w:tcW w:w="3036" w:type="dxa"/>
          </w:tcPr>
          <w:p w14:paraId="6E8E66F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C13AD47"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A47278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#5 Devices</w:t>
            </w:r>
          </w:p>
        </w:tc>
        <w:tc>
          <w:tcPr>
            <w:tcW w:w="3036" w:type="dxa"/>
          </w:tcPr>
          <w:p w14:paraId="46C3AEBF"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282D289"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9EB591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PC Keyboard</w:t>
            </w:r>
          </w:p>
        </w:tc>
        <w:tc>
          <w:tcPr>
            <w:tcW w:w="3036" w:type="dxa"/>
          </w:tcPr>
          <w:p w14:paraId="54C63241"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6C71112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FD3B35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Ramp Control</w:t>
            </w:r>
          </w:p>
        </w:tc>
        <w:tc>
          <w:tcPr>
            <w:tcW w:w="3036" w:type="dxa"/>
          </w:tcPr>
          <w:p w14:paraId="7793640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791AE9C0"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8AC9A7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Rear Axle Steering Controller #1</w:t>
            </w:r>
          </w:p>
        </w:tc>
        <w:tc>
          <w:tcPr>
            <w:tcW w:w="3036" w:type="dxa"/>
          </w:tcPr>
          <w:p w14:paraId="20AF1DE7"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0FB08104"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8866BD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Rear Steering Axle Controller #2</w:t>
            </w:r>
          </w:p>
        </w:tc>
        <w:tc>
          <w:tcPr>
            <w:tcW w:w="3036" w:type="dxa"/>
          </w:tcPr>
          <w:p w14:paraId="77E462D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628F6ED"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1521ED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Rear Steering Axle Controller #3</w:t>
            </w:r>
          </w:p>
        </w:tc>
        <w:tc>
          <w:tcPr>
            <w:tcW w:w="3036" w:type="dxa"/>
          </w:tcPr>
          <w:p w14:paraId="4675F44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7F22975"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C95AAB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Reserved</w:t>
            </w:r>
          </w:p>
        </w:tc>
        <w:tc>
          <w:tcPr>
            <w:tcW w:w="3036" w:type="dxa"/>
          </w:tcPr>
          <w:p w14:paraId="74C2959A"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19857F9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02D58B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Reserved for Experimental Use</w:t>
            </w:r>
          </w:p>
        </w:tc>
        <w:tc>
          <w:tcPr>
            <w:tcW w:w="3036" w:type="dxa"/>
          </w:tcPr>
          <w:p w14:paraId="76B1AEA2"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386EADA9"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7D0F7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lastRenderedPageBreak/>
              <w:t>Reserved for OEM</w:t>
            </w:r>
          </w:p>
        </w:tc>
        <w:tc>
          <w:tcPr>
            <w:tcW w:w="3036" w:type="dxa"/>
          </w:tcPr>
          <w:p w14:paraId="25C6030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60E566C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908F3E1"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thru 127 are reserved for future assignment by SAE</w:t>
            </w:r>
          </w:p>
        </w:tc>
        <w:tc>
          <w:tcPr>
            <w:tcW w:w="3036" w:type="dxa"/>
          </w:tcPr>
          <w:p w14:paraId="3780BD28"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0A34C27A"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BA4791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thru 227 are reserved for future assignment by SAE</w:t>
            </w:r>
          </w:p>
        </w:tc>
        <w:tc>
          <w:tcPr>
            <w:tcW w:w="3036" w:type="dxa"/>
          </w:tcPr>
          <w:p w14:paraId="4FC66C47"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7EE63B1"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5157E4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thru 247</w:t>
            </w:r>
          </w:p>
        </w:tc>
        <w:tc>
          <w:tcPr>
            <w:tcW w:w="3036" w:type="dxa"/>
          </w:tcPr>
          <w:p w14:paraId="4499B62B"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46875B4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F734F7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Brakes (ABS-EBS)</w:t>
            </w:r>
          </w:p>
        </w:tc>
        <w:tc>
          <w:tcPr>
            <w:tcW w:w="3036" w:type="dxa"/>
          </w:tcPr>
          <w:p w14:paraId="35BD9EF1"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4DB68E0"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1C61A9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Bridge</w:t>
            </w:r>
          </w:p>
        </w:tc>
        <w:tc>
          <w:tcPr>
            <w:tcW w:w="3036" w:type="dxa"/>
          </w:tcPr>
          <w:p w14:paraId="37F81F74"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99B62B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0533B0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Cargo</w:t>
            </w:r>
          </w:p>
        </w:tc>
        <w:tc>
          <w:tcPr>
            <w:tcW w:w="3036" w:type="dxa"/>
          </w:tcPr>
          <w:p w14:paraId="040B893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3EBF131"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925C8C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Chassis-Suspension</w:t>
            </w:r>
          </w:p>
        </w:tc>
        <w:tc>
          <w:tcPr>
            <w:tcW w:w="3036" w:type="dxa"/>
          </w:tcPr>
          <w:p w14:paraId="6993BDF9"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270BCF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D90C8AE"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Lighting-electrical</w:t>
            </w:r>
          </w:p>
        </w:tc>
        <w:tc>
          <w:tcPr>
            <w:tcW w:w="3036" w:type="dxa"/>
          </w:tcPr>
          <w:p w14:paraId="666F99EB"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55BE84C"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A0F0FF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Reefer</w:t>
            </w:r>
          </w:p>
        </w:tc>
        <w:tc>
          <w:tcPr>
            <w:tcW w:w="3036" w:type="dxa"/>
          </w:tcPr>
          <w:p w14:paraId="4EE4AA09"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A915279"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1EB7AF6"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Brakes (ABS-EBS)</w:t>
            </w:r>
          </w:p>
        </w:tc>
        <w:tc>
          <w:tcPr>
            <w:tcW w:w="3036" w:type="dxa"/>
          </w:tcPr>
          <w:p w14:paraId="61D8F08E"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9A45D9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415D276"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Bridge</w:t>
            </w:r>
          </w:p>
        </w:tc>
        <w:tc>
          <w:tcPr>
            <w:tcW w:w="3036" w:type="dxa"/>
          </w:tcPr>
          <w:p w14:paraId="2437BEED"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AF00E0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1A66AD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Cargo</w:t>
            </w:r>
          </w:p>
        </w:tc>
        <w:tc>
          <w:tcPr>
            <w:tcW w:w="3036" w:type="dxa"/>
          </w:tcPr>
          <w:p w14:paraId="685E0B9A"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3F826B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657FEB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Chassis-Suspension</w:t>
            </w:r>
          </w:p>
        </w:tc>
        <w:tc>
          <w:tcPr>
            <w:tcW w:w="3036" w:type="dxa"/>
          </w:tcPr>
          <w:p w14:paraId="58D44F6E"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1CD9083"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F15E8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Lighting-electrical</w:t>
            </w:r>
          </w:p>
        </w:tc>
        <w:tc>
          <w:tcPr>
            <w:tcW w:w="3036" w:type="dxa"/>
          </w:tcPr>
          <w:p w14:paraId="63C4D93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A0AF1E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62DA54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Reefer</w:t>
            </w:r>
          </w:p>
        </w:tc>
        <w:tc>
          <w:tcPr>
            <w:tcW w:w="3036" w:type="dxa"/>
          </w:tcPr>
          <w:p w14:paraId="702AEE7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6970A76"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0EEAD8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Brakes (ABS-EBS)</w:t>
            </w:r>
          </w:p>
        </w:tc>
        <w:tc>
          <w:tcPr>
            <w:tcW w:w="3036" w:type="dxa"/>
          </w:tcPr>
          <w:p w14:paraId="6F846EAE"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D4C076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B79377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Bridge</w:t>
            </w:r>
          </w:p>
        </w:tc>
        <w:tc>
          <w:tcPr>
            <w:tcW w:w="3036" w:type="dxa"/>
          </w:tcPr>
          <w:p w14:paraId="6450DD70"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27D3D8A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8C4BB9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Cargo</w:t>
            </w:r>
          </w:p>
        </w:tc>
        <w:tc>
          <w:tcPr>
            <w:tcW w:w="3036" w:type="dxa"/>
          </w:tcPr>
          <w:p w14:paraId="6E5E0432"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2E4F1E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52BDE2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Chassis-Suspension</w:t>
            </w:r>
          </w:p>
        </w:tc>
        <w:tc>
          <w:tcPr>
            <w:tcW w:w="3036" w:type="dxa"/>
          </w:tcPr>
          <w:p w14:paraId="7EF75E2D"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CC3E836"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4206FF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Lighting-electrical</w:t>
            </w:r>
          </w:p>
        </w:tc>
        <w:tc>
          <w:tcPr>
            <w:tcW w:w="3036" w:type="dxa"/>
          </w:tcPr>
          <w:p w14:paraId="7B739910"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A959FC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2B01A96"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Reefer</w:t>
            </w:r>
          </w:p>
        </w:tc>
        <w:tc>
          <w:tcPr>
            <w:tcW w:w="3036" w:type="dxa"/>
          </w:tcPr>
          <w:p w14:paraId="58F8C47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22A564DF"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91FAF5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Brakes (ABS-EBS)</w:t>
            </w:r>
          </w:p>
        </w:tc>
        <w:tc>
          <w:tcPr>
            <w:tcW w:w="3036" w:type="dxa"/>
          </w:tcPr>
          <w:p w14:paraId="0F96AE32"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E84CA4D"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E1B750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Bridge</w:t>
            </w:r>
          </w:p>
        </w:tc>
        <w:tc>
          <w:tcPr>
            <w:tcW w:w="3036" w:type="dxa"/>
          </w:tcPr>
          <w:p w14:paraId="3E65B2AF"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063A18C"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751C6F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Cargo</w:t>
            </w:r>
          </w:p>
        </w:tc>
        <w:tc>
          <w:tcPr>
            <w:tcW w:w="3036" w:type="dxa"/>
          </w:tcPr>
          <w:p w14:paraId="0749AC4C"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2B2C250"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9394BB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Chassis-Suspension</w:t>
            </w:r>
          </w:p>
        </w:tc>
        <w:tc>
          <w:tcPr>
            <w:tcW w:w="3036" w:type="dxa"/>
          </w:tcPr>
          <w:p w14:paraId="261A1C0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0B9C39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ED55B9E"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Lighting-electrical</w:t>
            </w:r>
          </w:p>
        </w:tc>
        <w:tc>
          <w:tcPr>
            <w:tcW w:w="3036" w:type="dxa"/>
          </w:tcPr>
          <w:p w14:paraId="4A288D19"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562DE7A"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92151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Reefer</w:t>
            </w:r>
          </w:p>
        </w:tc>
        <w:tc>
          <w:tcPr>
            <w:tcW w:w="3036" w:type="dxa"/>
          </w:tcPr>
          <w:p w14:paraId="1C409A0E"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3A8EAD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CFDF4E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Brakes (ABS-EBS)</w:t>
            </w:r>
          </w:p>
        </w:tc>
        <w:tc>
          <w:tcPr>
            <w:tcW w:w="3036" w:type="dxa"/>
          </w:tcPr>
          <w:p w14:paraId="65A8B15B"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1F0B64F"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247155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Bridge</w:t>
            </w:r>
          </w:p>
        </w:tc>
        <w:tc>
          <w:tcPr>
            <w:tcW w:w="3036" w:type="dxa"/>
          </w:tcPr>
          <w:p w14:paraId="0C09E05B"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384C389"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A8ED7D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Cargo</w:t>
            </w:r>
          </w:p>
        </w:tc>
        <w:tc>
          <w:tcPr>
            <w:tcW w:w="3036" w:type="dxa"/>
          </w:tcPr>
          <w:p w14:paraId="14FAC5D9"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736A266"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74E575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Chassis-Suspension</w:t>
            </w:r>
          </w:p>
        </w:tc>
        <w:tc>
          <w:tcPr>
            <w:tcW w:w="3036" w:type="dxa"/>
          </w:tcPr>
          <w:p w14:paraId="2379156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2CBCC4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60113AD"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Lighting-electrical</w:t>
            </w:r>
          </w:p>
        </w:tc>
        <w:tc>
          <w:tcPr>
            <w:tcW w:w="3036" w:type="dxa"/>
          </w:tcPr>
          <w:p w14:paraId="725C879F"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B415FB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F69BBC1"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Reefer</w:t>
            </w:r>
          </w:p>
        </w:tc>
        <w:tc>
          <w:tcPr>
            <w:tcW w:w="3036" w:type="dxa"/>
          </w:tcPr>
          <w:p w14:paraId="5654B8C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AD51DB7"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601DCE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WWH-OBD Tester</w:t>
            </w:r>
          </w:p>
        </w:tc>
        <w:tc>
          <w:tcPr>
            <w:tcW w:w="3036" w:type="dxa"/>
          </w:tcPr>
          <w:p w14:paraId="70835EB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bl>
    <w:p w14:paraId="5CE1FF46" w14:textId="77777777" w:rsidR="0095248C" w:rsidRPr="006119B7" w:rsidRDefault="0095248C" w:rsidP="0095248C"/>
    <w:p w14:paraId="650AFBC4" w14:textId="77777777" w:rsidR="006E4C78" w:rsidRPr="006B0E5B" w:rsidRDefault="006E4C78" w:rsidP="006B0E5B"/>
    <w:sectPr w:rsidR="006E4C78" w:rsidRPr="006B0E5B" w:rsidSect="00BA392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DB3E8" w14:textId="77777777" w:rsidR="00F879F1" w:rsidRDefault="00F879F1" w:rsidP="00BA3929">
      <w:pPr>
        <w:spacing w:after="0" w:line="240" w:lineRule="auto"/>
      </w:pPr>
      <w:r>
        <w:separator/>
      </w:r>
    </w:p>
  </w:endnote>
  <w:endnote w:type="continuationSeparator" w:id="0">
    <w:p w14:paraId="170BD8D2" w14:textId="77777777" w:rsidR="00F879F1" w:rsidRDefault="00F879F1" w:rsidP="00BA3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0175A" w14:textId="605B3F35" w:rsidR="00100C99" w:rsidRDefault="00100C99" w:rsidP="00513B6C">
    <w:pPr>
      <w:pStyle w:val="Footer"/>
      <w:jc w:val="center"/>
    </w:pPr>
    <w:r>
      <w:t>© NMFTA, Inc. 202</w:t>
    </w:r>
    <w:r w:rsidR="006E5772">
      <w:t>2</w:t>
    </w:r>
    <w: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1E5A4" w14:textId="77777777" w:rsidR="00F879F1" w:rsidRDefault="00F879F1" w:rsidP="00BA3929">
      <w:pPr>
        <w:spacing w:after="0" w:line="240" w:lineRule="auto"/>
      </w:pPr>
      <w:r>
        <w:separator/>
      </w:r>
    </w:p>
  </w:footnote>
  <w:footnote w:type="continuationSeparator" w:id="0">
    <w:p w14:paraId="49A698C9" w14:textId="77777777" w:rsidR="00F879F1" w:rsidRDefault="00F879F1" w:rsidP="00BA3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343DC" w14:textId="3A6218B9" w:rsidR="00100C99" w:rsidRDefault="00100C99" w:rsidP="00BA3929">
    <w:pPr>
      <w:pStyle w:val="Header"/>
    </w:pPr>
    <w:r>
      <w:rPr>
        <w:noProof/>
      </w:rPr>
      <w:drawing>
        <wp:inline distT="0" distB="0" distL="0" distR="0" wp14:anchorId="39CEC61F" wp14:editId="4C9361DC">
          <wp:extent cx="1657350" cy="85027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MFTA_color_768x394.png"/>
                  <pic:cNvPicPr/>
                </pic:nvPicPr>
                <pic:blipFill>
                  <a:blip r:embed="rId1">
                    <a:extLst>
                      <a:ext uri="{28A0092B-C50C-407E-A947-70E740481C1C}">
                        <a14:useLocalDpi xmlns:a14="http://schemas.microsoft.com/office/drawing/2010/main" val="0"/>
                      </a:ext>
                    </a:extLst>
                  </a:blip>
                  <a:stretch>
                    <a:fillRect/>
                  </a:stretch>
                </pic:blipFill>
                <pic:spPr>
                  <a:xfrm>
                    <a:off x="0" y="0"/>
                    <a:ext cx="1673191" cy="858404"/>
                  </a:xfrm>
                  <a:prstGeom prst="rect">
                    <a:avLst/>
                  </a:prstGeom>
                </pic:spPr>
              </pic:pic>
            </a:graphicData>
          </a:graphic>
        </wp:inline>
      </w:drawing>
    </w:r>
    <w:r>
      <w:t xml:space="preserve"> </w:t>
    </w:r>
    <w:r>
      <w:tab/>
    </w:r>
    <w:r>
      <w:tab/>
    </w:r>
    <w:r w:rsidR="00167546">
      <w:t>8</w:t>
    </w:r>
    <w:r w:rsidR="00167546" w:rsidRPr="002046D7">
      <w:rPr>
        <w:vertAlign w:val="superscript"/>
      </w:rPr>
      <w:t>th</w:t>
    </w:r>
    <w:r w:rsidR="00167546">
      <w:t xml:space="preserve"> </w:t>
    </w:r>
    <w:r>
      <w:t>A</w:t>
    </w:r>
    <w:r w:rsidR="00167546">
      <w:t>ugust</w:t>
    </w:r>
    <w:r>
      <w:t xml:space="preserve"> 202</w:t>
    </w:r>
    <w:r w:rsidR="00167546">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3F25"/>
    <w:multiLevelType w:val="hybridMultilevel"/>
    <w:tmpl w:val="BF4EB45A"/>
    <w:lvl w:ilvl="0" w:tplc="CB1EC7A6">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953819"/>
    <w:multiLevelType w:val="hybridMultilevel"/>
    <w:tmpl w:val="7212A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14B40"/>
    <w:multiLevelType w:val="hybridMultilevel"/>
    <w:tmpl w:val="2C3C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72D10"/>
    <w:multiLevelType w:val="hybridMultilevel"/>
    <w:tmpl w:val="A9023C3C"/>
    <w:lvl w:ilvl="0" w:tplc="F5427C00">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6432B"/>
    <w:multiLevelType w:val="hybridMultilevel"/>
    <w:tmpl w:val="7F289CC0"/>
    <w:lvl w:ilvl="0" w:tplc="7754683E">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26593">
    <w:abstractNumId w:val="1"/>
  </w:num>
  <w:num w:numId="2" w16cid:durableId="637494113">
    <w:abstractNumId w:val="2"/>
  </w:num>
  <w:num w:numId="3" w16cid:durableId="732971925">
    <w:abstractNumId w:val="4"/>
  </w:num>
  <w:num w:numId="4" w16cid:durableId="1727558193">
    <w:abstractNumId w:val="3"/>
  </w:num>
  <w:num w:numId="5" w16cid:durableId="90971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22C"/>
    <w:rsid w:val="000020FE"/>
    <w:rsid w:val="0001125A"/>
    <w:rsid w:val="00024486"/>
    <w:rsid w:val="00030BEF"/>
    <w:rsid w:val="00035B27"/>
    <w:rsid w:val="00044674"/>
    <w:rsid w:val="00047F7D"/>
    <w:rsid w:val="00055468"/>
    <w:rsid w:val="00060DDC"/>
    <w:rsid w:val="0006790C"/>
    <w:rsid w:val="00067C2C"/>
    <w:rsid w:val="000725A4"/>
    <w:rsid w:val="0007432C"/>
    <w:rsid w:val="00080CDE"/>
    <w:rsid w:val="00082F1A"/>
    <w:rsid w:val="00087943"/>
    <w:rsid w:val="00092EDF"/>
    <w:rsid w:val="00096565"/>
    <w:rsid w:val="000C16E6"/>
    <w:rsid w:val="000C338F"/>
    <w:rsid w:val="000C69A2"/>
    <w:rsid w:val="000D20A6"/>
    <w:rsid w:val="000E0FB8"/>
    <w:rsid w:val="000E251F"/>
    <w:rsid w:val="000E42A7"/>
    <w:rsid w:val="00100C99"/>
    <w:rsid w:val="001147D1"/>
    <w:rsid w:val="00157759"/>
    <w:rsid w:val="00167546"/>
    <w:rsid w:val="00192CBE"/>
    <w:rsid w:val="00194A2A"/>
    <w:rsid w:val="001A0D53"/>
    <w:rsid w:val="001A13B4"/>
    <w:rsid w:val="001B1D33"/>
    <w:rsid w:val="001D1550"/>
    <w:rsid w:val="001E4F23"/>
    <w:rsid w:val="001E6D27"/>
    <w:rsid w:val="001F6442"/>
    <w:rsid w:val="002016F2"/>
    <w:rsid w:val="002046D7"/>
    <w:rsid w:val="00217321"/>
    <w:rsid w:val="00223CCD"/>
    <w:rsid w:val="00223F06"/>
    <w:rsid w:val="00223FED"/>
    <w:rsid w:val="00236635"/>
    <w:rsid w:val="00244122"/>
    <w:rsid w:val="00244F5D"/>
    <w:rsid w:val="00265061"/>
    <w:rsid w:val="002844BC"/>
    <w:rsid w:val="002C041E"/>
    <w:rsid w:val="002D6185"/>
    <w:rsid w:val="002F122C"/>
    <w:rsid w:val="00306578"/>
    <w:rsid w:val="0031584B"/>
    <w:rsid w:val="00316519"/>
    <w:rsid w:val="003170A9"/>
    <w:rsid w:val="003465C5"/>
    <w:rsid w:val="00351928"/>
    <w:rsid w:val="003549A6"/>
    <w:rsid w:val="00366E99"/>
    <w:rsid w:val="00380522"/>
    <w:rsid w:val="003A1158"/>
    <w:rsid w:val="003A59DC"/>
    <w:rsid w:val="003A5FDA"/>
    <w:rsid w:val="003B2D8B"/>
    <w:rsid w:val="003B3B71"/>
    <w:rsid w:val="003B4D14"/>
    <w:rsid w:val="003C2FBB"/>
    <w:rsid w:val="003E0A1C"/>
    <w:rsid w:val="003F2446"/>
    <w:rsid w:val="003F25CB"/>
    <w:rsid w:val="003F5D45"/>
    <w:rsid w:val="0040255C"/>
    <w:rsid w:val="00403D97"/>
    <w:rsid w:val="004124A4"/>
    <w:rsid w:val="00415C74"/>
    <w:rsid w:val="00422B5E"/>
    <w:rsid w:val="004261BF"/>
    <w:rsid w:val="004400D5"/>
    <w:rsid w:val="004454E0"/>
    <w:rsid w:val="00461EF9"/>
    <w:rsid w:val="00471D4E"/>
    <w:rsid w:val="00477943"/>
    <w:rsid w:val="004A24F2"/>
    <w:rsid w:val="004A39DA"/>
    <w:rsid w:val="004B217F"/>
    <w:rsid w:val="004B43E7"/>
    <w:rsid w:val="004C6F33"/>
    <w:rsid w:val="004D5EEB"/>
    <w:rsid w:val="004F002B"/>
    <w:rsid w:val="004F3D22"/>
    <w:rsid w:val="005021DD"/>
    <w:rsid w:val="00511300"/>
    <w:rsid w:val="00513B6C"/>
    <w:rsid w:val="00524A01"/>
    <w:rsid w:val="00530797"/>
    <w:rsid w:val="0053364F"/>
    <w:rsid w:val="00534769"/>
    <w:rsid w:val="00536D4D"/>
    <w:rsid w:val="00572598"/>
    <w:rsid w:val="0058217C"/>
    <w:rsid w:val="00592327"/>
    <w:rsid w:val="005962D9"/>
    <w:rsid w:val="005965B0"/>
    <w:rsid w:val="005B2916"/>
    <w:rsid w:val="005C52A3"/>
    <w:rsid w:val="005D0F8C"/>
    <w:rsid w:val="005D260E"/>
    <w:rsid w:val="005D6C90"/>
    <w:rsid w:val="005E3678"/>
    <w:rsid w:val="005E5E57"/>
    <w:rsid w:val="005F56E0"/>
    <w:rsid w:val="005F7648"/>
    <w:rsid w:val="00607202"/>
    <w:rsid w:val="00620967"/>
    <w:rsid w:val="0062564F"/>
    <w:rsid w:val="0063005B"/>
    <w:rsid w:val="00637674"/>
    <w:rsid w:val="00641992"/>
    <w:rsid w:val="0066591C"/>
    <w:rsid w:val="00666F4D"/>
    <w:rsid w:val="00672AEA"/>
    <w:rsid w:val="00672EDA"/>
    <w:rsid w:val="00680594"/>
    <w:rsid w:val="006867AE"/>
    <w:rsid w:val="00690CEA"/>
    <w:rsid w:val="006B0E5B"/>
    <w:rsid w:val="006B525E"/>
    <w:rsid w:val="006C3B61"/>
    <w:rsid w:val="006C62DF"/>
    <w:rsid w:val="006D1A31"/>
    <w:rsid w:val="006E4C78"/>
    <w:rsid w:val="006E5772"/>
    <w:rsid w:val="007021EE"/>
    <w:rsid w:val="00707BD1"/>
    <w:rsid w:val="00727BD8"/>
    <w:rsid w:val="00732261"/>
    <w:rsid w:val="007375B6"/>
    <w:rsid w:val="0074211A"/>
    <w:rsid w:val="00757897"/>
    <w:rsid w:val="00767965"/>
    <w:rsid w:val="00776D9C"/>
    <w:rsid w:val="0079501A"/>
    <w:rsid w:val="007A39B1"/>
    <w:rsid w:val="007C0013"/>
    <w:rsid w:val="007C0FA8"/>
    <w:rsid w:val="007D1052"/>
    <w:rsid w:val="007F1CE8"/>
    <w:rsid w:val="00817585"/>
    <w:rsid w:val="00841BDB"/>
    <w:rsid w:val="0085181A"/>
    <w:rsid w:val="00853A92"/>
    <w:rsid w:val="00883BED"/>
    <w:rsid w:val="00893044"/>
    <w:rsid w:val="008A61DF"/>
    <w:rsid w:val="008B37DD"/>
    <w:rsid w:val="008B683F"/>
    <w:rsid w:val="008C0601"/>
    <w:rsid w:val="008C1331"/>
    <w:rsid w:val="008C2F83"/>
    <w:rsid w:val="008C468C"/>
    <w:rsid w:val="008D2BA6"/>
    <w:rsid w:val="008E5BFB"/>
    <w:rsid w:val="008F084E"/>
    <w:rsid w:val="008F1077"/>
    <w:rsid w:val="008F3FB4"/>
    <w:rsid w:val="008F744F"/>
    <w:rsid w:val="0090302E"/>
    <w:rsid w:val="0091597E"/>
    <w:rsid w:val="0092149E"/>
    <w:rsid w:val="00923B58"/>
    <w:rsid w:val="009249CA"/>
    <w:rsid w:val="00927203"/>
    <w:rsid w:val="00931666"/>
    <w:rsid w:val="00932E50"/>
    <w:rsid w:val="00946F7A"/>
    <w:rsid w:val="00950C11"/>
    <w:rsid w:val="009515AF"/>
    <w:rsid w:val="0095248C"/>
    <w:rsid w:val="00967986"/>
    <w:rsid w:val="009708B2"/>
    <w:rsid w:val="00971E1F"/>
    <w:rsid w:val="009905B6"/>
    <w:rsid w:val="00991782"/>
    <w:rsid w:val="009B589C"/>
    <w:rsid w:val="009C4185"/>
    <w:rsid w:val="009D52FD"/>
    <w:rsid w:val="009E3667"/>
    <w:rsid w:val="009E61F6"/>
    <w:rsid w:val="009F1653"/>
    <w:rsid w:val="00A014D0"/>
    <w:rsid w:val="00A274FD"/>
    <w:rsid w:val="00A37D64"/>
    <w:rsid w:val="00A40649"/>
    <w:rsid w:val="00A42FE9"/>
    <w:rsid w:val="00A4316D"/>
    <w:rsid w:val="00A507EB"/>
    <w:rsid w:val="00A744C5"/>
    <w:rsid w:val="00A82E1A"/>
    <w:rsid w:val="00A94CD3"/>
    <w:rsid w:val="00AA773A"/>
    <w:rsid w:val="00AC3EFE"/>
    <w:rsid w:val="00B110C1"/>
    <w:rsid w:val="00B1777A"/>
    <w:rsid w:val="00B20362"/>
    <w:rsid w:val="00B32586"/>
    <w:rsid w:val="00B50997"/>
    <w:rsid w:val="00B64E5B"/>
    <w:rsid w:val="00BA3929"/>
    <w:rsid w:val="00BC6F7F"/>
    <w:rsid w:val="00BF656D"/>
    <w:rsid w:val="00C1253C"/>
    <w:rsid w:val="00C2060B"/>
    <w:rsid w:val="00C34F0A"/>
    <w:rsid w:val="00C4206A"/>
    <w:rsid w:val="00C542E0"/>
    <w:rsid w:val="00C56661"/>
    <w:rsid w:val="00C63D17"/>
    <w:rsid w:val="00C82A88"/>
    <w:rsid w:val="00C84AA4"/>
    <w:rsid w:val="00C90243"/>
    <w:rsid w:val="00CA2467"/>
    <w:rsid w:val="00CB775E"/>
    <w:rsid w:val="00CE730C"/>
    <w:rsid w:val="00CF7076"/>
    <w:rsid w:val="00D055A2"/>
    <w:rsid w:val="00D249DF"/>
    <w:rsid w:val="00D43D0C"/>
    <w:rsid w:val="00D508E2"/>
    <w:rsid w:val="00D619DD"/>
    <w:rsid w:val="00D672AF"/>
    <w:rsid w:val="00D70595"/>
    <w:rsid w:val="00D730E7"/>
    <w:rsid w:val="00D83E09"/>
    <w:rsid w:val="00D85659"/>
    <w:rsid w:val="00D91C7D"/>
    <w:rsid w:val="00D92126"/>
    <w:rsid w:val="00D9499D"/>
    <w:rsid w:val="00D96587"/>
    <w:rsid w:val="00DB5E1E"/>
    <w:rsid w:val="00DC3AE4"/>
    <w:rsid w:val="00DC649A"/>
    <w:rsid w:val="00DD3F43"/>
    <w:rsid w:val="00DE2891"/>
    <w:rsid w:val="00DE636D"/>
    <w:rsid w:val="00E01A44"/>
    <w:rsid w:val="00E03D2E"/>
    <w:rsid w:val="00E05C54"/>
    <w:rsid w:val="00E20B46"/>
    <w:rsid w:val="00E34F5A"/>
    <w:rsid w:val="00E41B0D"/>
    <w:rsid w:val="00E45CCC"/>
    <w:rsid w:val="00E50092"/>
    <w:rsid w:val="00E55294"/>
    <w:rsid w:val="00E56C68"/>
    <w:rsid w:val="00E70F33"/>
    <w:rsid w:val="00E932B2"/>
    <w:rsid w:val="00EA0C66"/>
    <w:rsid w:val="00EB0185"/>
    <w:rsid w:val="00EB3559"/>
    <w:rsid w:val="00EC28D9"/>
    <w:rsid w:val="00EC2EDD"/>
    <w:rsid w:val="00EC7A1F"/>
    <w:rsid w:val="00EE0642"/>
    <w:rsid w:val="00F25EFF"/>
    <w:rsid w:val="00F53C4B"/>
    <w:rsid w:val="00F5639B"/>
    <w:rsid w:val="00F572D8"/>
    <w:rsid w:val="00F71311"/>
    <w:rsid w:val="00F72482"/>
    <w:rsid w:val="00F765E7"/>
    <w:rsid w:val="00F77C63"/>
    <w:rsid w:val="00F879F1"/>
    <w:rsid w:val="00F92CBE"/>
    <w:rsid w:val="00F94558"/>
    <w:rsid w:val="00FB23B9"/>
    <w:rsid w:val="00FB3F1D"/>
    <w:rsid w:val="00FB43DB"/>
    <w:rsid w:val="00FB676E"/>
    <w:rsid w:val="00FC7E81"/>
    <w:rsid w:val="00FD6783"/>
    <w:rsid w:val="00FE438D"/>
    <w:rsid w:val="00FE7965"/>
    <w:rsid w:val="00FF225E"/>
    <w:rsid w:val="00FF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55CB1"/>
  <w15:chartTrackingRefBased/>
  <w15:docId w15:val="{4134BC2B-351A-47E1-B10A-5F4F0697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48C"/>
  </w:style>
  <w:style w:type="paragraph" w:styleId="Heading1">
    <w:name w:val="heading 1"/>
    <w:basedOn w:val="Normal"/>
    <w:next w:val="Normal"/>
    <w:link w:val="Heading1Char"/>
    <w:uiPriority w:val="9"/>
    <w:qFormat/>
    <w:rsid w:val="00952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24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929"/>
  </w:style>
  <w:style w:type="paragraph" w:styleId="Footer">
    <w:name w:val="footer"/>
    <w:basedOn w:val="Normal"/>
    <w:link w:val="FooterChar"/>
    <w:uiPriority w:val="99"/>
    <w:unhideWhenUsed/>
    <w:rsid w:val="00BA3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929"/>
  </w:style>
  <w:style w:type="paragraph" w:styleId="ListParagraph">
    <w:name w:val="List Paragraph"/>
    <w:basedOn w:val="Normal"/>
    <w:uiPriority w:val="34"/>
    <w:qFormat/>
    <w:rsid w:val="00BA3929"/>
    <w:pPr>
      <w:ind w:left="720"/>
      <w:contextualSpacing/>
    </w:pPr>
  </w:style>
  <w:style w:type="paragraph" w:styleId="BalloonText">
    <w:name w:val="Balloon Text"/>
    <w:basedOn w:val="Normal"/>
    <w:link w:val="BalloonTextChar"/>
    <w:uiPriority w:val="99"/>
    <w:semiHidden/>
    <w:unhideWhenUsed/>
    <w:rsid w:val="006419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992"/>
    <w:rPr>
      <w:rFonts w:ascii="Segoe UI" w:hAnsi="Segoe UI" w:cs="Segoe UI"/>
      <w:sz w:val="18"/>
      <w:szCs w:val="18"/>
    </w:rPr>
  </w:style>
  <w:style w:type="character" w:styleId="Hyperlink">
    <w:name w:val="Hyperlink"/>
    <w:basedOn w:val="DefaultParagraphFont"/>
    <w:uiPriority w:val="99"/>
    <w:unhideWhenUsed/>
    <w:rsid w:val="001F6442"/>
    <w:rPr>
      <w:color w:val="0563C1" w:themeColor="hyperlink"/>
      <w:u w:val="single"/>
    </w:rPr>
  </w:style>
  <w:style w:type="character" w:customStyle="1" w:styleId="UnresolvedMention1">
    <w:name w:val="Unresolved Mention1"/>
    <w:basedOn w:val="DefaultParagraphFont"/>
    <w:uiPriority w:val="99"/>
    <w:semiHidden/>
    <w:unhideWhenUsed/>
    <w:rsid w:val="001F6442"/>
    <w:rPr>
      <w:color w:val="605E5C"/>
      <w:shd w:val="clear" w:color="auto" w:fill="E1DFDD"/>
    </w:rPr>
  </w:style>
  <w:style w:type="character" w:styleId="FollowedHyperlink">
    <w:name w:val="FollowedHyperlink"/>
    <w:basedOn w:val="DefaultParagraphFont"/>
    <w:uiPriority w:val="99"/>
    <w:semiHidden/>
    <w:unhideWhenUsed/>
    <w:rsid w:val="000C338F"/>
    <w:rPr>
      <w:color w:val="954F72" w:themeColor="followedHyperlink"/>
      <w:u w:val="single"/>
    </w:rPr>
  </w:style>
  <w:style w:type="character" w:styleId="CommentReference">
    <w:name w:val="annotation reference"/>
    <w:basedOn w:val="DefaultParagraphFont"/>
    <w:uiPriority w:val="99"/>
    <w:semiHidden/>
    <w:unhideWhenUsed/>
    <w:rsid w:val="004F002B"/>
    <w:rPr>
      <w:sz w:val="16"/>
      <w:szCs w:val="16"/>
    </w:rPr>
  </w:style>
  <w:style w:type="paragraph" w:styleId="CommentText">
    <w:name w:val="annotation text"/>
    <w:basedOn w:val="Normal"/>
    <w:link w:val="CommentTextChar"/>
    <w:uiPriority w:val="99"/>
    <w:semiHidden/>
    <w:unhideWhenUsed/>
    <w:rsid w:val="004F002B"/>
    <w:pPr>
      <w:spacing w:line="240" w:lineRule="auto"/>
    </w:pPr>
    <w:rPr>
      <w:sz w:val="20"/>
      <w:szCs w:val="20"/>
    </w:rPr>
  </w:style>
  <w:style w:type="character" w:customStyle="1" w:styleId="CommentTextChar">
    <w:name w:val="Comment Text Char"/>
    <w:basedOn w:val="DefaultParagraphFont"/>
    <w:link w:val="CommentText"/>
    <w:uiPriority w:val="99"/>
    <w:semiHidden/>
    <w:rsid w:val="004F002B"/>
    <w:rPr>
      <w:sz w:val="20"/>
      <w:szCs w:val="20"/>
    </w:rPr>
  </w:style>
  <w:style w:type="paragraph" w:styleId="CommentSubject">
    <w:name w:val="annotation subject"/>
    <w:basedOn w:val="CommentText"/>
    <w:next w:val="CommentText"/>
    <w:link w:val="CommentSubjectChar"/>
    <w:uiPriority w:val="99"/>
    <w:semiHidden/>
    <w:unhideWhenUsed/>
    <w:rsid w:val="004F002B"/>
    <w:rPr>
      <w:b/>
      <w:bCs/>
    </w:rPr>
  </w:style>
  <w:style w:type="character" w:customStyle="1" w:styleId="CommentSubjectChar">
    <w:name w:val="Comment Subject Char"/>
    <w:basedOn w:val="CommentTextChar"/>
    <w:link w:val="CommentSubject"/>
    <w:uiPriority w:val="99"/>
    <w:semiHidden/>
    <w:rsid w:val="004F002B"/>
    <w:rPr>
      <w:b/>
      <w:bCs/>
      <w:sz w:val="20"/>
      <w:szCs w:val="20"/>
    </w:rPr>
  </w:style>
  <w:style w:type="character" w:customStyle="1" w:styleId="Heading1Char">
    <w:name w:val="Heading 1 Char"/>
    <w:basedOn w:val="DefaultParagraphFont"/>
    <w:link w:val="Heading1"/>
    <w:uiPriority w:val="9"/>
    <w:rsid w:val="009524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248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5248C"/>
    <w:pPr>
      <w:spacing w:before="100" w:beforeAutospacing="1" w:after="100" w:afterAutospacing="1" w:line="240" w:lineRule="auto"/>
    </w:pPr>
    <w:rPr>
      <w:rFonts w:ascii="Times New Roman" w:eastAsia="Times New Roman" w:hAnsi="Times New Roman" w:cs="Times New Roman"/>
      <w:sz w:val="24"/>
      <w:szCs w:val="24"/>
    </w:rPr>
  </w:style>
  <w:style w:type="table" w:styleId="GridTable2-Accent6">
    <w:name w:val="Grid Table 2 Accent 6"/>
    <w:basedOn w:val="TableNormal"/>
    <w:uiPriority w:val="47"/>
    <w:rsid w:val="0095248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Revision">
    <w:name w:val="Revision"/>
    <w:hidden/>
    <w:uiPriority w:val="99"/>
    <w:semiHidden/>
    <w:rsid w:val="001147D1"/>
    <w:pPr>
      <w:spacing w:after="0" w:line="240" w:lineRule="auto"/>
    </w:pPr>
  </w:style>
  <w:style w:type="character" w:styleId="Emphasis">
    <w:name w:val="Emphasis"/>
    <w:basedOn w:val="DefaultParagraphFont"/>
    <w:uiPriority w:val="20"/>
    <w:qFormat/>
    <w:rsid w:val="00E41B0D"/>
    <w:rPr>
      <w:i/>
      <w:iCs/>
    </w:rPr>
  </w:style>
  <w:style w:type="table" w:styleId="TableGrid">
    <w:name w:val="Table Grid"/>
    <w:basedOn w:val="TableNormal"/>
    <w:uiPriority w:val="39"/>
    <w:rsid w:val="00E41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41B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E41B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6986">
      <w:bodyDiv w:val="1"/>
      <w:marLeft w:val="0"/>
      <w:marRight w:val="0"/>
      <w:marTop w:val="0"/>
      <w:marBottom w:val="0"/>
      <w:divBdr>
        <w:top w:val="none" w:sz="0" w:space="0" w:color="auto"/>
        <w:left w:val="none" w:sz="0" w:space="0" w:color="auto"/>
        <w:bottom w:val="none" w:sz="0" w:space="0" w:color="auto"/>
        <w:right w:val="none" w:sz="0" w:space="0" w:color="auto"/>
      </w:divBdr>
    </w:div>
    <w:div w:id="127092193">
      <w:bodyDiv w:val="1"/>
      <w:marLeft w:val="0"/>
      <w:marRight w:val="0"/>
      <w:marTop w:val="0"/>
      <w:marBottom w:val="0"/>
      <w:divBdr>
        <w:top w:val="none" w:sz="0" w:space="0" w:color="auto"/>
        <w:left w:val="none" w:sz="0" w:space="0" w:color="auto"/>
        <w:bottom w:val="none" w:sz="0" w:space="0" w:color="auto"/>
        <w:right w:val="none" w:sz="0" w:space="0" w:color="auto"/>
      </w:divBdr>
    </w:div>
    <w:div w:id="151070325">
      <w:bodyDiv w:val="1"/>
      <w:marLeft w:val="0"/>
      <w:marRight w:val="0"/>
      <w:marTop w:val="0"/>
      <w:marBottom w:val="0"/>
      <w:divBdr>
        <w:top w:val="none" w:sz="0" w:space="0" w:color="auto"/>
        <w:left w:val="none" w:sz="0" w:space="0" w:color="auto"/>
        <w:bottom w:val="none" w:sz="0" w:space="0" w:color="auto"/>
        <w:right w:val="none" w:sz="0" w:space="0" w:color="auto"/>
      </w:divBdr>
    </w:div>
    <w:div w:id="192617344">
      <w:bodyDiv w:val="1"/>
      <w:marLeft w:val="0"/>
      <w:marRight w:val="0"/>
      <w:marTop w:val="0"/>
      <w:marBottom w:val="0"/>
      <w:divBdr>
        <w:top w:val="none" w:sz="0" w:space="0" w:color="auto"/>
        <w:left w:val="none" w:sz="0" w:space="0" w:color="auto"/>
        <w:bottom w:val="none" w:sz="0" w:space="0" w:color="auto"/>
        <w:right w:val="none" w:sz="0" w:space="0" w:color="auto"/>
      </w:divBdr>
    </w:div>
    <w:div w:id="194932235">
      <w:bodyDiv w:val="1"/>
      <w:marLeft w:val="0"/>
      <w:marRight w:val="0"/>
      <w:marTop w:val="0"/>
      <w:marBottom w:val="0"/>
      <w:divBdr>
        <w:top w:val="none" w:sz="0" w:space="0" w:color="auto"/>
        <w:left w:val="none" w:sz="0" w:space="0" w:color="auto"/>
        <w:bottom w:val="none" w:sz="0" w:space="0" w:color="auto"/>
        <w:right w:val="none" w:sz="0" w:space="0" w:color="auto"/>
      </w:divBdr>
    </w:div>
    <w:div w:id="208033100">
      <w:bodyDiv w:val="1"/>
      <w:marLeft w:val="0"/>
      <w:marRight w:val="0"/>
      <w:marTop w:val="0"/>
      <w:marBottom w:val="0"/>
      <w:divBdr>
        <w:top w:val="none" w:sz="0" w:space="0" w:color="auto"/>
        <w:left w:val="none" w:sz="0" w:space="0" w:color="auto"/>
        <w:bottom w:val="none" w:sz="0" w:space="0" w:color="auto"/>
        <w:right w:val="none" w:sz="0" w:space="0" w:color="auto"/>
      </w:divBdr>
    </w:div>
    <w:div w:id="274483257">
      <w:bodyDiv w:val="1"/>
      <w:marLeft w:val="0"/>
      <w:marRight w:val="0"/>
      <w:marTop w:val="0"/>
      <w:marBottom w:val="0"/>
      <w:divBdr>
        <w:top w:val="none" w:sz="0" w:space="0" w:color="auto"/>
        <w:left w:val="none" w:sz="0" w:space="0" w:color="auto"/>
        <w:bottom w:val="none" w:sz="0" w:space="0" w:color="auto"/>
        <w:right w:val="none" w:sz="0" w:space="0" w:color="auto"/>
      </w:divBdr>
    </w:div>
    <w:div w:id="354963398">
      <w:bodyDiv w:val="1"/>
      <w:marLeft w:val="0"/>
      <w:marRight w:val="0"/>
      <w:marTop w:val="0"/>
      <w:marBottom w:val="0"/>
      <w:divBdr>
        <w:top w:val="none" w:sz="0" w:space="0" w:color="auto"/>
        <w:left w:val="none" w:sz="0" w:space="0" w:color="auto"/>
        <w:bottom w:val="none" w:sz="0" w:space="0" w:color="auto"/>
        <w:right w:val="none" w:sz="0" w:space="0" w:color="auto"/>
      </w:divBdr>
    </w:div>
    <w:div w:id="368184103">
      <w:bodyDiv w:val="1"/>
      <w:marLeft w:val="0"/>
      <w:marRight w:val="0"/>
      <w:marTop w:val="0"/>
      <w:marBottom w:val="0"/>
      <w:divBdr>
        <w:top w:val="none" w:sz="0" w:space="0" w:color="auto"/>
        <w:left w:val="none" w:sz="0" w:space="0" w:color="auto"/>
        <w:bottom w:val="none" w:sz="0" w:space="0" w:color="auto"/>
        <w:right w:val="none" w:sz="0" w:space="0" w:color="auto"/>
      </w:divBdr>
    </w:div>
    <w:div w:id="404257067">
      <w:bodyDiv w:val="1"/>
      <w:marLeft w:val="0"/>
      <w:marRight w:val="0"/>
      <w:marTop w:val="0"/>
      <w:marBottom w:val="0"/>
      <w:divBdr>
        <w:top w:val="none" w:sz="0" w:space="0" w:color="auto"/>
        <w:left w:val="none" w:sz="0" w:space="0" w:color="auto"/>
        <w:bottom w:val="none" w:sz="0" w:space="0" w:color="auto"/>
        <w:right w:val="none" w:sz="0" w:space="0" w:color="auto"/>
      </w:divBdr>
    </w:div>
    <w:div w:id="483162930">
      <w:bodyDiv w:val="1"/>
      <w:marLeft w:val="0"/>
      <w:marRight w:val="0"/>
      <w:marTop w:val="0"/>
      <w:marBottom w:val="0"/>
      <w:divBdr>
        <w:top w:val="none" w:sz="0" w:space="0" w:color="auto"/>
        <w:left w:val="none" w:sz="0" w:space="0" w:color="auto"/>
        <w:bottom w:val="none" w:sz="0" w:space="0" w:color="auto"/>
        <w:right w:val="none" w:sz="0" w:space="0" w:color="auto"/>
      </w:divBdr>
    </w:div>
    <w:div w:id="545337006">
      <w:bodyDiv w:val="1"/>
      <w:marLeft w:val="0"/>
      <w:marRight w:val="0"/>
      <w:marTop w:val="0"/>
      <w:marBottom w:val="0"/>
      <w:divBdr>
        <w:top w:val="none" w:sz="0" w:space="0" w:color="auto"/>
        <w:left w:val="none" w:sz="0" w:space="0" w:color="auto"/>
        <w:bottom w:val="none" w:sz="0" w:space="0" w:color="auto"/>
        <w:right w:val="none" w:sz="0" w:space="0" w:color="auto"/>
      </w:divBdr>
    </w:div>
    <w:div w:id="551623381">
      <w:bodyDiv w:val="1"/>
      <w:marLeft w:val="0"/>
      <w:marRight w:val="0"/>
      <w:marTop w:val="0"/>
      <w:marBottom w:val="0"/>
      <w:divBdr>
        <w:top w:val="none" w:sz="0" w:space="0" w:color="auto"/>
        <w:left w:val="none" w:sz="0" w:space="0" w:color="auto"/>
        <w:bottom w:val="none" w:sz="0" w:space="0" w:color="auto"/>
        <w:right w:val="none" w:sz="0" w:space="0" w:color="auto"/>
      </w:divBdr>
    </w:div>
    <w:div w:id="601912836">
      <w:bodyDiv w:val="1"/>
      <w:marLeft w:val="0"/>
      <w:marRight w:val="0"/>
      <w:marTop w:val="0"/>
      <w:marBottom w:val="0"/>
      <w:divBdr>
        <w:top w:val="none" w:sz="0" w:space="0" w:color="auto"/>
        <w:left w:val="none" w:sz="0" w:space="0" w:color="auto"/>
        <w:bottom w:val="none" w:sz="0" w:space="0" w:color="auto"/>
        <w:right w:val="none" w:sz="0" w:space="0" w:color="auto"/>
      </w:divBdr>
    </w:div>
    <w:div w:id="663976944">
      <w:bodyDiv w:val="1"/>
      <w:marLeft w:val="0"/>
      <w:marRight w:val="0"/>
      <w:marTop w:val="0"/>
      <w:marBottom w:val="0"/>
      <w:divBdr>
        <w:top w:val="none" w:sz="0" w:space="0" w:color="auto"/>
        <w:left w:val="none" w:sz="0" w:space="0" w:color="auto"/>
        <w:bottom w:val="none" w:sz="0" w:space="0" w:color="auto"/>
        <w:right w:val="none" w:sz="0" w:space="0" w:color="auto"/>
      </w:divBdr>
    </w:div>
    <w:div w:id="677926312">
      <w:bodyDiv w:val="1"/>
      <w:marLeft w:val="0"/>
      <w:marRight w:val="0"/>
      <w:marTop w:val="0"/>
      <w:marBottom w:val="0"/>
      <w:divBdr>
        <w:top w:val="none" w:sz="0" w:space="0" w:color="auto"/>
        <w:left w:val="none" w:sz="0" w:space="0" w:color="auto"/>
        <w:bottom w:val="none" w:sz="0" w:space="0" w:color="auto"/>
        <w:right w:val="none" w:sz="0" w:space="0" w:color="auto"/>
      </w:divBdr>
    </w:div>
    <w:div w:id="700276627">
      <w:bodyDiv w:val="1"/>
      <w:marLeft w:val="0"/>
      <w:marRight w:val="0"/>
      <w:marTop w:val="0"/>
      <w:marBottom w:val="0"/>
      <w:divBdr>
        <w:top w:val="none" w:sz="0" w:space="0" w:color="auto"/>
        <w:left w:val="none" w:sz="0" w:space="0" w:color="auto"/>
        <w:bottom w:val="none" w:sz="0" w:space="0" w:color="auto"/>
        <w:right w:val="none" w:sz="0" w:space="0" w:color="auto"/>
      </w:divBdr>
    </w:div>
    <w:div w:id="711224952">
      <w:bodyDiv w:val="1"/>
      <w:marLeft w:val="0"/>
      <w:marRight w:val="0"/>
      <w:marTop w:val="0"/>
      <w:marBottom w:val="0"/>
      <w:divBdr>
        <w:top w:val="none" w:sz="0" w:space="0" w:color="auto"/>
        <w:left w:val="none" w:sz="0" w:space="0" w:color="auto"/>
        <w:bottom w:val="none" w:sz="0" w:space="0" w:color="auto"/>
        <w:right w:val="none" w:sz="0" w:space="0" w:color="auto"/>
      </w:divBdr>
    </w:div>
    <w:div w:id="907302603">
      <w:bodyDiv w:val="1"/>
      <w:marLeft w:val="0"/>
      <w:marRight w:val="0"/>
      <w:marTop w:val="0"/>
      <w:marBottom w:val="0"/>
      <w:divBdr>
        <w:top w:val="none" w:sz="0" w:space="0" w:color="auto"/>
        <w:left w:val="none" w:sz="0" w:space="0" w:color="auto"/>
        <w:bottom w:val="none" w:sz="0" w:space="0" w:color="auto"/>
        <w:right w:val="none" w:sz="0" w:space="0" w:color="auto"/>
      </w:divBdr>
    </w:div>
    <w:div w:id="1009453987">
      <w:bodyDiv w:val="1"/>
      <w:marLeft w:val="0"/>
      <w:marRight w:val="0"/>
      <w:marTop w:val="0"/>
      <w:marBottom w:val="0"/>
      <w:divBdr>
        <w:top w:val="none" w:sz="0" w:space="0" w:color="auto"/>
        <w:left w:val="none" w:sz="0" w:space="0" w:color="auto"/>
        <w:bottom w:val="none" w:sz="0" w:space="0" w:color="auto"/>
        <w:right w:val="none" w:sz="0" w:space="0" w:color="auto"/>
      </w:divBdr>
    </w:div>
    <w:div w:id="1195653961">
      <w:bodyDiv w:val="1"/>
      <w:marLeft w:val="0"/>
      <w:marRight w:val="0"/>
      <w:marTop w:val="0"/>
      <w:marBottom w:val="0"/>
      <w:divBdr>
        <w:top w:val="none" w:sz="0" w:space="0" w:color="auto"/>
        <w:left w:val="none" w:sz="0" w:space="0" w:color="auto"/>
        <w:bottom w:val="none" w:sz="0" w:space="0" w:color="auto"/>
        <w:right w:val="none" w:sz="0" w:space="0" w:color="auto"/>
      </w:divBdr>
    </w:div>
    <w:div w:id="1271204999">
      <w:bodyDiv w:val="1"/>
      <w:marLeft w:val="0"/>
      <w:marRight w:val="0"/>
      <w:marTop w:val="0"/>
      <w:marBottom w:val="0"/>
      <w:divBdr>
        <w:top w:val="none" w:sz="0" w:space="0" w:color="auto"/>
        <w:left w:val="none" w:sz="0" w:space="0" w:color="auto"/>
        <w:bottom w:val="none" w:sz="0" w:space="0" w:color="auto"/>
        <w:right w:val="none" w:sz="0" w:space="0" w:color="auto"/>
      </w:divBdr>
    </w:div>
    <w:div w:id="1301691184">
      <w:bodyDiv w:val="1"/>
      <w:marLeft w:val="0"/>
      <w:marRight w:val="0"/>
      <w:marTop w:val="0"/>
      <w:marBottom w:val="0"/>
      <w:divBdr>
        <w:top w:val="none" w:sz="0" w:space="0" w:color="auto"/>
        <w:left w:val="none" w:sz="0" w:space="0" w:color="auto"/>
        <w:bottom w:val="none" w:sz="0" w:space="0" w:color="auto"/>
        <w:right w:val="none" w:sz="0" w:space="0" w:color="auto"/>
      </w:divBdr>
    </w:div>
    <w:div w:id="1314530034">
      <w:bodyDiv w:val="1"/>
      <w:marLeft w:val="0"/>
      <w:marRight w:val="0"/>
      <w:marTop w:val="0"/>
      <w:marBottom w:val="0"/>
      <w:divBdr>
        <w:top w:val="none" w:sz="0" w:space="0" w:color="auto"/>
        <w:left w:val="none" w:sz="0" w:space="0" w:color="auto"/>
        <w:bottom w:val="none" w:sz="0" w:space="0" w:color="auto"/>
        <w:right w:val="none" w:sz="0" w:space="0" w:color="auto"/>
      </w:divBdr>
    </w:div>
    <w:div w:id="1545290852">
      <w:bodyDiv w:val="1"/>
      <w:marLeft w:val="0"/>
      <w:marRight w:val="0"/>
      <w:marTop w:val="0"/>
      <w:marBottom w:val="0"/>
      <w:divBdr>
        <w:top w:val="none" w:sz="0" w:space="0" w:color="auto"/>
        <w:left w:val="none" w:sz="0" w:space="0" w:color="auto"/>
        <w:bottom w:val="none" w:sz="0" w:space="0" w:color="auto"/>
        <w:right w:val="none" w:sz="0" w:space="0" w:color="auto"/>
      </w:divBdr>
    </w:div>
    <w:div w:id="1548685802">
      <w:bodyDiv w:val="1"/>
      <w:marLeft w:val="0"/>
      <w:marRight w:val="0"/>
      <w:marTop w:val="0"/>
      <w:marBottom w:val="0"/>
      <w:divBdr>
        <w:top w:val="none" w:sz="0" w:space="0" w:color="auto"/>
        <w:left w:val="none" w:sz="0" w:space="0" w:color="auto"/>
        <w:bottom w:val="none" w:sz="0" w:space="0" w:color="auto"/>
        <w:right w:val="none" w:sz="0" w:space="0" w:color="auto"/>
      </w:divBdr>
    </w:div>
    <w:div w:id="1599095379">
      <w:bodyDiv w:val="1"/>
      <w:marLeft w:val="0"/>
      <w:marRight w:val="0"/>
      <w:marTop w:val="0"/>
      <w:marBottom w:val="0"/>
      <w:divBdr>
        <w:top w:val="none" w:sz="0" w:space="0" w:color="auto"/>
        <w:left w:val="none" w:sz="0" w:space="0" w:color="auto"/>
        <w:bottom w:val="none" w:sz="0" w:space="0" w:color="auto"/>
        <w:right w:val="none" w:sz="0" w:space="0" w:color="auto"/>
      </w:divBdr>
    </w:div>
    <w:div w:id="1696466511">
      <w:bodyDiv w:val="1"/>
      <w:marLeft w:val="0"/>
      <w:marRight w:val="0"/>
      <w:marTop w:val="0"/>
      <w:marBottom w:val="0"/>
      <w:divBdr>
        <w:top w:val="none" w:sz="0" w:space="0" w:color="auto"/>
        <w:left w:val="none" w:sz="0" w:space="0" w:color="auto"/>
        <w:bottom w:val="none" w:sz="0" w:space="0" w:color="auto"/>
        <w:right w:val="none" w:sz="0" w:space="0" w:color="auto"/>
      </w:divBdr>
    </w:div>
    <w:div w:id="1715419861">
      <w:bodyDiv w:val="1"/>
      <w:marLeft w:val="0"/>
      <w:marRight w:val="0"/>
      <w:marTop w:val="0"/>
      <w:marBottom w:val="0"/>
      <w:divBdr>
        <w:top w:val="none" w:sz="0" w:space="0" w:color="auto"/>
        <w:left w:val="none" w:sz="0" w:space="0" w:color="auto"/>
        <w:bottom w:val="none" w:sz="0" w:space="0" w:color="auto"/>
        <w:right w:val="none" w:sz="0" w:space="0" w:color="auto"/>
      </w:divBdr>
    </w:div>
    <w:div w:id="1718311278">
      <w:bodyDiv w:val="1"/>
      <w:marLeft w:val="0"/>
      <w:marRight w:val="0"/>
      <w:marTop w:val="0"/>
      <w:marBottom w:val="0"/>
      <w:divBdr>
        <w:top w:val="none" w:sz="0" w:space="0" w:color="auto"/>
        <w:left w:val="none" w:sz="0" w:space="0" w:color="auto"/>
        <w:bottom w:val="none" w:sz="0" w:space="0" w:color="auto"/>
        <w:right w:val="none" w:sz="0" w:space="0" w:color="auto"/>
      </w:divBdr>
    </w:div>
    <w:div w:id="1836333370">
      <w:bodyDiv w:val="1"/>
      <w:marLeft w:val="0"/>
      <w:marRight w:val="0"/>
      <w:marTop w:val="0"/>
      <w:marBottom w:val="0"/>
      <w:divBdr>
        <w:top w:val="none" w:sz="0" w:space="0" w:color="auto"/>
        <w:left w:val="none" w:sz="0" w:space="0" w:color="auto"/>
        <w:bottom w:val="none" w:sz="0" w:space="0" w:color="auto"/>
        <w:right w:val="none" w:sz="0" w:space="0" w:color="auto"/>
      </w:divBdr>
    </w:div>
    <w:div w:id="1861431393">
      <w:bodyDiv w:val="1"/>
      <w:marLeft w:val="0"/>
      <w:marRight w:val="0"/>
      <w:marTop w:val="0"/>
      <w:marBottom w:val="0"/>
      <w:divBdr>
        <w:top w:val="none" w:sz="0" w:space="0" w:color="auto"/>
        <w:left w:val="none" w:sz="0" w:space="0" w:color="auto"/>
        <w:bottom w:val="none" w:sz="0" w:space="0" w:color="auto"/>
        <w:right w:val="none" w:sz="0" w:space="0" w:color="auto"/>
      </w:divBdr>
    </w:div>
    <w:div w:id="1949461945">
      <w:bodyDiv w:val="1"/>
      <w:marLeft w:val="0"/>
      <w:marRight w:val="0"/>
      <w:marTop w:val="0"/>
      <w:marBottom w:val="0"/>
      <w:divBdr>
        <w:top w:val="none" w:sz="0" w:space="0" w:color="auto"/>
        <w:left w:val="none" w:sz="0" w:space="0" w:color="auto"/>
        <w:bottom w:val="none" w:sz="0" w:space="0" w:color="auto"/>
        <w:right w:val="none" w:sz="0" w:space="0" w:color="auto"/>
      </w:divBdr>
    </w:div>
    <w:div w:id="2049913345">
      <w:bodyDiv w:val="1"/>
      <w:marLeft w:val="0"/>
      <w:marRight w:val="0"/>
      <w:marTop w:val="0"/>
      <w:marBottom w:val="0"/>
      <w:divBdr>
        <w:top w:val="none" w:sz="0" w:space="0" w:color="auto"/>
        <w:left w:val="none" w:sz="0" w:space="0" w:color="auto"/>
        <w:bottom w:val="none" w:sz="0" w:space="0" w:color="auto"/>
        <w:right w:val="none" w:sz="0" w:space="0" w:color="auto"/>
      </w:divBdr>
    </w:div>
    <w:div w:id="205384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0937BB35BD2C4E96F195F6BB339A05" ma:contentTypeVersion="10" ma:contentTypeDescription="Create a new document." ma:contentTypeScope="" ma:versionID="3e08185d6a33f639f1e2ec8f90eeb304">
  <xsd:schema xmlns:xsd="http://www.w3.org/2001/XMLSchema" xmlns:xs="http://www.w3.org/2001/XMLSchema" xmlns:p="http://schemas.microsoft.com/office/2006/metadata/properties" xmlns:ns3="e8587601-ece7-4d6e-874d-ae155c056da1" targetNamespace="http://schemas.microsoft.com/office/2006/metadata/properties" ma:root="true" ma:fieldsID="95cd22e2d8766f54ee836a26e810fe48" ns3:_="">
    <xsd:import namespace="e8587601-ece7-4d6e-874d-ae155c056da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87601-ece7-4d6e-874d-ae155c056d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0AA8BE-F33F-4D10-863C-3E08EFAA66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5822CB-A199-420F-8C7C-6077E43749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587601-ece7-4d6e-874d-ae155c056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6AE8CA-6A1F-43DC-BA15-90BAF3B43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25</Pages>
  <Words>4511</Words>
  <Characters>25714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National Motor Freight Traffic Association, Inc.</Company>
  <LinksUpToDate>false</LinksUpToDate>
  <CharactersWithSpaces>30165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 Jonson</dc:creator>
  <cp:keywords/>
  <dc:description/>
  <cp:lastModifiedBy>Ben Gardiner</cp:lastModifiedBy>
  <cp:revision>22</cp:revision>
  <dcterms:created xsi:type="dcterms:W3CDTF">2022-02-26T00:48:00Z</dcterms:created>
  <dcterms:modified xsi:type="dcterms:W3CDTF">2022-08-24T19:10:00Z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0x0101008E0937BB35BD2C4E96F195F6BB339A05</vt:lpwstr>
  </property>
  <property fmtid="{D5CDD505-2E9C-101B-9397-08002B2CF9AE}" pid="3" name="MSIP_Label_19540963-e559-4020-8a90-fe8a502c2801_Enabled">
    <vt:lpwstr>true</vt:lpwstr>
  </property>
  <property fmtid="{D5CDD505-2E9C-101B-9397-08002B2CF9AE}" pid="4" name="MSIP_Label_19540963-e559-4020-8a90-fe8a502c2801_SetDate">
    <vt:lpwstr>2021-04-13T17:47:09Z</vt:lpwstr>
  </property>
  <property fmtid="{D5CDD505-2E9C-101B-9397-08002B2CF9AE}" pid="5" name="MSIP_Label_19540963-e559-4020-8a90-fe8a502c2801_Method">
    <vt:lpwstr>Standard</vt:lpwstr>
  </property>
  <property fmtid="{D5CDD505-2E9C-101B-9397-08002B2CF9AE}" pid="6" name="MSIP_Label_19540963-e559-4020-8a90-fe8a502c2801_Name">
    <vt:lpwstr>19540963-e559-4020-8a90-fe8a502c2801</vt:lpwstr>
  </property>
  <property fmtid="{D5CDD505-2E9C-101B-9397-08002B2CF9AE}" pid="7" name="MSIP_Label_19540963-e559-4020-8a90-fe8a502c2801_SiteId">
    <vt:lpwstr>f25493ae-1c98-41d7-8a33-0be75f5fe603</vt:lpwstr>
  </property>
  <property fmtid="{D5CDD505-2E9C-101B-9397-08002B2CF9AE}" pid="8" name="MSIP_Label_19540963-e559-4020-8a90-fe8a502c2801_ActionId">
    <vt:lpwstr>42c491c9-1449-4576-a85e-b494795ca1e4</vt:lpwstr>
  </property>
  <property fmtid="{D5CDD505-2E9C-101B-9397-08002B2CF9AE}" pid="9" name="MSIP_Label_19540963-e559-4020-8a90-fe8a502c2801_ContentBits">
    <vt:lpwstr>0</vt:lpwstr>
  </property>
</Properties>
</file>